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rsidP="00A505C1">
      <w:pPr>
        <w:pStyle w:val="Text"/>
        <w:rPr>
          <w:sz w:val="18"/>
          <w:szCs w:val="18"/>
        </w:rPr>
      </w:pPr>
      <w:r>
        <w:rPr>
          <w:sz w:val="18"/>
          <w:szCs w:val="18"/>
        </w:rPr>
        <w:footnoteReference w:customMarkFollows="1" w:id="1"/>
        <w:sym w:font="Symbol" w:char="F020"/>
      </w:r>
    </w:p>
    <w:p w14:paraId="1F068198" w14:textId="6E0549F1" w:rsidR="00E97402" w:rsidRPr="009730B2" w:rsidRDefault="00F91BCE">
      <w:pPr>
        <w:pStyle w:val="Ttulo"/>
        <w:framePr w:wrap="notBeside"/>
        <w:rPr>
          <w:lang w:val="pt-BR"/>
        </w:rPr>
      </w:pPr>
      <w:r w:rsidRPr="009730B2">
        <w:rPr>
          <w:lang w:val="pt-BR"/>
        </w:rPr>
        <w:t>DyeVC</w:t>
      </w:r>
    </w:p>
    <w:p w14:paraId="07F86948" w14:textId="6C29C10E" w:rsidR="00F91BCE" w:rsidRPr="000442C8" w:rsidRDefault="00F91BCE" w:rsidP="00F91BCE">
      <w:pPr>
        <w:pStyle w:val="Authors"/>
        <w:framePr w:wrap="notBeside"/>
        <w:spacing w:after="0"/>
        <w:rPr>
          <w:lang w:val="pt-BR"/>
        </w:rPr>
      </w:pPr>
      <w:r w:rsidRPr="000442C8">
        <w:rPr>
          <w:lang w:val="pt-BR"/>
        </w:rPr>
        <w:t xml:space="preserve">Cristiano M. Cesario </w:t>
      </w:r>
      <w:proofErr w:type="spellStart"/>
      <w:r w:rsidRPr="000442C8">
        <w:rPr>
          <w:lang w:val="pt-BR"/>
        </w:rPr>
        <w:t>and</w:t>
      </w:r>
      <w:proofErr w:type="spellEnd"/>
      <w:r w:rsidRPr="000442C8">
        <w:rPr>
          <w:lang w:val="pt-BR"/>
        </w:rPr>
        <w:t xml:space="preserve"> Leonardo G. P. Murta</w:t>
      </w:r>
    </w:p>
    <w:p w14:paraId="6AA11CDF" w14:textId="77777777" w:rsidR="00F91BCE" w:rsidRPr="005711BD" w:rsidRDefault="00F91BCE" w:rsidP="00F91BCE">
      <w:pPr>
        <w:pStyle w:val="Authors"/>
        <w:framePr w:wrap="notBeside"/>
        <w:spacing w:after="0"/>
      </w:pPr>
      <w:r w:rsidRPr="005711BD">
        <w:t>Institute of Computing</w:t>
      </w:r>
    </w:p>
    <w:p w14:paraId="23396457" w14:textId="77777777" w:rsidR="00F91BCE" w:rsidRPr="005711BD" w:rsidRDefault="00F91BCE" w:rsidP="00F91BCE">
      <w:pPr>
        <w:pStyle w:val="Authors"/>
        <w:framePr w:wrap="notBeside"/>
        <w:spacing w:after="0"/>
      </w:pPr>
      <w:proofErr w:type="spellStart"/>
      <w:r w:rsidRPr="000442C8">
        <w:t>Universidade</w:t>
      </w:r>
      <w:proofErr w:type="spellEnd"/>
      <w:r w:rsidRPr="000442C8">
        <w:t xml:space="preserve"> Federal </w:t>
      </w:r>
      <w:proofErr w:type="spellStart"/>
      <w:r w:rsidRPr="000442C8">
        <w:t>Fluminense</w:t>
      </w:r>
      <w:proofErr w:type="spellEnd"/>
      <w:r w:rsidRPr="005711BD">
        <w:t>, Niteroi, Brazil</w:t>
      </w:r>
    </w:p>
    <w:p w14:paraId="57A655BF" w14:textId="1ED94837" w:rsidR="00E97402" w:rsidRPr="00F91BCE" w:rsidRDefault="00F91BCE" w:rsidP="00F91BCE">
      <w:pPr>
        <w:pStyle w:val="Authors"/>
        <w:framePr w:wrap="notBeside"/>
      </w:pPr>
      <w:r w:rsidRPr="005711BD">
        <w:t>{</w:t>
      </w:r>
      <w:proofErr w:type="gramStart"/>
      <w:r w:rsidRPr="005711BD">
        <w:t>ccesario</w:t>
      </w:r>
      <w:proofErr w:type="gramEnd"/>
      <w:r w:rsidRPr="005711BD">
        <w:t>, leomurta}@ic.uff.br</w:t>
      </w:r>
    </w:p>
    <w:p w14:paraId="23345CB3" w14:textId="695F092D" w:rsidR="00E97402" w:rsidRDefault="00E97402">
      <w:pPr>
        <w:pStyle w:val="Abstract"/>
      </w:pPr>
      <w:r>
        <w:rPr>
          <w:i/>
          <w:iCs/>
        </w:rPr>
        <w:t>Abstract</w:t>
      </w:r>
      <w:r>
        <w:t>—</w:t>
      </w:r>
      <w:r w:rsidR="00F91BCE" w:rsidRPr="00F91BCE">
        <w:t>Software development using distributed version control systems has become more frequent recently. Such systems bring more flexibility, but they also bring greater complexity to administer and monitor the multiple existing repositories as well as the proliferation of several branches</w:t>
      </w:r>
      <w:r w:rsidR="00033DC4">
        <w:t>.</w:t>
      </w:r>
      <w:r w:rsidR="00F91BCE" w:rsidRPr="00F91BCE">
        <w:t xml:space="preserve"> In this paper we propose DyeVC, an extensible tool to assist developer</w:t>
      </w:r>
      <w:r w:rsidR="00033DC4">
        <w:t>s and repository administrators</w:t>
      </w:r>
      <w:r w:rsidR="00F91BCE" w:rsidRPr="00F91BCE">
        <w:t xml:space="preserve"> in identifying dependencies among the distributed repositories in order to help to understand what is going on around one’s repository</w:t>
      </w:r>
      <w:r w:rsidR="000B79B1">
        <w:t xml:space="preserve"> and depict the</w:t>
      </w:r>
      <w:r w:rsidR="00033DC4">
        <w:t xml:space="preserve"> relations</w:t>
      </w:r>
      <w:r w:rsidR="000B79B1">
        <w:t xml:space="preserve"> </w:t>
      </w:r>
      <w:r w:rsidR="00033DC4">
        <w:t>between the existing repositories</w:t>
      </w:r>
      <w:r>
        <w:t>.</w:t>
      </w:r>
    </w:p>
    <w:p w14:paraId="2AD5107A" w14:textId="77777777" w:rsidR="00E97402" w:rsidRDefault="00E97402"/>
    <w:p w14:paraId="4AE5DCCE" w14:textId="131D8A50" w:rsidR="00E97402" w:rsidRDefault="00E97402">
      <w:pPr>
        <w:pStyle w:val="IndexTerms"/>
      </w:pPr>
      <w:bookmarkStart w:id="0" w:name="PointTmp"/>
      <w:r>
        <w:rPr>
          <w:i/>
          <w:iCs/>
        </w:rPr>
        <w:t>Index Terms</w:t>
      </w:r>
      <w:r>
        <w:t>—</w:t>
      </w:r>
      <w:r w:rsidR="006923BF">
        <w:t>Configuration management, Context awareness, Distributed version control</w:t>
      </w:r>
    </w:p>
    <w:p w14:paraId="6F54A56C" w14:textId="77777777" w:rsidR="00E97402" w:rsidRDefault="00E97402"/>
    <w:bookmarkEnd w:id="0"/>
    <w:p w14:paraId="1D5B113B" w14:textId="77777777" w:rsidR="00E97402" w:rsidRPr="001A3336" w:rsidRDefault="00E97402">
      <w:pPr>
        <w:pStyle w:val="Ttulo1"/>
      </w:pPr>
      <w:r w:rsidRPr="001A3336">
        <w:t>I</w:t>
      </w:r>
      <w:r w:rsidRPr="001A3336">
        <w:rPr>
          <w:sz w:val="16"/>
          <w:szCs w:val="16"/>
        </w:rPr>
        <w:t>NTRODUCTION</w:t>
      </w:r>
    </w:p>
    <w:p w14:paraId="49B0B49D" w14:textId="228DCCFC" w:rsidR="00E97402" w:rsidRPr="001A3336" w:rsidRDefault="006923BF">
      <w:pPr>
        <w:pStyle w:val="Text"/>
        <w:keepNext/>
        <w:framePr w:dropCap="drop" w:lines="2" w:wrap="auto" w:vAnchor="text" w:hAnchor="text"/>
        <w:spacing w:line="480" w:lineRule="exact"/>
        <w:ind w:firstLine="0"/>
        <w:rPr>
          <w:smallCaps/>
          <w:position w:val="-3"/>
          <w:sz w:val="56"/>
          <w:szCs w:val="56"/>
        </w:rPr>
      </w:pPr>
      <w:r w:rsidRPr="001A3336">
        <w:rPr>
          <w:smallCaps/>
          <w:position w:val="-3"/>
          <w:sz w:val="56"/>
          <w:szCs w:val="56"/>
        </w:rPr>
        <w:t>V</w:t>
      </w:r>
    </w:p>
    <w:p w14:paraId="058D2D75" w14:textId="3792BE35" w:rsidR="006923BF" w:rsidRPr="001A3336" w:rsidRDefault="006923BF" w:rsidP="006923BF">
      <w:pPr>
        <w:pStyle w:val="Text"/>
        <w:ind w:firstLine="0"/>
        <w:rPr>
          <w:rFonts w:cs="Times"/>
        </w:rPr>
      </w:pPr>
      <w:r w:rsidRPr="001A3336">
        <w:t>ERSION Control Systems (VCS) date back to the 70s, when SCCS emerged</w:t>
      </w:r>
      <w:r w:rsidRPr="001A3336">
        <w:rPr>
          <w:rFonts w:cs="Times"/>
        </w:rPr>
        <w:t xml:space="preserve"> </w:t>
      </w:r>
      <w:r w:rsidRPr="001A3336">
        <w:rPr>
          <w:rFonts w:cs="Times"/>
        </w:rPr>
        <w:fldChar w:fldCharType="begin"/>
      </w:r>
      <w:r w:rsidR="0032111C" w:rsidRPr="001A3336">
        <w:rPr>
          <w:rFonts w:cs="Times"/>
        </w:rPr>
        <w:instrText xml:space="preserve"> ADDIN ZOTERO_ITEM CSL_CITATION {"citationID":"csvvqbll4","properties":{"formattedCitation":"[1]","plainCitation":"[1]"},"citationItems":[{"id":1072,"uris":["http://zotero.org/users/892576/items/7J2JEB2X"],"uri":["http://zotero.org/users/892576/items/7J2JEB2X"],"itemData":{"id":1072,"type":"article-journal","title":"The source code control system","container-title":"IEEE Transactions on Software Engineering. (TSE)","page":"364–470","volume":"1","issue":"4","source":"Google Scholar","abstract":"The Source Code Control System (SCCS) is a software tool designed to help programming projects control changes to source code. It provides facilities for storing, updating, and retrieving all versions of modules, for controlling updating privileges, for identifying load modules by version number, and for recording who made each software change, when and where it was made, and why. This paper discusses the SCCS approach to source code control, shows how it is used and explains how it is implemented.","author":[{"family":"Rochkind","given":"Marc J."}],"issued":{"date-parts":[["1975",12]]},"accessed":{"date-parts":[["2012",8,28]]}}}],"schema":"https://github.com/citation-style-language/schema/raw/master/csl-citation.json"} </w:instrText>
      </w:r>
      <w:r w:rsidRPr="001A3336">
        <w:rPr>
          <w:rFonts w:cs="Times"/>
        </w:rPr>
        <w:fldChar w:fldCharType="separate"/>
      </w:r>
      <w:r w:rsidR="006958C4" w:rsidRPr="006958C4">
        <w:t>[1]</w:t>
      </w:r>
      <w:r w:rsidRPr="001A3336">
        <w:rPr>
          <w:rFonts w:cs="Times"/>
        </w:rPr>
        <w:fldChar w:fldCharType="end"/>
      </w:r>
      <w:r w:rsidRPr="001A3336">
        <w:rPr>
          <w:rFonts w:cs="Times"/>
        </w:rPr>
        <w:t xml:space="preserve">. Their primary purpose is to keep software development under control </w:t>
      </w:r>
      <w:r w:rsidRPr="001A3336">
        <w:rPr>
          <w:rFonts w:cs="Times"/>
        </w:rPr>
        <w:fldChar w:fldCharType="begin"/>
      </w:r>
      <w:r w:rsidR="0032111C" w:rsidRPr="001A3336">
        <w:rPr>
          <w:rFonts w:cs="Times"/>
        </w:rPr>
        <w:instrText xml:space="preserve"> ADDIN ZOTERO_ITEM CSL_CITATION {"citationID":"t0hm6j5ns","properties":{"formattedCitation":"[2]","plainCitation":"[2]"},"citationItems":[{"id":1168,"uris":["http://zotero.org/users/892576/items/QWIBJUD8"],"uri":["http://zotero.org/users/892576/items/QWIBJUD8"],"itemData":{"id":1168,"type":"paper-conference","title":"Software configuration management: a roadmap","container-title":"Proceedings of the Conference on The Future of Software Engineering","collection-title":"ICSE '00","publisher":"ACM","publisher-place":"New York, NY, USA","page":"279–289","source":"ACM Digital Library","event-place":"New York, NY, USA","DOI":"10.1145/336512.336576","ISBN":"1-58113-253-0","shortTitle":"Software configuration management","author":[{"family":"Estublier","given":"Jacky"}],"issued":{"date-parts":[["2000",5]]}}}],"schema":"https://github.com/citation-style-language/schema/raw/master/csl-citation.json"} </w:instrText>
      </w:r>
      <w:r w:rsidRPr="001A3336">
        <w:rPr>
          <w:rFonts w:cs="Times"/>
        </w:rPr>
        <w:fldChar w:fldCharType="separate"/>
      </w:r>
      <w:r w:rsidR="006958C4" w:rsidRPr="006958C4">
        <w:t>[2]</w:t>
      </w:r>
      <w:r w:rsidRPr="001A3336">
        <w:rPr>
          <w:rFonts w:cs="Times"/>
        </w:rPr>
        <w:fldChar w:fldCharType="end"/>
      </w:r>
      <w:r w:rsidRPr="001A3336">
        <w:rPr>
          <w:rFonts w:cs="Times"/>
        </w:rPr>
        <w:t xml:space="preserve">. Along these almost 40 years, VCSs evolved from a centralized repository with local access, as in SCCS and RCS </w:t>
      </w:r>
      <w:r w:rsidRPr="001A3336">
        <w:rPr>
          <w:rFonts w:cs="Times"/>
        </w:rPr>
        <w:fldChar w:fldCharType="begin"/>
      </w:r>
      <w:r w:rsidR="0032111C" w:rsidRPr="001A3336">
        <w:rPr>
          <w:rFonts w:cs="Times"/>
        </w:rPr>
        <w:instrText xml:space="preserve"> ADDIN ZOTERO_ITEM CSL_CITATION {"citationID":"5q6vjouk8","properties":{"formattedCitation":"[3]","plainCitation":"[3]"},"citationItems":[{"id":1048,"uris":["http://zotero.org/users/892576/items/2SDBWSSA"],"uri":["http://zotero.org/users/892576/items/2SDBWSSA"],"itemData":{"id":1048,"type":"article-journal","title":"RCS: A system for version control","container-title":"Software - Practice and Experience","page":"637-654","volume":"15","issue":"7","call-number":"1058","author":[{"family":"Tichy","given":"W."}],"issued":{"date-parts":[["1985"]]}}}],"schema":"https://github.com/citation-style-language/schema/raw/master/csl-citation.json"} </w:instrText>
      </w:r>
      <w:r w:rsidRPr="001A3336">
        <w:rPr>
          <w:rFonts w:cs="Times"/>
        </w:rPr>
        <w:fldChar w:fldCharType="separate"/>
      </w:r>
      <w:r w:rsidR="006958C4" w:rsidRPr="006958C4">
        <w:t>[3]</w:t>
      </w:r>
      <w:r w:rsidRPr="001A3336">
        <w:rPr>
          <w:rFonts w:cs="Times"/>
        </w:rPr>
        <w:fldChar w:fldCharType="end"/>
      </w:r>
      <w:r w:rsidRPr="001A3336">
        <w:rPr>
          <w:rFonts w:cs="Times"/>
        </w:rPr>
        <w:t xml:space="preserve">, to a client-server approach, as in CVS </w:t>
      </w:r>
      <w:r w:rsidRPr="001A3336">
        <w:rPr>
          <w:rFonts w:cs="Times"/>
        </w:rPr>
        <w:fldChar w:fldCharType="begin"/>
      </w:r>
      <w:r w:rsidR="0032111C" w:rsidRPr="001A3336">
        <w:rPr>
          <w:rFonts w:cs="Times"/>
        </w:rPr>
        <w:instrText xml:space="preserve"> ADDIN ZOTERO_ITEM CSL_CITATION {"citationID":"1l455pjptj","properties":{"formattedCitation":"[4]","plainCitation":"[4]"},"citationItems":[{"id":1113,"uris":["http://zotero.org/users/892576/items/FJFVGJIM"],"uri":["http://zotero.org/users/892576/items/FJFVGJIM"],"itemData":{"id":1113,"type":"book","title":"Version Management with CVS","publisher":"Free Software Foundation","number-of-pages":"204","call-number":"0000","author":[{"family":"Cederqvist","given":"P."}],"issued":{"date-parts":[["2005"]]}}}],"schema":"https://github.com/citation-style-language/schema/raw/master/csl-citation.json"} </w:instrText>
      </w:r>
      <w:r w:rsidRPr="001A3336">
        <w:rPr>
          <w:rFonts w:cs="Times"/>
        </w:rPr>
        <w:fldChar w:fldCharType="separate"/>
      </w:r>
      <w:r w:rsidR="006958C4" w:rsidRPr="006958C4">
        <w:t>[4]</w:t>
      </w:r>
      <w:r w:rsidRPr="001A3336">
        <w:rPr>
          <w:rFonts w:cs="Times"/>
        </w:rPr>
        <w:fldChar w:fldCharType="end"/>
      </w:r>
      <w:r w:rsidRPr="001A3336">
        <w:t xml:space="preserve"> and Subversion </w:t>
      </w:r>
      <w:r w:rsidRPr="001A3336">
        <w:rPr>
          <w:rFonts w:cs="Times"/>
        </w:rPr>
        <w:fldChar w:fldCharType="begin"/>
      </w:r>
      <w:r w:rsidR="0032111C" w:rsidRPr="001A3336">
        <w:rPr>
          <w:rFonts w:cs="Times"/>
        </w:rPr>
        <w:instrText xml:space="preserve"> ADDIN ZOTERO_ITEM CSL_CITATION {"citationID":"h5tvv71e5","properties":{"formattedCitation":"[5]","plainCitation":"[5]"},"citationItems":[{"id":1172,"uris":["http://zotero.org/users/892576/items/RJ3RJR85"],"uri":["http://zotero.org/users/892576/items/RJ3RJR85"],"itemData":{"id":1172,"type":"book","title":"Version Control with Subversion","publisher-place":"Stanford, CA, USA","number-of-pages":"462","event-place":"Stanford, CA, USA","author":[{"family":"Collins-Sussman","given":"Ben"},{"family":"Fitzpatrick","given":"Brian W."},{"family":"Pilato","given":"C. Michael"}],"issued":{"date-parts":[["2011"]]}}}],"schema":"https://github.com/citation-style-language/schema/raw/master/csl-citation.json"} </w:instrText>
      </w:r>
      <w:r w:rsidRPr="001A3336">
        <w:rPr>
          <w:rFonts w:cs="Times"/>
        </w:rPr>
        <w:fldChar w:fldCharType="separate"/>
      </w:r>
      <w:r w:rsidR="006958C4" w:rsidRPr="006958C4">
        <w:t>[5]</w:t>
      </w:r>
      <w:r w:rsidRPr="001A3336">
        <w:rPr>
          <w:rFonts w:cs="Times"/>
        </w:rPr>
        <w:fldChar w:fldCharType="end"/>
      </w:r>
      <w:r w:rsidRPr="001A3336">
        <w:rPr>
          <w:rFonts w:cs="Times"/>
        </w:rPr>
        <w:t>. More recently, distributed VCSs (DVCS) arose, allowing clones of the entire repository in different locations, as in Git</w:t>
      </w:r>
      <w:r w:rsidRPr="001A3336">
        <w:t xml:space="preserve"> </w:t>
      </w:r>
      <w:r w:rsidRPr="001A3336">
        <w:rPr>
          <w:rFonts w:cs="Times"/>
        </w:rPr>
        <w:fldChar w:fldCharType="begin"/>
      </w:r>
      <w:r w:rsidR="0032111C" w:rsidRPr="001A3336">
        <w:rPr>
          <w:rFonts w:cs="Times"/>
        </w:rPr>
        <w:instrText xml:space="preserve"> ADDIN ZOTERO_ITEM CSL_CITATION {"citationID":"ca819prn4","properties":{"formattedCitation":"[6]","plainCitation":"[6]"},"citationItems":[{"id":1197,"uris":["http://zotero.org/users/892576/items/V63444BV"],"uri":["http://zotero.org/users/892576/items/V63444BV"],"itemData":{"id":1197,"type":"book","title":"Pro Git","publisher":"Apress","publisher-place":"Berkeley, CA, USA","number-of-pages":"288","edition":"1","source":"Amazon.com","event-place":"Berkeley, CA, USA","ISBN":"1430218339","author":[{"family":"Chacon","given":"Scott"}],"issued":{"date-parts":[["2009",8,27]]}}}],"schema":"https://github.com/citation-style-language/schema/raw/master/csl-citation.json"} </w:instrText>
      </w:r>
      <w:r w:rsidRPr="001A3336">
        <w:rPr>
          <w:rFonts w:cs="Times"/>
        </w:rPr>
        <w:fldChar w:fldCharType="separate"/>
      </w:r>
      <w:r w:rsidR="006958C4" w:rsidRPr="006958C4">
        <w:t>[6]</w:t>
      </w:r>
      <w:r w:rsidRPr="001A3336">
        <w:rPr>
          <w:rFonts w:cs="Times"/>
        </w:rPr>
        <w:fldChar w:fldCharType="end"/>
      </w:r>
      <w:r w:rsidRPr="001A3336">
        <w:t xml:space="preserve"> and Mercurial </w:t>
      </w:r>
      <w:r w:rsidRPr="001A3336">
        <w:rPr>
          <w:rFonts w:cs="Times"/>
          <w:szCs w:val="24"/>
        </w:rPr>
        <w:fldChar w:fldCharType="begin"/>
      </w:r>
      <w:r w:rsidR="0032111C" w:rsidRPr="001A3336">
        <w:rPr>
          <w:rFonts w:cs="Times"/>
          <w:szCs w:val="24"/>
        </w:rPr>
        <w:instrText xml:space="preserve"> ADDIN ZOTERO_ITEM CSL_CITATION {"citationID":"19ar543d15","properties":{"formattedCitation":"[7]","plainCitation":"[7]"},"citationItems":[{"id":1149,"uris":["http://zotero.org/users/892576/items/MIWZSQG5"],"uri":["http://zotero.org/users/892576/items/MIWZSQG5"],"itemData":{"id":1149,"type":"book","title":"Mercurial: The Definitive Guide","publisher":"O'Reilly Media","number-of-pages":"284","edition":"1","source":"Amazon.com","ISBN":"0596800673","shortTitle":"Mercurial","author":[{"family":"O'Sullivan","given":"Bryan"}],"issued":{"date-parts":[["2009",7,1]]}}}],"schema":"https://github.com/citation-style-language/schema/raw/master/csl-citation.json"} </w:instrText>
      </w:r>
      <w:r w:rsidRPr="001A3336">
        <w:rPr>
          <w:rFonts w:cs="Times"/>
          <w:szCs w:val="24"/>
        </w:rPr>
        <w:fldChar w:fldCharType="separate"/>
      </w:r>
      <w:r w:rsidR="006958C4" w:rsidRPr="006958C4">
        <w:t>[7]</w:t>
      </w:r>
      <w:r w:rsidRPr="001A3336">
        <w:rPr>
          <w:rFonts w:cs="Times"/>
          <w:szCs w:val="24"/>
        </w:rPr>
        <w:fldChar w:fldCharType="end"/>
      </w:r>
      <w:r w:rsidRPr="001A3336">
        <w:rPr>
          <w:rFonts w:cs="Times"/>
          <w:szCs w:val="24"/>
        </w:rPr>
        <w:t>. According to a survey conducted among the Eclipse community</w:t>
      </w:r>
      <w:r w:rsidR="00C6568A" w:rsidRPr="001A3336">
        <w:rPr>
          <w:rFonts w:cs="Times"/>
          <w:szCs w:val="24"/>
        </w:rPr>
        <w:t xml:space="preserve"> </w:t>
      </w:r>
      <w:r w:rsidR="00C6568A" w:rsidRPr="001A3336">
        <w:rPr>
          <w:rFonts w:cs="Times"/>
          <w:szCs w:val="24"/>
        </w:rPr>
        <w:fldChar w:fldCharType="begin"/>
      </w:r>
      <w:r w:rsidR="00C6568A" w:rsidRPr="001A3336">
        <w:rPr>
          <w:rFonts w:cs="Times"/>
          <w:szCs w:val="24"/>
        </w:rPr>
        <w:instrText xml:space="preserve"> ADDIN ZOTERO_ITEM CSL_CITATION {"citationID":"orrtl3h76","properties":{"formattedCitation":"[8]","plainCitation":"[8]"},"citationItems":[{"id":2257,"uris":["http://zotero.org/users/892576/items/NH37NWN3"],"uri":["http://zotero.org/users/892576/items/NH37NWN3"],"itemData":{"id":2257,"type":"report","title":"The Open Source Developer Report - 2013 Eclipse Community Survey","publisher-place":"San Francisco, CA, USA","event-place":"San Francisco, CA, USA","language":"English","author":[{"family":"Eclipse Foundation","given":""}],"issued":{"date-parts":[["2013",6]]}}}],"schema":"https://github.com/citation-style-language/schema/raw/master/csl-citation.json"} </w:instrText>
      </w:r>
      <w:r w:rsidR="00C6568A" w:rsidRPr="001A3336">
        <w:rPr>
          <w:rFonts w:cs="Times"/>
          <w:szCs w:val="24"/>
        </w:rPr>
        <w:fldChar w:fldCharType="separate"/>
      </w:r>
      <w:r w:rsidR="006958C4" w:rsidRPr="006958C4">
        <w:t>[8]</w:t>
      </w:r>
      <w:r w:rsidR="00C6568A" w:rsidRPr="001A3336">
        <w:rPr>
          <w:rFonts w:cs="Times"/>
          <w:szCs w:val="24"/>
        </w:rPr>
        <w:fldChar w:fldCharType="end"/>
      </w:r>
      <w:r w:rsidRPr="001A3336">
        <w:rPr>
          <w:rFonts w:cs="Times"/>
          <w:szCs w:val="24"/>
        </w:rPr>
        <w:t xml:space="preserve">, </w:t>
      </w:r>
      <w:r w:rsidRPr="001A3336">
        <w:rPr>
          <w:rFonts w:cs="Times"/>
        </w:rPr>
        <w:t xml:space="preserve">Git and Github </w:t>
      </w:r>
      <w:r w:rsidR="00C6568A" w:rsidRPr="001A3336">
        <w:rPr>
          <w:rFonts w:cs="Times"/>
        </w:rPr>
        <w:t xml:space="preserve">combined </w:t>
      </w:r>
      <w:r w:rsidRPr="001A3336">
        <w:rPr>
          <w:rFonts w:cs="Times"/>
        </w:rPr>
        <w:t xml:space="preserve">usage increased </w:t>
      </w:r>
      <w:r w:rsidR="00A5637E" w:rsidRPr="001A3336">
        <w:rPr>
          <w:rFonts w:cs="Times"/>
        </w:rPr>
        <w:t>from 6.</w:t>
      </w:r>
      <w:r w:rsidR="00C6568A" w:rsidRPr="001A3336">
        <w:rPr>
          <w:rFonts w:cs="Times"/>
        </w:rPr>
        <w:t>8</w:t>
      </w:r>
      <w:r w:rsidRPr="001A3336">
        <w:rPr>
          <w:rFonts w:cs="Times"/>
        </w:rPr>
        <w:t xml:space="preserve">% </w:t>
      </w:r>
      <w:r w:rsidR="00A5637E" w:rsidRPr="001A3336">
        <w:rPr>
          <w:rFonts w:cs="Times"/>
        </w:rPr>
        <w:t>to 36.</w:t>
      </w:r>
      <w:r w:rsidR="00C6568A" w:rsidRPr="001A3336">
        <w:rPr>
          <w:rFonts w:cs="Times"/>
        </w:rPr>
        <w:t>3</w:t>
      </w:r>
      <w:r w:rsidRPr="001A3336">
        <w:rPr>
          <w:rFonts w:cs="Times"/>
        </w:rPr>
        <w:t>% between 201</w:t>
      </w:r>
      <w:r w:rsidR="00C6568A" w:rsidRPr="001A3336">
        <w:rPr>
          <w:rFonts w:cs="Times"/>
        </w:rPr>
        <w:t>0</w:t>
      </w:r>
      <w:r w:rsidRPr="001A3336">
        <w:rPr>
          <w:rFonts w:cs="Times"/>
        </w:rPr>
        <w:t xml:space="preserve"> and 201</w:t>
      </w:r>
      <w:r w:rsidR="00C6568A" w:rsidRPr="001A3336">
        <w:rPr>
          <w:rFonts w:cs="Times"/>
        </w:rPr>
        <w:t>3 (a growth greater than 6</w:t>
      </w:r>
      <w:r w:rsidRPr="001A3336">
        <w:rPr>
          <w:rFonts w:cs="Times"/>
        </w:rPr>
        <w:t xml:space="preserve">00%). </w:t>
      </w:r>
      <w:r w:rsidR="00C6568A" w:rsidRPr="001A3336">
        <w:rPr>
          <w:rFonts w:cs="Times"/>
        </w:rPr>
        <w:t xml:space="preserve">During this same period, Subversion and CVS combined usage decreased from 71% in 2010 to </w:t>
      </w:r>
      <w:r w:rsidR="00A5637E" w:rsidRPr="001A3336">
        <w:rPr>
          <w:rFonts w:cs="Times"/>
        </w:rPr>
        <w:t>42.</w:t>
      </w:r>
      <w:r w:rsidR="00C6568A" w:rsidRPr="001A3336">
        <w:rPr>
          <w:rFonts w:cs="Times"/>
        </w:rPr>
        <w:t>3% in 2013</w:t>
      </w:r>
      <w:r w:rsidRPr="001A3336">
        <w:rPr>
          <w:rFonts w:cs="Times"/>
        </w:rPr>
        <w:t>. This clearly shows momentum and a strong tendency in the adoption of DVCSs among the open source community</w:t>
      </w:r>
      <w:r w:rsidR="00C6568A" w:rsidRPr="001A3336">
        <w:rPr>
          <w:rFonts w:cs="Times"/>
        </w:rPr>
        <w:t>.</w:t>
      </w:r>
    </w:p>
    <w:p w14:paraId="30A13490" w14:textId="2AE2D02F" w:rsidR="006923BF" w:rsidRPr="001A3336" w:rsidRDefault="006923BF" w:rsidP="00FA7B0A">
      <w:pPr>
        <w:pStyle w:val="Text"/>
      </w:pPr>
      <w:r w:rsidRPr="001A3336">
        <w:t xml:space="preserve">According with </w:t>
      </w:r>
      <w:proofErr w:type="spellStart"/>
      <w:r w:rsidR="00CF4F17" w:rsidRPr="001A3336">
        <w:t>Walrad</w:t>
      </w:r>
      <w:proofErr w:type="spellEnd"/>
      <w:r w:rsidR="00CF4F17" w:rsidRPr="001A3336">
        <w:t xml:space="preserve"> and Strom </w:t>
      </w:r>
      <w:r w:rsidRPr="001A3336">
        <w:fldChar w:fldCharType="begin"/>
      </w:r>
      <w:r w:rsidR="00F70E35" w:rsidRPr="001A3336">
        <w:instrText xml:space="preserve"> ADDIN ZOTERO_ITEM CSL_CITATION {"citationID":"210a3uouko","properties":{"formattedCitation":"[9]","plainCitation":"[9]"},"citationItems":[{"id":1099,"uris":["http://zotero.org/users/892576/items/CXTDDJDT"],"uri":["http://zotero.org/users/892576/items/CXTDDJDT"],"itemData":{"id":1099,"type":"article-journal","title":"The importance of branching models in SCM","container-title":"Computer","page":"31 - 38","volume":"35","issue":"9","source":"IEEE Xplore","abstract":"To improve software quality, you must first understand your software. If you do not understand your code base, your odds of updating it without breaking something are poor. Often, a fundamental misunderstanding of software configuration management (SCM) as it applies to real-world application development is at fault. Branching is integral to version management, software build correctness, and release management. Good decisions about when and why to branch can make it much easier for developers and release engineers to coordinate software product changes. The right branching strategy makes it easier to deliver the right code, re-create past releases, and-if necessary roll back to a previous release. The authors consider how adopting the right SCM branching model facilitates rapid development, increases overall product quality and process efficiency, reduces the incidence of software failures, and improves organizational performance.","DOI":"10.1109/MC.2002.1033025","ISSN":"0018-9162","author":[{"family":"Walrad","given":"C."},{"family":"Strom","given":"D."}],"issued":{"date-parts":[["2002",9]]}}}],"schema":"https://github.com/citation-style-language/schema/raw/master/csl-citation.json"} </w:instrText>
      </w:r>
      <w:r w:rsidRPr="001A3336">
        <w:fldChar w:fldCharType="separate"/>
      </w:r>
      <w:r w:rsidR="006958C4" w:rsidRPr="006958C4">
        <w:t>[9]</w:t>
      </w:r>
      <w:r w:rsidRPr="001A3336">
        <w:fldChar w:fldCharType="end"/>
      </w:r>
      <w:r w:rsidRPr="001A3336">
        <w:t>, creating branches is essential to software development, because it enables concurrent development, allowing the maintenance of different versions of a system, the customization to different platforms and to different customers, among other features</w:t>
      </w:r>
      <w:r w:rsidR="00E33894" w:rsidRPr="001A3336">
        <w:t xml:space="preserve"> that are expected from current software systems</w:t>
      </w:r>
      <w:r w:rsidRPr="001A3336">
        <w:t xml:space="preserve">. DVCSs include better support to work with branches </w:t>
      </w:r>
      <w:r w:rsidRPr="001A3336">
        <w:fldChar w:fldCharType="begin"/>
      </w:r>
      <w:r w:rsidR="00F70E35" w:rsidRPr="001A3336">
        <w:instrText xml:space="preserve"> ADDIN ZOTERO_ITEM CSL_CITATION {"citationID":"oer7qhtqf","properties":{"formattedCitation":"[10]","plainCitation":"[10]"},"citationItems":[{"id":1056,"uris":["http://zotero.org/users/892576/items/4S8EIMRV"],"uri":["http://zotero.org/users/892576/items/4S8EIMRV"],"itemData":{"id":1056,"type":"article-journal","title":"Making sense of revision-control systems","container-title":"Communications of the ACM","page":"56–62","volume":"52","issue":"9","source":"ACM Digital Library","abstract":"All revision-control systems come with complicated sets of trade-offs. How do you find the best match between tool and team?","DOI":"10.1145/1562164.1562183","ISSN":"0001-0782","journalAbbreviation":"CACM","author":[{"family":"O'Sullivan","given":"Bryan"}],"issued":{"date-parts":[["2009",9]]},"accessed":{"date-parts":[["2012",8,27]]}}}],"schema":"https://github.com/citation-style-language/schema/raw/master/csl-citation.json"} </w:instrText>
      </w:r>
      <w:r w:rsidRPr="001A3336">
        <w:fldChar w:fldCharType="separate"/>
      </w:r>
      <w:r w:rsidR="006958C4" w:rsidRPr="006958C4">
        <w:t>[10]</w:t>
      </w:r>
      <w:r w:rsidRPr="001A3336">
        <w:fldChar w:fldCharType="end"/>
      </w:r>
      <w:r w:rsidRPr="001A3336">
        <w:t>, turning the branch creation into a recurring pattern, no matter if this creation is explicitly done by executing a “</w:t>
      </w:r>
      <w:r w:rsidRPr="001A3336">
        <w:rPr>
          <w:i/>
        </w:rPr>
        <w:t>branch</w:t>
      </w:r>
      <w:r w:rsidRPr="001A3336">
        <w:t>” command or implicitly, when a repository is cloned,  a commit is issued based on an old revision, or updates are pushed to or pulled from other repositories. All these branches, whether explicit or not, eventually will be reintegrated to their origin by means of merge operations, reflecting the changes made.</w:t>
      </w:r>
    </w:p>
    <w:p w14:paraId="336A3767" w14:textId="4ECD2D51" w:rsidR="006923BF" w:rsidRPr="001A3336" w:rsidRDefault="000929D3" w:rsidP="00FA7B0A">
      <w:pPr>
        <w:pStyle w:val="Text"/>
      </w:pPr>
      <w:r w:rsidRPr="001A3336">
        <w:t>Distrib</w:t>
      </w:r>
      <w:r w:rsidR="00F70E35" w:rsidRPr="001A3336">
        <w:t xml:space="preserve">uted software development, especially from the geographical perspective </w:t>
      </w:r>
      <w:r w:rsidR="00F70E35" w:rsidRPr="001A3336">
        <w:fldChar w:fldCharType="begin"/>
      </w:r>
      <w:r w:rsidR="00F70E35" w:rsidRPr="001A3336">
        <w:instrText xml:space="preserve"> ADDIN ZOTERO_ITEM CSL_CITATION {"citationID":"2mo2s9rvke","properties":{"formattedCitation":"[11]","plainCitation":"[11]"},"citationItems":[{"id":2509,"uris":["http://zotero.org/users/892576/items/4838QZTB"],"uri":["http://zotero.org/users/892576/items/4838QZTB"],"itemData":{"id":2509,"type":"article-journal","title":"Distribution Dimensions in Software Development Projects: A Taxonomy","container-title":"IEEE Software","page":"45-51","volume":"23","issue":"5","source":"IEEE Xplore","abstract":"For many economic and technological reasons, companies are increasingly conducting projects on a global level. Global projects are highly distributed, with experts from different companies, countries, and continents working together. Such distribution requires new techniques for project coordination, document management, and communication. Distribution complexities include various project types - such as global, interorganizational, or open source software projects - that is distributed in different ways and face particular challenges. A literature-based taxonomy identifies four distribution dimensions in distributed software development. A case study illustrates their application in a real-world development project","DOI":"10.1109/MS.2006.122","ISSN":"0740-7459","shortTitle":"Distribution Dimensions in Software Development Projects","author":[{"family":"Gumm","given":"D.-C."}],"issued":{"date-parts":[["2006",9]]}}}],"schema":"https://github.com/citation-style-language/schema/raw/master/csl-citation.json"} </w:instrText>
      </w:r>
      <w:r w:rsidR="00F70E35" w:rsidRPr="001A3336">
        <w:fldChar w:fldCharType="separate"/>
      </w:r>
      <w:r w:rsidR="006958C4" w:rsidRPr="006958C4">
        <w:t>[11]</w:t>
      </w:r>
      <w:r w:rsidR="00F70E35" w:rsidRPr="001A3336">
        <w:fldChar w:fldCharType="end"/>
      </w:r>
      <w:r w:rsidR="00F70E35" w:rsidRPr="001A3336">
        <w:t xml:space="preserve">, brings a set </w:t>
      </w:r>
      <w:r w:rsidR="000442C8">
        <w:t xml:space="preserve">of </w:t>
      </w:r>
      <w:r w:rsidR="00F70E35" w:rsidRPr="001A3336">
        <w:t xml:space="preserve">risk factors, configuration management being one of them </w:t>
      </w:r>
      <w:r w:rsidR="00F70E35" w:rsidRPr="001A3336">
        <w:fldChar w:fldCharType="begin"/>
      </w:r>
      <w:r w:rsidR="00F70E35" w:rsidRPr="001A3336">
        <w:instrText xml:space="preserve"> ADDIN ZOTERO_ITEM CSL_CITATION {"citationID":"hfv0ee1ds","properties":{"formattedCitation":"[12]","plainCitation":"[12]"},"citationItems":[{"id":2455,"uris":["http://zotero.org/users/892576/items/37FTRMD3"],"uri":["http://zotero.org/users/892576/items/37FTRMD3"],"itemData":{"id":2455,"type":"article-journal","title":"Leveraging resources in global software development","container-title":"IEEE Software","page":"70-77","volume":"18","issue":"2","source":"IEEE Xplore","abstract":"Leveraging global resources for software development is rapidly becoming the norm at Motorola, which has over 25 software development centers worldwide. Our project, called the 3G Trial (Third Generation Cellular System), was the first of its scope and significance developed by a global engineering team at Motorola. Staffing was the most significant issue we encountered in the 3G Trial. We had only about 20 percent of the required staff available at our division headquarters in Burlington Heights, Ill., US, and needed to find the other 80 percent to successfully complete the project. Early on, we concluded that our only means to staff the project was to rely on software development engineers from Motorola's worldwide software centers. We developed the system with staffing from six different countries. Next, we had to integrate the people into a team. While addressing this challenge, we identified key risk factors and developed approaches to reduce them. We separated the project risk factors into the five categories Carmel (1999) describes as the centrifugal forces that pull global projects apart. To pass on the lessons we learned from this project, this article sets out the global development issues we faced, our approaches to resolving them, and our findings compared to other research","DOI":"10.1109/52.914750","ISSN":"0740-7459","author":[{"family":"Battin","given":"R.D."},{"family":"Crocker","given":"R."},{"family":"Kreidler","given":"J."},{"family":"Subramanian","given":"K."}],"issued":{"date-parts":[["2001",3]]}}}],"schema":"https://github.com/citation-style-language/schema/raw/master/csl-citation.json"} </w:instrText>
      </w:r>
      <w:r w:rsidR="00F70E35" w:rsidRPr="001A3336">
        <w:fldChar w:fldCharType="separate"/>
      </w:r>
      <w:r w:rsidR="006958C4" w:rsidRPr="006958C4">
        <w:t>[12]</w:t>
      </w:r>
      <w:r w:rsidR="00F70E35" w:rsidRPr="001A3336">
        <w:fldChar w:fldCharType="end"/>
      </w:r>
      <w:r w:rsidR="00F70E35" w:rsidRPr="001A3336">
        <w:t>. T</w:t>
      </w:r>
      <w:r w:rsidR="006923BF" w:rsidRPr="001A3336">
        <w:t xml:space="preserve">he increasing growth of development teams, and their distribution along distant locations – even different continents –, </w:t>
      </w:r>
      <w:r w:rsidR="00F70E35" w:rsidRPr="001A3336">
        <w:t xml:space="preserve">together combined together with the proliferation of branches, </w:t>
      </w:r>
      <w:r w:rsidR="006923BF" w:rsidRPr="001A3336">
        <w:t xml:space="preserve">introduce additional complexity to notice actions performed in parallel by different developers. According to </w:t>
      </w:r>
      <w:r w:rsidR="00442ED1" w:rsidRPr="001A3336">
        <w:t xml:space="preserve">Perry </w:t>
      </w:r>
      <w:r w:rsidR="00442ED1" w:rsidRPr="001A3336">
        <w:rPr>
          <w:i/>
        </w:rPr>
        <w:t xml:space="preserve">et al </w:t>
      </w:r>
      <w:r w:rsidR="006923BF" w:rsidRPr="001A3336">
        <w:fldChar w:fldCharType="begin"/>
      </w:r>
      <w:r w:rsidR="00F70E35" w:rsidRPr="001A3336">
        <w:instrText xml:space="preserve"> ADDIN ZOTERO_ITEM CSL_CITATION {"citationID":"1916bibvnm","properties":{"formattedCitation":"[13]","plainCitation":"[13]"},"citationItems":[{"id":1071,"uris":["http://zotero.org/users/892576/items/72T7GIFR"],"uri":["http://zotero.org/users/892576/items/72T7GIFR"],"itemData":{"id":1071,"type":"paper-conference","title":"Parallel changes in large scale software development: an observational case study","container-title":"Proceedings of the 20th International Conference on Software engineering","collection-title":"ICSE '98","publisher":"IEEE Computer Society","publisher-place":"Washington, DC, USA","page":"251–260","event-place":"Washington, DC, USA","ISBN":"0-8186-8368-6","shortTitle":"Parallel changes in large scale software development","author":[{"family":"Perry","given":"Dewayne E."},{"family":"Siy","given":"Harvey P."},{"family":"Votta","given":"Lawrence G"}],"issued":{"date-parts":[["1998",4]]}}}],"schema":"https://github.com/citation-style-language/schema/raw/master/csl-citation.json"} </w:instrText>
      </w:r>
      <w:r w:rsidR="006923BF" w:rsidRPr="001A3336">
        <w:fldChar w:fldCharType="separate"/>
      </w:r>
      <w:r w:rsidR="006958C4" w:rsidRPr="006958C4">
        <w:t>[13]</w:t>
      </w:r>
      <w:r w:rsidR="006923BF" w:rsidRPr="001A3336">
        <w:fldChar w:fldCharType="end"/>
      </w:r>
      <w:r w:rsidR="006923BF" w:rsidRPr="001A3336">
        <w:t xml:space="preserve">, concurrent development increases the number of defects in software. Besides, </w:t>
      </w:r>
      <w:r w:rsidR="00442ED1" w:rsidRPr="001A3336">
        <w:t xml:space="preserve">da Silva </w:t>
      </w:r>
      <w:r w:rsidR="00442ED1" w:rsidRPr="001A3336">
        <w:rPr>
          <w:i/>
        </w:rPr>
        <w:t xml:space="preserve">et al </w:t>
      </w:r>
      <w:r w:rsidR="006923BF" w:rsidRPr="001A3336">
        <w:fldChar w:fldCharType="begin"/>
      </w:r>
      <w:r w:rsidR="00F70E35" w:rsidRPr="001A3336">
        <w:instrText xml:space="preserve"> ADDIN ZOTERO_ITEM CSL_CITATION {"citationID":"ljjo439c0","properties":{"formattedCitation":"[14]","plainCitation":"[14]"},"citationItems":[{"id":1213,"uris":["http://zotero.org/users/892576/items/XTFV8KTW"],"uri":["http://zotero.org/users/892576/items/XTFV8KTW"],"itemData":{"id":1213,"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006923BF" w:rsidRPr="001A3336">
        <w:fldChar w:fldCharType="separate"/>
      </w:r>
      <w:r w:rsidR="006958C4" w:rsidRPr="006958C4">
        <w:t>[14]</w:t>
      </w:r>
      <w:r w:rsidR="006923BF" w:rsidRPr="001A3336">
        <w:fldChar w:fldCharType="end"/>
      </w:r>
      <w:r w:rsidR="006923BF" w:rsidRPr="001A3336">
        <w:t xml:space="preserve"> say that development tools control concurrent development with the assistance of VCSs, which work in majority with the concept of each developer having a private workspace. This postpones the perception of conflicts that result from changes made by co-workers. These conflicts are noticed only after a pull or a push in the context of DVCS. Moreover, </w:t>
      </w:r>
      <w:proofErr w:type="spellStart"/>
      <w:r w:rsidR="00442ED1" w:rsidRPr="001A3336">
        <w:t>Brun</w:t>
      </w:r>
      <w:proofErr w:type="spellEnd"/>
      <w:r w:rsidR="00442ED1" w:rsidRPr="001A3336">
        <w:t xml:space="preserve"> </w:t>
      </w:r>
      <w:r w:rsidR="00442ED1" w:rsidRPr="001A3336">
        <w:rPr>
          <w:i/>
        </w:rPr>
        <w:t xml:space="preserve">et al </w:t>
      </w:r>
      <w:r w:rsidR="006923BF" w:rsidRPr="001A3336">
        <w:fldChar w:fldCharType="begin"/>
      </w:r>
      <w:r w:rsidR="00F70E35" w:rsidRPr="001A3336">
        <w:instrText xml:space="preserve"> ADDIN ZOTERO_ITEM CSL_CITATION {"citationID":"11n7sohu0d","properties":{"formattedCitation":"[15]","plainCitation":"[15]"},"citationItems":[{"id":1167,"uris":["http://zotero.org/users/892576/items/QS2I9JH6"],"uri":["http://zotero.org/users/892576/items/QS2I9JH6"],"itemData":{"id":1167,"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006923BF" w:rsidRPr="001A3336">
        <w:fldChar w:fldCharType="separate"/>
      </w:r>
      <w:r w:rsidR="006958C4" w:rsidRPr="006958C4">
        <w:t>[15]</w:t>
      </w:r>
      <w:r w:rsidR="006923BF" w:rsidRPr="001A3336">
        <w:fldChar w:fldCharType="end"/>
      </w:r>
      <w:r w:rsidR="006923BF" w:rsidRPr="001A3336">
        <w:t xml:space="preserve"> shows that, even using modern DVCSs, conflicts during </w:t>
      </w:r>
      <w:r w:rsidR="006923BF" w:rsidRPr="001A3336">
        <w:rPr>
          <w:i/>
        </w:rPr>
        <w:t>merges</w:t>
      </w:r>
      <w:r w:rsidR="006923BF" w:rsidRPr="001A3336">
        <w:t xml:space="preserve"> are frequent, persistent, and appear not only as overlapping textual edits (i.e., physical conflicts) but also as subsequent build (i.e., syntactic conflicts) and test failures (i.e., semantic conflicts).</w:t>
      </w:r>
    </w:p>
    <w:p w14:paraId="22227FE1" w14:textId="14078C04" w:rsidR="0092079D" w:rsidRDefault="006923BF" w:rsidP="00FA7B0A">
      <w:pPr>
        <w:pStyle w:val="Text"/>
      </w:pPr>
      <w:r w:rsidRPr="001A3336">
        <w:t xml:space="preserve">By enabling repository clones, DVCSs expand the branching possibilities exposed by </w:t>
      </w:r>
      <w:r w:rsidR="00442ED1" w:rsidRPr="001A3336">
        <w:t xml:space="preserve">Appleton </w:t>
      </w:r>
      <w:r w:rsidR="00442ED1" w:rsidRPr="001A3336">
        <w:rPr>
          <w:i/>
        </w:rPr>
        <w:t>et al</w:t>
      </w:r>
      <w:r w:rsidR="00442ED1" w:rsidRPr="001A3336">
        <w:t xml:space="preserve"> </w:t>
      </w:r>
      <w:r w:rsidRPr="001A3336">
        <w:fldChar w:fldCharType="begin"/>
      </w:r>
      <w:r w:rsidR="00F70E35" w:rsidRPr="001A3336">
        <w:instrText xml:space="preserve"> ADDIN ZOTERO_ITEM CSL_CITATION {"citationID":"vdo2civfh","properties":{"formattedCitation":"[16]","plainCitation":"[16]"},"citationItems":[{"id":1062,"uris":["http://zotero.org/users/892576/items/64TVAQ57"],"uri":["http://zotero.org/users/892576/items/64TVAQ57"],"itemData":{"id":1062,"type":"paper-conference","title":"Streamed lines: Branching patterns for parallel software development","container-title":"Proceedings of the 1998 Pattern Languages of Programs Conference","collection-title":"PLoP 1998","publisher":"ACM","publisher-place":"Monticello, Illinois, USA","volume":"98","event-place":"Monticello, Illinois, USA","author":[{"family":"Appleton","given":"B."},{"family":"Berczuk","given":"S."},{"family":"Cabrera","given":"R."},{"family":"Orenstein","given":"R."}],"issued":{"date-parts":[["1998",8]]}}}],"schema":"https://github.com/citation-style-language/schema/raw/master/csl-citation.json"} </w:instrText>
      </w:r>
      <w:r w:rsidRPr="001A3336">
        <w:fldChar w:fldCharType="separate"/>
      </w:r>
      <w:r w:rsidR="006958C4" w:rsidRPr="006958C4">
        <w:t>[16]</w:t>
      </w:r>
      <w:r w:rsidRPr="001A3336">
        <w:fldChar w:fldCharType="end"/>
      </w:r>
      <w:r w:rsidRPr="001A3336">
        <w:t xml:space="preserve">, allowing several repositories to coexist with fragments of the project history. This may lead to complex topologies where changes can be sent to or received from any repository. This scenario generates traffic similar to that of peer-to-peer applications. With this diversity of topologies, </w:t>
      </w:r>
      <w:r w:rsidR="005711BD">
        <w:t>managing</w:t>
      </w:r>
      <w:r w:rsidRPr="001A3336">
        <w:t xml:space="preserve"> the evolution of a complex system becomes a tough task, making it difficult to find an answer to questions like</w:t>
      </w:r>
      <w:r w:rsidR="0092079D">
        <w:t>:</w:t>
      </w:r>
    </w:p>
    <w:p w14:paraId="14286E12" w14:textId="77777777" w:rsidR="0092079D" w:rsidRDefault="006923BF" w:rsidP="0092079D">
      <w:pPr>
        <w:pStyle w:val="bulletlist"/>
        <w:numPr>
          <w:ilvl w:val="0"/>
          <w:numId w:val="41"/>
        </w:numPr>
        <w:tabs>
          <w:tab w:val="clear" w:pos="648"/>
          <w:tab w:val="num" w:pos="567"/>
        </w:tabs>
        <w:ind w:left="567" w:hanging="279"/>
      </w:pPr>
      <w:r w:rsidRPr="001A3336">
        <w:t>Which clones were created from a repository?</w:t>
      </w:r>
    </w:p>
    <w:p w14:paraId="0CDC4203" w14:textId="604879FE" w:rsidR="006923BF" w:rsidRDefault="006923BF" w:rsidP="0092079D">
      <w:pPr>
        <w:pStyle w:val="bulletlist"/>
        <w:numPr>
          <w:ilvl w:val="0"/>
          <w:numId w:val="41"/>
        </w:numPr>
        <w:tabs>
          <w:tab w:val="clear" w:pos="648"/>
          <w:tab w:val="num" w:pos="567"/>
        </w:tabs>
        <w:ind w:left="567" w:hanging="279"/>
      </w:pPr>
      <w:r w:rsidRPr="001A3336">
        <w:t>What are the depend</w:t>
      </w:r>
      <w:r w:rsidR="0092079D">
        <w:t>encies between different clones?</w:t>
      </w:r>
    </w:p>
    <w:p w14:paraId="2D9FA34D" w14:textId="6A57E406" w:rsidR="0092079D" w:rsidRDefault="0092079D" w:rsidP="0092079D">
      <w:pPr>
        <w:pStyle w:val="bulletlist"/>
        <w:numPr>
          <w:ilvl w:val="0"/>
          <w:numId w:val="41"/>
        </w:numPr>
        <w:tabs>
          <w:tab w:val="clear" w:pos="648"/>
          <w:tab w:val="num" w:pos="567"/>
        </w:tabs>
        <w:ind w:left="567" w:hanging="279"/>
      </w:pPr>
      <w:r>
        <w:t>Which changes are being</w:t>
      </w:r>
      <w:r w:rsidR="00436E81">
        <w:t xml:space="preserve"> worked on in parallel (in different </w:t>
      </w:r>
      <w:r w:rsidR="00A44E7B">
        <w:t>clones or different branches)?</w:t>
      </w:r>
    </w:p>
    <w:p w14:paraId="5A146D9E" w14:textId="0401A02F" w:rsidR="00436E81" w:rsidRDefault="00436E81" w:rsidP="0092079D">
      <w:pPr>
        <w:pStyle w:val="bulletlist"/>
        <w:numPr>
          <w:ilvl w:val="0"/>
          <w:numId w:val="41"/>
        </w:numPr>
        <w:tabs>
          <w:tab w:val="clear" w:pos="648"/>
          <w:tab w:val="num" w:pos="567"/>
        </w:tabs>
        <w:ind w:left="567" w:hanging="279"/>
      </w:pPr>
      <w:r>
        <w:t>Which conflicts appeared might appear after merging concurrent changes?</w:t>
      </w:r>
    </w:p>
    <w:p w14:paraId="78DD2D86" w14:textId="5D6A8197" w:rsidR="006923BF" w:rsidRPr="001A3336" w:rsidRDefault="006923BF" w:rsidP="00FA7B0A">
      <w:pPr>
        <w:pStyle w:val="Text"/>
      </w:pPr>
      <w:r w:rsidRPr="001A3336">
        <w:t xml:space="preserve">Most of existing works deal with the last two </w:t>
      </w:r>
      <w:r w:rsidR="00436E81">
        <w:t>questions</w:t>
      </w:r>
      <w:r w:rsidRPr="001A3336">
        <w:t xml:space="preserve">, giving to the developers the perception of concurrent changes. </w:t>
      </w:r>
      <w:proofErr w:type="spellStart"/>
      <w:r w:rsidRPr="00EF51F4">
        <w:rPr>
          <w:lang w:val="pt-BR"/>
        </w:rPr>
        <w:t>Palantir</w:t>
      </w:r>
      <w:proofErr w:type="spellEnd"/>
      <w:r w:rsidRPr="00EF51F4">
        <w:rPr>
          <w:lang w:val="pt-BR"/>
        </w:rPr>
        <w:t xml:space="preserve"> </w:t>
      </w:r>
      <w:r w:rsidRPr="001A3336">
        <w:fldChar w:fldCharType="begin"/>
      </w:r>
      <w:r w:rsidR="00F70E35" w:rsidRPr="00EF51F4">
        <w:rPr>
          <w:lang w:val="pt-BR"/>
        </w:rPr>
        <w:instrText xml:space="preserve"> ADDIN ZOTERO_ITEM CSL_CITATION {"citationID":"1nbm9e33kh","properties":{"formattedCitation":"[17]","plainCitation":"[17]"},"citationItems":[{"id":1121,"uris":["http://zotero.org/users/892576/items/GQ9AT32A"],"uri":["http://zotero.org/users/892576/items/GQ9AT32A"],"itemData":{"id":1121,"type":"paper-conference","title":"Palantir: coordinating distributed workspaces","container-title":"Computer Software and Applications Conference, 2002. COMPSAC 2002. Proceedings. 26th Annual International","publisher-place":"Oxford, United Kingdom","page":"1093 - 1097","source":"IEEE Xplore","event":"Computer Software and Applications Conference, 2002. COMPSAC 2002. Proceedings. 26th Annual International","event-place":"Oxford,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Hoek","given":"A."}],"issued":{"date-parts":[["2002",8]]}}}],"schema":"https://github.com/citation-style-language/schema/raw/master/csl-citation.json"} </w:instrText>
      </w:r>
      <w:r w:rsidRPr="001A3336">
        <w:fldChar w:fldCharType="separate"/>
      </w:r>
      <w:r w:rsidR="006958C4" w:rsidRPr="006958C4">
        <w:rPr>
          <w:lang w:val="pt-BR"/>
        </w:rPr>
        <w:t>[17]</w:t>
      </w:r>
      <w:r w:rsidRPr="001A3336">
        <w:fldChar w:fldCharType="end"/>
      </w:r>
      <w:r w:rsidRPr="00EF51F4">
        <w:rPr>
          <w:lang w:val="pt-BR"/>
        </w:rPr>
        <w:t xml:space="preserve">, </w:t>
      </w:r>
      <w:proofErr w:type="spellStart"/>
      <w:r w:rsidR="00EF51F4" w:rsidRPr="00EF51F4">
        <w:rPr>
          <w:lang w:val="pt-BR"/>
        </w:rPr>
        <w:t>FASTDash</w:t>
      </w:r>
      <w:proofErr w:type="spellEnd"/>
      <w:r w:rsidR="00EF51F4" w:rsidRPr="00EF51F4">
        <w:rPr>
          <w:lang w:val="pt-BR"/>
        </w:rPr>
        <w:t xml:space="preserve"> </w:t>
      </w:r>
      <w:r w:rsidR="00EF51F4">
        <w:fldChar w:fldCharType="begin"/>
      </w:r>
      <w:r w:rsidR="00EF51F4" w:rsidRPr="00EF51F4">
        <w:rPr>
          <w:lang w:val="pt-BR"/>
        </w:rPr>
        <w:instrText xml:space="preserve"> ADDIN ZOTERO_ITEM CSL_CITATION {"citationID":"gij898b5m","properties":{"formattedCitation":"[18]","plainCitation":"[18]"},"citationItems":[{"id":2582,"uris":["http://zotero.org/users/892576/items/ZZTKKVCG"],"uri":["http://zotero.org/users/892576/items/ZZTKKVCG"],"itemData":{"id":2582,"type":"paper-conference","title":"FASTDash: A Visual Dashboard for Fostering Awareness in Software Teams","container-title":"Proceedings of the SIGCHI Conference on Human Factors in Computing Systems","collection-title":"CHI '07","publisher":"ACM","publisher-place":"New York, NY, USA","page":"1313–1322","source":"ACM Digital Library","event-place":"New York, NY, USA","abstract":"Software developers spend significant time gaining and maintaining awareness of fellow developers' activities. FASTDash is a new interactive visualization that seeks to improve team activity awareness using a spatial representation of the shared code base that highlights team members' current activities. With FASTDash, a developer can quickly determine which team members have source files checked out, which files are being viewed, and what methods and classes are currently being changed. The visualization can be annotated, allowing programmers to supplement activity information with additional status details. It provides immediate awareness of potential conflict situations, such as two programmers editing the same source file. FASTDash was developed through user-centered design, including surveys, team interviews, and in situ observation. Results from a field study show that FASTDash improved team awareness, reduced reliance on shared artifacts, and increased project-related communication. Additionally, the team that participated in our field study continues to use FASTDash.","URL":"http://doi.acm.org.ez24.periodicos.capes.gov.br/10.1145/1240624.1240823","DOI":"10.1145/1240624.1240823","ISBN":"978-1-59593-593-9","shortTitle":"FASTDash","author":[{"family":"Biehl","given":"Jacob T."},{"family":"Czerwinski","given":"Mary"},{"family":"Smith","given":"Greg"},{"family":"Robertson","given":"George G."}],"issued":{"date-parts":[["2007"]]},"accessed":{"date-parts":[["2014",5,3]]}}}],"schema":"https://github.com/citation-style-language/schema/raw/master/csl-citation.json"} </w:instrText>
      </w:r>
      <w:r w:rsidR="00EF51F4">
        <w:fldChar w:fldCharType="separate"/>
      </w:r>
      <w:r w:rsidR="006958C4" w:rsidRPr="006958C4">
        <w:rPr>
          <w:lang w:val="pt-BR"/>
        </w:rPr>
        <w:t>[18]</w:t>
      </w:r>
      <w:r w:rsidR="00EF51F4">
        <w:fldChar w:fldCharType="end"/>
      </w:r>
      <w:r w:rsidR="00EF51F4" w:rsidRPr="00EF51F4">
        <w:rPr>
          <w:lang w:val="pt-BR"/>
        </w:rPr>
        <w:t xml:space="preserve">, </w:t>
      </w:r>
      <w:proofErr w:type="spellStart"/>
      <w:r w:rsidRPr="00EF51F4">
        <w:rPr>
          <w:lang w:val="pt-BR"/>
        </w:rPr>
        <w:t>Lighthouse</w:t>
      </w:r>
      <w:proofErr w:type="spellEnd"/>
      <w:r w:rsidRPr="00EF51F4">
        <w:rPr>
          <w:lang w:val="pt-BR"/>
        </w:rPr>
        <w:t xml:space="preserve"> </w:t>
      </w:r>
      <w:r w:rsidRPr="001A3336">
        <w:fldChar w:fldCharType="begin"/>
      </w:r>
      <w:r w:rsidR="00F70E35" w:rsidRPr="00EF51F4">
        <w:rPr>
          <w:lang w:val="pt-BR"/>
        </w:rPr>
        <w:instrText xml:space="preserve"> ADDIN ZOTERO_ITEM CSL_CITATION {"citationID":"i3p42rdo6","properties":{"formattedCitation":"[14]","plainCitation":"[14]"},"citationItems":[{"id":1213,"uris":["http://zotero.org/users/892576/items/XTFV8KTW"],"uri":["http://zotero.org/users/892576/items/XTFV8KTW"],"itemData":{"id":1213,"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Pr="001A3336">
        <w:fldChar w:fldCharType="separate"/>
      </w:r>
      <w:r w:rsidR="006958C4" w:rsidRPr="006958C4">
        <w:rPr>
          <w:lang w:val="pt-BR"/>
        </w:rPr>
        <w:t>[14]</w:t>
      </w:r>
      <w:r w:rsidRPr="001A3336">
        <w:fldChar w:fldCharType="end"/>
      </w:r>
      <w:r w:rsidRPr="00EF51F4">
        <w:rPr>
          <w:lang w:val="pt-BR"/>
        </w:rPr>
        <w:t xml:space="preserve">, </w:t>
      </w:r>
      <w:proofErr w:type="spellStart"/>
      <w:r w:rsidRPr="00EF51F4">
        <w:rPr>
          <w:lang w:val="pt-BR"/>
        </w:rPr>
        <w:t>CollabVS</w:t>
      </w:r>
      <w:proofErr w:type="spellEnd"/>
      <w:r w:rsidRPr="00EF51F4">
        <w:rPr>
          <w:lang w:val="pt-BR"/>
        </w:rPr>
        <w:t xml:space="preserve"> </w:t>
      </w:r>
      <w:r w:rsidRPr="001A3336">
        <w:fldChar w:fldCharType="begin"/>
      </w:r>
      <w:r w:rsidR="00EF51F4" w:rsidRPr="00EF51F4">
        <w:rPr>
          <w:lang w:val="pt-BR"/>
        </w:rPr>
        <w:instrText xml:space="preserve"> ADDIN ZOTERO_ITEM CSL_CITATION {"citationID":"14vg8feqk3","properties":{"formattedCitation":"[19]","plainCitation":"[19]"},"citationItems":[{"id":1216,"uris":["http://zotero.org/users/892576/items/ZA8958NJ"],"uri":["http://zotero.org/users/892576/items/ZA8958NJ"],"itemData":{"id":1216,"type":"paper-conference","title":"Semi-synchronous conflict detection and resolution in asynchronous software development","container-title":"Proceedings of the 10th European Conference on Computer-Supported Cooperative Work","collection-title":"ECSCW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Pr="001A3336">
        <w:fldChar w:fldCharType="separate"/>
      </w:r>
      <w:r w:rsidR="006958C4" w:rsidRPr="006958C4">
        <w:rPr>
          <w:lang w:val="pt-BR"/>
        </w:rPr>
        <w:t>[19]</w:t>
      </w:r>
      <w:r w:rsidRPr="001A3336">
        <w:fldChar w:fldCharType="end"/>
      </w:r>
      <w:r w:rsidRPr="00EF51F4">
        <w:rPr>
          <w:lang w:val="pt-BR"/>
        </w:rPr>
        <w:t xml:space="preserve">, Safe-Commit </w:t>
      </w:r>
      <w:r w:rsidRPr="001A3336">
        <w:fldChar w:fldCharType="begin"/>
      </w:r>
      <w:r w:rsidR="00EF51F4" w:rsidRPr="00EF51F4">
        <w:rPr>
          <w:lang w:val="pt-BR"/>
        </w:rPr>
        <w:instrText xml:space="preserve"> ADDIN ZOTERO_ITEM CSL_CITATION {"citationID":"q2rhob66g","properties":{"formattedCitation":"[20]","plainCitation":"[20]"},"citationItems":[{"id":1119,"uris":["http://zotero.org/users/892576/items/GGPFIC3M"],"uri":["http://zotero.org/users/892576/items/GGPFIC3M"],"itemData":{"id":1119,"type":"paper-conference","title":"Safe-commit analysis to facilitate team software development","container-title":"Proceedings of the 31st International Conference on Software Engineering","collection-title":"ICSE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5]]}}}],"schema":"https://github.com/citation-style-language/schema/raw/master/csl-citation.json"} </w:instrText>
      </w:r>
      <w:r w:rsidRPr="001A3336">
        <w:fldChar w:fldCharType="separate"/>
      </w:r>
      <w:r w:rsidR="006958C4" w:rsidRPr="006958C4">
        <w:rPr>
          <w:lang w:val="pt-BR"/>
        </w:rPr>
        <w:t>[20]</w:t>
      </w:r>
      <w:r w:rsidRPr="001A3336">
        <w:fldChar w:fldCharType="end"/>
      </w:r>
      <w:r w:rsidRPr="00EF51F4">
        <w:rPr>
          <w:lang w:val="pt-BR"/>
        </w:rPr>
        <w:t xml:space="preserve">, Crystal </w:t>
      </w:r>
      <w:r w:rsidRPr="001A3336">
        <w:fldChar w:fldCharType="begin"/>
      </w:r>
      <w:r w:rsidR="00F70E35" w:rsidRPr="00EF51F4">
        <w:rPr>
          <w:lang w:val="pt-BR"/>
        </w:rPr>
        <w:instrText xml:space="preserve"> ADDIN ZOTERO_ITEM CSL_CITATION {"citationID":"1qprr99th9","properties":{"formattedCitation":"[15]","plainCitation":"[15]"},"citationItems":[{"id":1167,"uris":["http://zotero.org/users/892576/items/QS2I9JH6"],"uri":["http://zotero.org/users/892576/items/QS2I9JH6"],"itemData":{"id":1167,"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Pr="001A3336">
        <w:fldChar w:fldCharType="separate"/>
      </w:r>
      <w:r w:rsidR="006958C4" w:rsidRPr="006958C4">
        <w:rPr>
          <w:lang w:val="pt-BR"/>
        </w:rPr>
        <w:t>[15]</w:t>
      </w:r>
      <w:r w:rsidRPr="001A3336">
        <w:fldChar w:fldCharType="end"/>
      </w:r>
      <w:r w:rsidRPr="00EF51F4">
        <w:rPr>
          <w:lang w:val="pt-BR"/>
        </w:rPr>
        <w:t xml:space="preserve">, </w:t>
      </w:r>
      <w:proofErr w:type="spellStart"/>
      <w:r w:rsidRPr="00EF51F4">
        <w:rPr>
          <w:lang w:val="pt-BR"/>
        </w:rPr>
        <w:t>WeCode</w:t>
      </w:r>
      <w:proofErr w:type="spellEnd"/>
      <w:r w:rsidRPr="00EF51F4">
        <w:rPr>
          <w:lang w:val="pt-BR"/>
        </w:rPr>
        <w:t xml:space="preserve"> </w:t>
      </w:r>
      <w:r w:rsidRPr="001A3336">
        <w:rPr>
          <w:szCs w:val="24"/>
        </w:rPr>
        <w:fldChar w:fldCharType="begin"/>
      </w:r>
      <w:r w:rsidR="00EF51F4" w:rsidRPr="00EF51F4">
        <w:rPr>
          <w:szCs w:val="24"/>
          <w:lang w:val="pt-BR"/>
        </w:rPr>
        <w:instrText xml:space="preserve"> ADDIN ZOTERO_ITEM CSL_CITATION {"citationID":"2nhr8sjfbs","properties":{"formattedCitation":"[21]","plainCitation":"[21]"},"citationItems":[{"id":1161,"uris":["http://zotero.org/users/892576/items/PRJ46ETX"],"uri":["http://zotero.org/users/892576/items/PRJ46ETX"],"itemData":{"id":1161,"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Pr="001A3336">
        <w:rPr>
          <w:szCs w:val="24"/>
        </w:rPr>
        <w:fldChar w:fldCharType="separate"/>
      </w:r>
      <w:r w:rsidR="006958C4" w:rsidRPr="006958C4">
        <w:rPr>
          <w:lang w:val="pt-BR"/>
        </w:rPr>
        <w:t>[21]</w:t>
      </w:r>
      <w:r w:rsidRPr="001A3336">
        <w:rPr>
          <w:szCs w:val="24"/>
        </w:rPr>
        <w:fldChar w:fldCharType="end"/>
      </w:r>
      <w:r w:rsidRPr="00EF51F4">
        <w:rPr>
          <w:szCs w:val="24"/>
          <w:lang w:val="pt-BR"/>
        </w:rPr>
        <w:t>,</w:t>
      </w:r>
      <w:r w:rsidRPr="00EF51F4">
        <w:rPr>
          <w:lang w:val="pt-BR"/>
        </w:rPr>
        <w:t xml:space="preserve"> </w:t>
      </w:r>
      <w:proofErr w:type="spellStart"/>
      <w:r w:rsidRPr="00EF51F4">
        <w:rPr>
          <w:lang w:val="pt-BR"/>
        </w:rPr>
        <w:t>and</w:t>
      </w:r>
      <w:proofErr w:type="spellEnd"/>
      <w:r w:rsidRPr="00EF51F4">
        <w:rPr>
          <w:lang w:val="pt-BR"/>
        </w:rPr>
        <w:t xml:space="preserve"> Polvo </w:t>
      </w:r>
      <w:r w:rsidRPr="001A3336">
        <w:fldChar w:fldCharType="begin"/>
      </w:r>
      <w:r w:rsidR="00EF51F4" w:rsidRPr="00EF51F4">
        <w:rPr>
          <w:lang w:val="pt-BR"/>
        </w:rPr>
        <w:instrText xml:space="preserve"> ADDIN ZOTERO_ITEM CSL_CITATION {"citationID":"2qofvsa4aa","properties":{"formattedCitation":"[22]","plainCitation":"[22]"},"citationItems":[{"id":1038,"uris":["http://zotero.org/users/892576</w:instrText>
      </w:r>
      <w:r w:rsidR="00EF51F4" w:rsidRPr="006958C4">
        <w:rPr>
          <w:lang w:val="pt-BR"/>
        </w:rPr>
        <w:instrText>/items/22G56Z4I"],"uri":["http://zotero.org/users/892576/items/22G56Z4I"],"itemData":{"id":1038,"type":"paper-conference","title":"Evaluating the Branch Merging Effort in Version Control Systems","container-title":"Proceedings of the 26th Brazilian Symposium on Software Engineering (SBES)","collection-title":"SBES '12","publisher":"IEEE Computer Society","publisher-place":"Natal, RN - Brazil","page":"151-160","source":"IEEE Xplore","event":"26th Brazilian Symposium on Software Engineering (SBES)","event-place":"Natal, RN - Brazil","abstract":"It is common, in software development under version control, the need of parallel development of the source code via branches. Moreover, in most cases, the merge of these branches is necessary. Therefore, our work proposes the extraction of metrics that estimate the complexity to perform merges, making it possible to visualize, among all branches, which are the most critical and analyze the evolution of the metrics since the establishment of the branch. The evaluation of our work showed that some metrics behave better in order to estimate the complexity of integrating branches. For instance, the metric Number of Physical Conflicts reached up to 99% correlation when compared to the actual merge effort.","DOI":"10.1109/SBES.2012.16","</w:instrText>
      </w:r>
      <w:r w:rsidR="00EF51F4">
        <w:instrText xml:space="preserve">author":[{"family":"Santos","given":"R."},{"family":"Murta","given":"L.G.P."}],"issued":{"date-parts":[["2012"]]}}}],"schema":"https://github.com/citation-style-language/schema/raw/master/csl-citation.json"} </w:instrText>
      </w:r>
      <w:r w:rsidRPr="001A3336">
        <w:fldChar w:fldCharType="separate"/>
      </w:r>
      <w:r w:rsidR="006958C4" w:rsidRPr="006958C4">
        <w:t>[22]</w:t>
      </w:r>
      <w:r w:rsidRPr="001A3336">
        <w:fldChar w:fldCharType="end"/>
      </w:r>
      <w:r w:rsidRPr="001A3336">
        <w:t xml:space="preserve"> are examples of this kind of work. Among these, the only one that deals with multiple branches is </w:t>
      </w:r>
      <w:proofErr w:type="spellStart"/>
      <w:r w:rsidRPr="001A3336">
        <w:t>Polvo</w:t>
      </w:r>
      <w:proofErr w:type="spellEnd"/>
      <w:r w:rsidRPr="001A3336">
        <w:t xml:space="preserve">, establishing metrics that assist in determining the merge effort between branches. However, it has a strict focus in Centralized </w:t>
      </w:r>
      <w:r w:rsidRPr="001A3336">
        <w:lastRenderedPageBreak/>
        <w:t>Version Control Systems (CVCS), which are much less prone to branches if compared to DVCS.</w:t>
      </w:r>
    </w:p>
    <w:p w14:paraId="582875F9" w14:textId="789224D4" w:rsidR="006923BF" w:rsidRPr="002246F6" w:rsidRDefault="006923BF" w:rsidP="002246F6">
      <w:pPr>
        <w:pStyle w:val="Text"/>
      </w:pPr>
      <w:r w:rsidRPr="002246F6">
        <w:t xml:space="preserve">This paper </w:t>
      </w:r>
      <w:r w:rsidR="000A1E97" w:rsidRPr="002246F6">
        <w:t xml:space="preserve">expands the concept of </w:t>
      </w:r>
      <w:r w:rsidRPr="002246F6">
        <w:t>DyeVC</w:t>
      </w:r>
      <w:r w:rsidRPr="00EF51F4">
        <w:rPr>
          <w:rStyle w:val="Refdenotaderodap"/>
        </w:rPr>
        <w:footnoteReference w:id="2"/>
      </w:r>
      <w:r w:rsidR="000A1E97" w:rsidRPr="002246F6">
        <w:t xml:space="preserve"> </w:t>
      </w:r>
      <w:r w:rsidR="001576BA" w:rsidRPr="002246F6">
        <w:t xml:space="preserve">presented in a previous work </w:t>
      </w:r>
      <w:r w:rsidR="001576BA" w:rsidRPr="002246F6">
        <w:fldChar w:fldCharType="begin"/>
      </w:r>
      <w:r w:rsidR="00EF51F4">
        <w:instrText xml:space="preserve"> ADDIN ZOTERO_ITEM CSL_CITATION {"citationID":"1rcpuk472j","properties":{"formattedCitation":"[23]","plainCitation":"[23]"},"citationItems":[{"id":2523,"uris":["http://zotero.org/users/892576/items/UND4MEN6"],"uri":["http://zotero.org/users/892576/items/UND4MEN6"],"itemData":{"id":2523,"type":"paper-conference","title":"What is going on around my repository?","publisher-place":"Brasília, Brasil","page":"14-21","event":"I Brazilian Workshop on Software Visualization, Evolution and Maintenance","event-place":"Brasília, Brasil","abstract":"Software development using distributed version control systems has become more frequent recently. Such systems bring more flexibility, but they also bring greater complexity to administer and monitor the multiple existing repositories as well as the proliferation of several branches, which requires frequent merges. In this paper we propose DyeVC, an extensible tool to assist the developer in identifying dependencies among the distributed repositories in order to help to understand what is going on around one’s repository.","language":"English","author":[{"family":"Cesario","given":"Cristiano Machado"},{"family":"Murta","given":"Leonardo Gresta Paulino"}],"issued":{"date-parts":[["2013",9,29]]}}}],"schema":"https://github.com/citation-style-language/schema/raw/master/csl-citation.json"} </w:instrText>
      </w:r>
      <w:r w:rsidR="001576BA" w:rsidRPr="002246F6">
        <w:fldChar w:fldCharType="separate"/>
      </w:r>
      <w:r w:rsidR="006958C4" w:rsidRPr="006958C4">
        <w:t>[23]</w:t>
      </w:r>
      <w:r w:rsidR="001576BA" w:rsidRPr="002246F6">
        <w:fldChar w:fldCharType="end"/>
      </w:r>
      <w:r w:rsidRPr="002246F6">
        <w:t>, which is a novel visualization infrastructure for DVCS</w:t>
      </w:r>
      <w:r w:rsidR="000B5A2B" w:rsidRPr="002246F6">
        <w:t>, which gathers information about different clones of a repository and pr</w:t>
      </w:r>
      <w:r w:rsidR="00EF51F4">
        <w:t>esents them visually to the user</w:t>
      </w:r>
      <w:r w:rsidR="000B5A2B" w:rsidRPr="002246F6">
        <w:t>. This allows one to perceive how his repository evolved over time and how this evolution compares to the evolution of other repositories in the project.</w:t>
      </w:r>
      <w:r w:rsidRPr="002246F6">
        <w:t xml:space="preserve"> The main goal of DyeVC is </w:t>
      </w:r>
      <w:r w:rsidR="00586E73" w:rsidRPr="002246F6">
        <w:t>three</w:t>
      </w:r>
      <w:r w:rsidR="000442C8">
        <w:t>-</w:t>
      </w:r>
      <w:r w:rsidR="00586E73" w:rsidRPr="002246F6">
        <w:t xml:space="preserve">fold: </w:t>
      </w:r>
      <w:r w:rsidRPr="002246F6">
        <w:t>to increase the developer knowledge of what is going on around his repository and the repositories of his teammates</w:t>
      </w:r>
      <w:r w:rsidR="00586E73" w:rsidRPr="002246F6">
        <w:t xml:space="preserve">; </w:t>
      </w:r>
      <w:r w:rsidR="000B5A2B" w:rsidRPr="002246F6">
        <w:t>to</w:t>
      </w:r>
      <w:r w:rsidR="00586E73" w:rsidRPr="002246F6">
        <w:t xml:space="preserve"> enable repository administrators to </w:t>
      </w:r>
      <w:r w:rsidR="000B5A2B" w:rsidRPr="002246F6">
        <w:t>visualize how the several existing repositories of a system interact with each other; and finally, to establish a</w:t>
      </w:r>
      <w:r w:rsidRPr="002246F6">
        <w:t xml:space="preserve">n extensible </w:t>
      </w:r>
      <w:r w:rsidR="000B5A2B" w:rsidRPr="002246F6">
        <w:t>platform to present different information and metrics regarding distributed repositories.</w:t>
      </w:r>
      <w:r w:rsidRPr="002246F6">
        <w:t xml:space="preserve"> </w:t>
      </w:r>
    </w:p>
    <w:p w14:paraId="7918C49F" w14:textId="5A4E87D8" w:rsidR="00E97402" w:rsidRPr="00EA6CD0" w:rsidRDefault="006923BF" w:rsidP="002246F6">
      <w:pPr>
        <w:pStyle w:val="Text"/>
      </w:pPr>
      <w:r w:rsidRPr="00EA6CD0">
        <w:t>The rest of this paper is</w:t>
      </w:r>
      <w:r w:rsidR="009730B2" w:rsidRPr="00EA6CD0">
        <w:t xml:space="preserve"> organized as follows. </w:t>
      </w:r>
      <w:r w:rsidR="009730B2" w:rsidRPr="00190D3D">
        <w:t xml:space="preserve">Section </w:t>
      </w:r>
      <w:r w:rsidR="00190D3D">
        <w:rPr>
          <w:lang w:val="pt-BR"/>
        </w:rPr>
        <w:fldChar w:fldCharType="begin"/>
      </w:r>
      <w:r w:rsidR="00190D3D" w:rsidRPr="00190D3D">
        <w:instrText xml:space="preserve"> REF _Ref386915519 \w \h </w:instrText>
      </w:r>
      <w:r w:rsidR="00190D3D">
        <w:rPr>
          <w:lang w:val="pt-BR"/>
        </w:rPr>
      </w:r>
      <w:r w:rsidR="00190D3D">
        <w:rPr>
          <w:lang w:val="pt-BR"/>
        </w:rPr>
        <w:fldChar w:fldCharType="separate"/>
      </w:r>
      <w:r w:rsidR="00190D3D" w:rsidRPr="00190D3D">
        <w:t>II</w:t>
      </w:r>
      <w:r w:rsidR="00190D3D">
        <w:rPr>
          <w:lang w:val="pt-BR"/>
        </w:rPr>
        <w:fldChar w:fldCharType="end"/>
      </w:r>
      <w:r w:rsidR="00190D3D" w:rsidRPr="00190D3D">
        <w:t xml:space="preserve"> </w:t>
      </w:r>
      <w:r w:rsidRPr="00190D3D">
        <w:t>presents a motivational</w:t>
      </w:r>
      <w:r w:rsidR="009730B2" w:rsidRPr="00190D3D">
        <w:t xml:space="preserve"> example to this work. Section </w:t>
      </w:r>
      <w:r w:rsidR="00190D3D">
        <w:fldChar w:fldCharType="begin"/>
      </w:r>
      <w:r w:rsidR="00190D3D">
        <w:instrText xml:space="preserve"> REF _Ref386915540 \w \h </w:instrText>
      </w:r>
      <w:r w:rsidR="00190D3D">
        <w:fldChar w:fldCharType="separate"/>
      </w:r>
      <w:r w:rsidR="00190D3D">
        <w:t>III</w:t>
      </w:r>
      <w:r w:rsidR="00190D3D">
        <w:fldChar w:fldCharType="end"/>
      </w:r>
      <w:r w:rsidR="00190D3D">
        <w:t xml:space="preserve"> </w:t>
      </w:r>
      <w:r w:rsidRPr="00EA6CD0">
        <w:t xml:space="preserve">presents the approach used in </w:t>
      </w:r>
      <w:r w:rsidR="00EA6CD0" w:rsidRPr="00EA6CD0">
        <w:t>DyeVC.</w:t>
      </w:r>
      <w:r w:rsidR="009730B2" w:rsidRPr="00EA6CD0">
        <w:t xml:space="preserve"> Section </w:t>
      </w:r>
      <w:r w:rsidR="001A3336" w:rsidRPr="00EA6CD0">
        <w:fldChar w:fldCharType="begin"/>
      </w:r>
      <w:r w:rsidR="001A3336" w:rsidRPr="00EA6CD0">
        <w:instrText xml:space="preserve"> REF _Ref384931976 \r \h </w:instrText>
      </w:r>
      <w:r w:rsidR="001A3336" w:rsidRPr="00EA6CD0">
        <w:fldChar w:fldCharType="separate"/>
      </w:r>
      <w:r w:rsidR="00EA6CD0">
        <w:t>IV</w:t>
      </w:r>
      <w:r w:rsidR="001A3336" w:rsidRPr="00EA6CD0">
        <w:fldChar w:fldCharType="end"/>
      </w:r>
      <w:r w:rsidR="001A3336" w:rsidRPr="00EA6CD0">
        <w:t xml:space="preserve"> shows how this work was evaluated. Section </w:t>
      </w:r>
      <w:r w:rsidR="00190D3D">
        <w:fldChar w:fldCharType="begin"/>
      </w:r>
      <w:r w:rsidR="00190D3D">
        <w:instrText xml:space="preserve"> REF _Ref386915569 \w \h </w:instrText>
      </w:r>
      <w:r w:rsidR="00190D3D">
        <w:fldChar w:fldCharType="separate"/>
      </w:r>
      <w:r w:rsidR="00190D3D">
        <w:t>V</w:t>
      </w:r>
      <w:r w:rsidR="00190D3D">
        <w:fldChar w:fldCharType="end"/>
      </w:r>
      <w:r w:rsidR="00190D3D">
        <w:t xml:space="preserve"> </w:t>
      </w:r>
      <w:r w:rsidRPr="00EA6CD0">
        <w:t>discusses some related work</w:t>
      </w:r>
      <w:r w:rsidR="009730B2" w:rsidRPr="00EA6CD0">
        <w:t xml:space="preserve"> and Section </w:t>
      </w:r>
      <w:r w:rsidR="009730B2" w:rsidRPr="00EA6CD0">
        <w:fldChar w:fldCharType="begin"/>
      </w:r>
      <w:r w:rsidR="009730B2" w:rsidRPr="00EA6CD0">
        <w:instrText xml:space="preserve"> REF _Ref381298202 \r \h </w:instrText>
      </w:r>
      <w:r w:rsidR="002246F6" w:rsidRPr="00EA6CD0">
        <w:instrText xml:space="preserve"> \* MERGEFORMAT </w:instrText>
      </w:r>
      <w:r w:rsidR="009730B2" w:rsidRPr="00EA6CD0">
        <w:fldChar w:fldCharType="separate"/>
      </w:r>
      <w:r w:rsidR="00EA6CD0">
        <w:t>VI</w:t>
      </w:r>
      <w:r w:rsidR="009730B2" w:rsidRPr="00EA6CD0">
        <w:fldChar w:fldCharType="end"/>
      </w:r>
      <w:r w:rsidR="009730B2" w:rsidRPr="00EA6CD0">
        <w:t xml:space="preserve"> </w:t>
      </w:r>
      <w:r w:rsidRPr="00EA6CD0">
        <w:t>conclude</w:t>
      </w:r>
      <w:r w:rsidR="001A3336" w:rsidRPr="00EA6CD0">
        <w:t>s</w:t>
      </w:r>
      <w:r w:rsidRPr="00EA6CD0">
        <w:t xml:space="preserve"> the paper and present</w:t>
      </w:r>
      <w:r w:rsidR="001A3336" w:rsidRPr="00EA6CD0">
        <w:t>s</w:t>
      </w:r>
      <w:r w:rsidRPr="00EA6CD0">
        <w:t xml:space="preserve"> future work.</w:t>
      </w:r>
    </w:p>
    <w:p w14:paraId="463C123B" w14:textId="63C3EEF8" w:rsidR="008A3C23" w:rsidRDefault="00D86A98" w:rsidP="001F4C5C">
      <w:pPr>
        <w:pStyle w:val="Ttulo1"/>
      </w:pPr>
      <w:bookmarkStart w:id="1" w:name="_Ref386915519"/>
      <w:r>
        <w:t>Motivational Example</w:t>
      </w:r>
      <w:bookmarkEnd w:id="1"/>
    </w:p>
    <w:p w14:paraId="70DEE43E" w14:textId="64EE2D24" w:rsidR="000E2444" w:rsidRDefault="00A61F8E" w:rsidP="000E2444">
      <w:pPr>
        <w:pStyle w:val="Text"/>
      </w:pPr>
      <w:r>
        <w:fldChar w:fldCharType="begin"/>
      </w:r>
      <w:r>
        <w:instrText xml:space="preserve"> REF _Ref359037850 \h </w:instrText>
      </w:r>
      <w:r>
        <w:fldChar w:fldCharType="separate"/>
      </w:r>
      <w:r w:rsidR="00EA6CD0" w:rsidRPr="006923BF">
        <w:t xml:space="preserve">Fig. </w:t>
      </w:r>
      <w:r w:rsidR="00EA6CD0">
        <w:rPr>
          <w:noProof/>
        </w:rPr>
        <w:t>1</w:t>
      </w:r>
      <w:r>
        <w:fldChar w:fldCharType="end"/>
      </w:r>
      <w:r>
        <w:t xml:space="preserve"> </w:t>
      </w:r>
      <w:r w:rsidR="006923BF" w:rsidRPr="00DD5572">
        <w:t>shows a scenario with some developers, each one having a clone of a repository originally created at Xavier Institute. Xavier Institute acts like a central repository, where code developed by all teams is integrated, tested</w:t>
      </w:r>
      <w:r w:rsidR="006923BF">
        <w:t>,</w:t>
      </w:r>
      <w:r w:rsidR="006923BF" w:rsidRPr="00DD5572">
        <w:t xml:space="preserve"> and </w:t>
      </w:r>
      <w:r w:rsidR="006923BF">
        <w:t>released</w:t>
      </w:r>
      <w:r w:rsidR="006923BF" w:rsidRPr="00DD5572">
        <w:t xml:space="preserve"> to production. There is a team working in Xavier Institute</w:t>
      </w:r>
      <w:r w:rsidR="006923BF">
        <w:t xml:space="preserve">, </w:t>
      </w:r>
      <w:r w:rsidR="006923BF" w:rsidRPr="00DD5572">
        <w:t>leaded by Professor X</w:t>
      </w:r>
      <w:r w:rsidR="006923BF">
        <w:t>,</w:t>
      </w:r>
      <w:r w:rsidR="006923BF" w:rsidRPr="00DD5572">
        <w:t xml:space="preserve"> and a remote developer (Storm) that periodically receives updates from the Institute. Outside the Institute, Wolverine leads a remote team located in a different continent, which is constantly synchronized with the Institute. </w:t>
      </w:r>
      <w:r w:rsidR="00671521">
        <w:t>Solid lines</w:t>
      </w:r>
      <w:r w:rsidR="006923BF" w:rsidRPr="00DD5572">
        <w:t xml:space="preserve"> in </w:t>
      </w:r>
      <w:r w:rsidR="006923BF" w:rsidRPr="00DD5572">
        <w:fldChar w:fldCharType="begin"/>
      </w:r>
      <w:r w:rsidR="006923BF" w:rsidRPr="00DD5572">
        <w:instrText xml:space="preserve"> REF _Ref359037850 \h  \* MERGEFORMAT </w:instrText>
      </w:r>
      <w:r w:rsidR="006923BF" w:rsidRPr="00DD5572">
        <w:fldChar w:fldCharType="separate"/>
      </w:r>
      <w:r w:rsidR="00EA6CD0" w:rsidRPr="006923BF">
        <w:t>Fig.</w:t>
      </w:r>
      <w:r w:rsidR="00EA6CD0" w:rsidRPr="006923BF">
        <w:rPr>
          <w:noProof/>
        </w:rPr>
        <w:t xml:space="preserve"> </w:t>
      </w:r>
      <w:r w:rsidR="00EA6CD0">
        <w:rPr>
          <w:noProof/>
        </w:rPr>
        <w:t>1</w:t>
      </w:r>
      <w:r w:rsidR="006923BF" w:rsidRPr="00DD5572">
        <w:fldChar w:fldCharType="end"/>
      </w:r>
      <w:r w:rsidR="006923BF" w:rsidRPr="00DD5572">
        <w:t xml:space="preserve"> indicate </w:t>
      </w:r>
      <w:r w:rsidR="00671521">
        <w:t>data being pushed, whereas dotted lines indicate data being pulled</w:t>
      </w:r>
      <w:r w:rsidR="006923BF" w:rsidRPr="00DD5572">
        <w:t xml:space="preserve">. Thus, for example, Rogue can </w:t>
      </w:r>
      <w:r w:rsidR="00E030B4">
        <w:t xml:space="preserve">both </w:t>
      </w:r>
      <w:r w:rsidR="006923BF" w:rsidRPr="00DD5572">
        <w:t>pull updates from Gambit</w:t>
      </w:r>
      <w:r w:rsidR="00E030B4">
        <w:t xml:space="preserve"> and push updates to him</w:t>
      </w:r>
      <w:r w:rsidR="006923BF">
        <w:t>,</w:t>
      </w:r>
      <w:r w:rsidR="006923BF" w:rsidRPr="00DD5572">
        <w:t xml:space="preserve"> </w:t>
      </w:r>
      <w:r w:rsidR="006923BF">
        <w:t xml:space="preserve">and Beast can </w:t>
      </w:r>
      <w:r w:rsidR="00E030B4">
        <w:t xml:space="preserve">only </w:t>
      </w:r>
      <w:r w:rsidR="006923BF">
        <w:t>pull updates</w:t>
      </w:r>
      <w:r w:rsidR="006923BF" w:rsidRPr="00DD5572">
        <w:t xml:space="preserve"> </w:t>
      </w:r>
      <w:r w:rsidR="006923BF">
        <w:t>from Rogue.</w:t>
      </w:r>
    </w:p>
    <w:p w14:paraId="06D56276" w14:textId="77777777" w:rsidR="000E2444" w:rsidRDefault="000E2444" w:rsidP="000E2444">
      <w:pPr>
        <w:pStyle w:val="Text"/>
      </w:pPr>
    </w:p>
    <w:p w14:paraId="35F4CE5D" w14:textId="2B3F2932" w:rsidR="006923BF" w:rsidRDefault="000E2444" w:rsidP="000E2444">
      <w:pPr>
        <w:pStyle w:val="Text"/>
        <w:ind w:firstLine="0"/>
        <w:jc w:val="center"/>
      </w:pPr>
      <w:r>
        <w:rPr>
          <w:noProof/>
          <w:lang w:val="pt-BR" w:eastAsia="pt-BR"/>
        </w:rPr>
        <mc:AlternateContent>
          <mc:Choice Requires="wps">
            <w:drawing>
              <wp:inline distT="0" distB="0" distL="0" distR="0" wp14:anchorId="42640059" wp14:editId="1F524F98">
                <wp:extent cx="2743200" cy="1949450"/>
                <wp:effectExtent l="0" t="0" r="19050" b="12700"/>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949450"/>
                        </a:xfrm>
                        <a:prstGeom prst="rect">
                          <a:avLst/>
                        </a:prstGeom>
                        <a:solidFill>
                          <a:srgbClr val="FFFFFF"/>
                        </a:solidFill>
                        <a:ln w="9525">
                          <a:solidFill>
                            <a:srgbClr val="000000"/>
                          </a:solidFill>
                          <a:miter lim="800000"/>
                          <a:headEnd/>
                          <a:tailEnd/>
                        </a:ln>
                      </wps:spPr>
                      <wps:txbx>
                        <w:txbxContent>
                          <w:p w14:paraId="2ADFA5D1" w14:textId="101CB14A" w:rsidR="006958C4" w:rsidRPr="000E2444" w:rsidRDefault="006958C4" w:rsidP="000E2444">
                            <w:pPr>
                              <w:jc w:val="center"/>
                              <w:rPr>
                                <w:lang w:val="pt-BR"/>
                              </w:rPr>
                            </w:pPr>
                            <w:r>
                              <w:rPr>
                                <w:noProof/>
                                <w:lang w:val="pt-BR" w:eastAsia="pt-BR"/>
                              </w:rPr>
                              <w:drawing>
                                <wp:inline distT="0" distB="0" distL="0" distR="0" wp14:anchorId="37CA200D" wp14:editId="603C6717">
                                  <wp:extent cx="2229485" cy="18491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9485" cy="184912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42640059" id="_x0000_t202" coordsize="21600,21600" o:spt="202" path="m,l,21600r21600,l21600,xe">
                <v:stroke joinstyle="miter"/>
                <v:path gradientshapeok="t" o:connecttype="rect"/>
              </v:shapetype>
              <v:shape id="Caixa de Texto 2" o:spid="_x0000_s1026" type="#_x0000_t202" style="width:3in;height:1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">
                <v:textbox>
                  <w:txbxContent>
                    <w:p w14:paraId="2ADFA5D1" w14:textId="101CB14A" w:rsidR="006958C4" w:rsidRPr="000E2444" w:rsidRDefault="006958C4" w:rsidP="000E2444">
                      <w:pPr>
                        <w:jc w:val="center"/>
                        <w:rPr>
                          <w:lang w:val="pt-BR"/>
                        </w:rPr>
                      </w:pPr>
                      <w:r>
                        <w:rPr>
                          <w:noProof/>
                          <w:lang w:val="pt-BR" w:eastAsia="pt-BR"/>
                        </w:rPr>
                        <w:drawing>
                          <wp:inline distT="0" distB="0" distL="0" distR="0" wp14:anchorId="37CA200D" wp14:editId="603C6717">
                            <wp:extent cx="2229485" cy="18491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9485" cy="1849120"/>
                                    </a:xfrm>
                                    <a:prstGeom prst="rect">
                                      <a:avLst/>
                                    </a:prstGeom>
                                  </pic:spPr>
                                </pic:pic>
                              </a:graphicData>
                            </a:graphic>
                          </wp:inline>
                        </w:drawing>
                      </w:r>
                    </w:p>
                  </w:txbxContent>
                </v:textbox>
                <w10:anchorlock/>
              </v:shape>
            </w:pict>
          </mc:Fallback>
        </mc:AlternateContent>
      </w:r>
    </w:p>
    <w:p w14:paraId="4DBDAC46" w14:textId="32A1B678" w:rsidR="006923BF" w:rsidRDefault="000E2444" w:rsidP="007270A3">
      <w:pPr>
        <w:pStyle w:val="Textodenotaderodap"/>
        <w:ind w:firstLine="0"/>
        <w:jc w:val="center"/>
      </w:pPr>
      <w:bookmarkStart w:id="2" w:name="_Ref359037850"/>
      <w:r w:rsidRPr="006923BF">
        <w:t xml:space="preserve">Fig. </w:t>
      </w:r>
      <w:r>
        <w:fldChar w:fldCharType="begin"/>
      </w:r>
      <w:r w:rsidRPr="006923BF">
        <w:instrText xml:space="preserve"> SEQ Fig. \* ARABIC </w:instrText>
      </w:r>
      <w:r>
        <w:fldChar w:fldCharType="separate"/>
      </w:r>
      <w:r w:rsidR="00EA6CD0">
        <w:rPr>
          <w:noProof/>
        </w:rPr>
        <w:t>1</w:t>
      </w:r>
      <w:r>
        <w:fldChar w:fldCharType="end"/>
      </w:r>
      <w:bookmarkEnd w:id="2"/>
      <w:r>
        <w:t xml:space="preserve">. </w:t>
      </w:r>
      <w:r w:rsidRPr="00BB476F">
        <w:t>A development scenario involving some developers</w:t>
      </w:r>
    </w:p>
    <w:p w14:paraId="00E1EB32" w14:textId="77777777" w:rsidR="007270A3" w:rsidRDefault="007270A3" w:rsidP="007270A3">
      <w:pPr>
        <w:pStyle w:val="Textodenotaderodap"/>
        <w:ind w:firstLine="0"/>
        <w:jc w:val="center"/>
      </w:pPr>
    </w:p>
    <w:p w14:paraId="5DAE2B42" w14:textId="77777777" w:rsidR="00BC3CDC" w:rsidRPr="00DD5572" w:rsidRDefault="00BC3CDC" w:rsidP="002246F6">
      <w:pPr>
        <w:pStyle w:val="Text"/>
      </w:pPr>
      <w:r w:rsidRPr="00DD5572">
        <w:lastRenderedPageBreak/>
        <w:t xml:space="preserve">Each one of the developers has a complete copy of the repository and is able to send </w:t>
      </w:r>
      <w:r>
        <w:t xml:space="preserve">and receive </w:t>
      </w:r>
      <w:r w:rsidRPr="00DD5572">
        <w:t xml:space="preserve">updates to </w:t>
      </w:r>
      <w:r>
        <w:t>or</w:t>
      </w:r>
      <w:r w:rsidRPr="00DD5572">
        <w:t xml:space="preserve"> from any other developer. Considering the existence of </w:t>
      </w:r>
      <w:r w:rsidRPr="00DD5572">
        <w:rPr>
          <w:i/>
        </w:rPr>
        <w:t>n</w:t>
      </w:r>
      <w:r w:rsidRPr="00DD5572">
        <w:t xml:space="preserve"> developers, we could reach a total of </w:t>
      </w:r>
      <w:r w:rsidRPr="00DD5572">
        <w:rPr>
          <w:i/>
        </w:rPr>
        <w:t>n * (n - 1)</w:t>
      </w:r>
      <w:r w:rsidRPr="00DD5572">
        <w:t xml:space="preserve"> different possibilities of communication. In practice, however, this limit is not reached: while interaction </w:t>
      </w:r>
      <w:r>
        <w:t>among</w:t>
      </w:r>
      <w:r w:rsidRPr="00DD5572">
        <w:t xml:space="preserve"> some developers is frequent, it may happen that others have no idea about the existence of </w:t>
      </w:r>
      <w:r>
        <w:t xml:space="preserve">some </w:t>
      </w:r>
      <w:r w:rsidRPr="00DD5572">
        <w:t>coworkers, as it occurs with Mystique and Nightcrawler, where there is no direct communication.</w:t>
      </w:r>
    </w:p>
    <w:p w14:paraId="7DBE5F96" w14:textId="3002329E" w:rsidR="00BC3CDC" w:rsidRDefault="000B5A2B" w:rsidP="002246F6">
      <w:pPr>
        <w:pStyle w:val="Text"/>
      </w:pPr>
      <w:r>
        <w:t xml:space="preserve">As an example, from a developer’s point of view, like </w:t>
      </w:r>
      <w:r w:rsidR="00BC3CDC" w:rsidRPr="00DD5572">
        <w:t>Beast</w:t>
      </w:r>
      <w:r>
        <w:t xml:space="preserve">, </w:t>
      </w:r>
      <w:r w:rsidR="00BC3CDC" w:rsidRPr="00DD5572">
        <w:t>how can he know</w:t>
      </w:r>
      <w:r w:rsidRPr="000B5A2B">
        <w:t xml:space="preserve"> </w:t>
      </w:r>
      <w:r>
        <w:t>at</w:t>
      </w:r>
      <w:r w:rsidRPr="00DD5572">
        <w:t xml:space="preserve"> a given moment</w:t>
      </w:r>
      <w:r w:rsidR="00BC3CDC" w:rsidRPr="00DD5572">
        <w:t xml:space="preserve"> if there are commits in Rogue or in Nightcrawler that were not yet pulled? Alternatively, would be the case that there are local commits pending to be </w:t>
      </w:r>
      <w:r w:rsidR="00BC3CDC">
        <w:t>pulled by</w:t>
      </w:r>
      <w:r w:rsidR="00BC3CDC" w:rsidRPr="00DD5572">
        <w:t xml:space="preserve"> Gambit? Beast could certainly periodically pull changes from his partners, to check if eventually there were updates, but this would be a manual procedure, prone to be forgotten. What if a tool had the knowledge of Beast’s partners, and constantly monitored those, warning Beast of any local or remote updates that had not been synchronized</w:t>
      </w:r>
      <w:r w:rsidR="00BC3CDC" w:rsidRPr="00D800AC">
        <w:t xml:space="preserve"> </w:t>
      </w:r>
      <w:r w:rsidR="00BC3CDC" w:rsidRPr="00DD5572">
        <w:t>yet?</w:t>
      </w:r>
    </w:p>
    <w:p w14:paraId="0A13DA17" w14:textId="0F1172C4" w:rsidR="000B5A2B" w:rsidRDefault="000B5A2B" w:rsidP="002246F6">
      <w:pPr>
        <w:pStyle w:val="Text"/>
      </w:pPr>
      <w:r>
        <w:t xml:space="preserve">From an administrator’s point of view, how can he know what are the existing clones of a system? Who and how do they relate with? </w:t>
      </w:r>
      <w:r w:rsidR="00FA7B0A">
        <w:t>How can he know if there are pending commits to be sent from a test repository to a production one?</w:t>
      </w:r>
      <w:r>
        <w:t xml:space="preserve"> </w:t>
      </w:r>
    </w:p>
    <w:p w14:paraId="3F51F792" w14:textId="5E9F4BA4" w:rsidR="00BC3CDC" w:rsidRDefault="00D86A98" w:rsidP="00BC3CDC">
      <w:pPr>
        <w:pStyle w:val="Ttulo1"/>
      </w:pPr>
      <w:bookmarkStart w:id="3" w:name="_Ref386915540"/>
      <w:r>
        <w:t>Approach</w:t>
      </w:r>
      <w:bookmarkEnd w:id="3"/>
    </w:p>
    <w:p w14:paraId="34860840" w14:textId="0751347B" w:rsidR="00D86A98" w:rsidRDefault="00D86A98" w:rsidP="00D86A98">
      <w:pPr>
        <w:pStyle w:val="Text"/>
      </w:pPr>
      <w:r>
        <w:t xml:space="preserve">We define DyeVC using the categories proposed by </w:t>
      </w:r>
      <w:r>
        <w:fldChar w:fldCharType="begin"/>
      </w:r>
      <w:r w:rsidR="00EF51F4">
        <w:instrText xml:space="preserve"> ADDIN ZOTERO_ITEM CSL_CITATION {"citationID":"1a85r6hag2","properties":{"formattedCitation":"[24]","plainCitation":"[24]"},"citationItems":[{"id":2573,"uris":["http://zotero.org/users/892576/items/H5KNK5F9"],"uri":["http://zotero.org/users/892576/items/H5KNK5F9"],"itemData":{"id":2573,"type":"paper-conference","title":"A task oriented view of software visualization","container-title":"First International Workshop on Visualizing Software for Understanding and Analysis, 2002. Proceedings","page":"32-40","source":"IEEE Xplore","event":"First International Workshop on Visualizing Software for Understanding and Analysis, 2002. Proceedings","abstract":"A number of taxonomies to classify and categorize software visualization systems have been proposed in the past. Most notable are those presented by Price (1993) and Roman (1993). While these taxonomies are an accurate representation of software visualization issues, they are somewhat skewed with respect to current research areas on software visualization. We revisit this important work and propose a number of re-alignments with respect to addressing the software engineering tasks of large-scale development and maintenance. We propose a framework to emphasize the general tasks of understanding and analysis during development and maintenance of large-scale software systems. Five dimensions relating to the what, where, how, who, and why of software visualization make up this framework. The focus of this work is not so much as to classify software visualization system, but to point out the need for matching the method with the task. Finally, a number of software visualization systems are examined under our framework to highlight the particular problems each addresses.","DOI":"10.1109/VISSOF.2002.1019792","author":[{"family":"Maletic","given":"J.I."},{"family":"Marcus","given":"A."},{"family":"Collard","given":"M.L."}],"issued":{"date-parts":[["2002"]]}}}],"schema":"https://github.com/citation-style-language/schema/raw/master/csl-citation.json"} </w:instrText>
      </w:r>
      <w:r>
        <w:fldChar w:fldCharType="separate"/>
      </w:r>
      <w:r w:rsidR="006958C4" w:rsidRPr="006958C4">
        <w:t>[24]</w:t>
      </w:r>
      <w:r>
        <w:fldChar w:fldCharType="end"/>
      </w:r>
      <w:r>
        <w:t>: task, audience, target, medium and representation.</w:t>
      </w:r>
    </w:p>
    <w:p w14:paraId="1C2CE0FE" w14:textId="10CE0FE5" w:rsidR="00105268" w:rsidRDefault="00105268" w:rsidP="00D86A98">
      <w:pPr>
        <w:pStyle w:val="Text"/>
      </w:pPr>
      <w:r>
        <w:t xml:space="preserve">The </w:t>
      </w:r>
      <w:r>
        <w:rPr>
          <w:b/>
        </w:rPr>
        <w:t>tasks</w:t>
      </w:r>
      <w:r>
        <w:t xml:space="preserve"> are three-fold. First, DyeVC should</w:t>
      </w:r>
      <w:r w:rsidRPr="002246F6">
        <w:t xml:space="preserve"> </w:t>
      </w:r>
      <w:r>
        <w:t>work as a non-obtrusive awareness tool to increase</w:t>
      </w:r>
      <w:r w:rsidRPr="002246F6">
        <w:t xml:space="preserve"> the developer knowledge of what is going on around his repository and the repositories of his teammates</w:t>
      </w:r>
      <w:r>
        <w:t>. Second, DyeVC should</w:t>
      </w:r>
      <w:r w:rsidRPr="002246F6">
        <w:t xml:space="preserve"> enable repository administrators </w:t>
      </w:r>
      <w:r>
        <w:t xml:space="preserve">/ managers </w:t>
      </w:r>
      <w:r w:rsidRPr="002246F6">
        <w:t>to visualize how the several existing repositories of a system interact with each other</w:t>
      </w:r>
      <w:r>
        <w:t>. Third, DyeVC should</w:t>
      </w:r>
      <w:r w:rsidRPr="002246F6">
        <w:t xml:space="preserve"> establish an extensible platform to present different information and metrics regarding </w:t>
      </w:r>
      <w:r w:rsidR="00A4114E">
        <w:t>DVCS</w:t>
      </w:r>
      <w:r>
        <w:t>.</w:t>
      </w:r>
    </w:p>
    <w:p w14:paraId="75B43EC6" w14:textId="6A9173BF" w:rsidR="00105268" w:rsidRDefault="00105268" w:rsidP="00D86A98">
      <w:pPr>
        <w:pStyle w:val="Text"/>
      </w:pPr>
      <w:r>
        <w:t xml:space="preserve">The </w:t>
      </w:r>
      <w:r>
        <w:rPr>
          <w:b/>
        </w:rPr>
        <w:t>audience</w:t>
      </w:r>
      <w:r>
        <w:t xml:space="preserve"> of DyeVC is everyone involved with implementing software through the usage of distributed version control systems. The main roles that DyeVC immediately benefits are system administrators and developers, but due to its extensibility, different views can be developed to support different roles.</w:t>
      </w:r>
    </w:p>
    <w:p w14:paraId="69124EAF" w14:textId="7FD18515" w:rsidR="00105268" w:rsidRDefault="00105268" w:rsidP="00D86A98">
      <w:pPr>
        <w:pStyle w:val="Text"/>
      </w:pPr>
      <w:r>
        <w:t xml:space="preserve">The </w:t>
      </w:r>
      <w:r>
        <w:rPr>
          <w:b/>
        </w:rPr>
        <w:t>target</w:t>
      </w:r>
      <w:r>
        <w:t xml:space="preserve"> of DyeVC </w:t>
      </w:r>
      <w:r w:rsidR="00A4114E">
        <w:t xml:space="preserve">is any local DVCS clone of a repository hosted on a Git server, such as local Git servers, </w:t>
      </w:r>
      <w:proofErr w:type="spellStart"/>
      <w:r w:rsidR="00A4114E">
        <w:t>GitHub</w:t>
      </w:r>
      <w:proofErr w:type="spellEnd"/>
      <w:r w:rsidR="00A4114E">
        <w:rPr>
          <w:rStyle w:val="Refdenotaderodap"/>
        </w:rPr>
        <w:footnoteReference w:id="3"/>
      </w:r>
      <w:r w:rsidR="00A4114E">
        <w:t xml:space="preserve">, </w:t>
      </w:r>
      <w:proofErr w:type="spellStart"/>
      <w:r w:rsidR="00A4114E">
        <w:t>Gitorious</w:t>
      </w:r>
      <w:proofErr w:type="spellEnd"/>
      <w:r w:rsidR="00A4114E">
        <w:rPr>
          <w:rStyle w:val="Refdenotaderodap"/>
        </w:rPr>
        <w:footnoteReference w:id="4"/>
      </w:r>
      <w:r w:rsidR="00A4114E">
        <w:t xml:space="preserve"> or </w:t>
      </w:r>
      <w:proofErr w:type="spellStart"/>
      <w:r w:rsidR="00A4114E">
        <w:t>Bitbucket</w:t>
      </w:r>
      <w:proofErr w:type="spellEnd"/>
      <w:r w:rsidR="00A4114E">
        <w:rPr>
          <w:rStyle w:val="Refdenotaderodap"/>
        </w:rPr>
        <w:footnoteReference w:id="5"/>
      </w:r>
      <w:r w:rsidR="00A4114E">
        <w:t>.</w:t>
      </w:r>
    </w:p>
    <w:p w14:paraId="23EB7DF4" w14:textId="143294EA" w:rsidR="00A4114E" w:rsidRDefault="00A4114E" w:rsidP="00D86A98">
      <w:pPr>
        <w:pStyle w:val="Text"/>
      </w:pPr>
      <w:r>
        <w:t xml:space="preserve">The </w:t>
      </w:r>
      <w:r>
        <w:rPr>
          <w:b/>
        </w:rPr>
        <w:t>medium</w:t>
      </w:r>
      <w:r>
        <w:t xml:space="preserve"> used by DyeVC can be a simple message in the </w:t>
      </w:r>
      <w:r w:rsidR="00C7454F">
        <w:t>notification area, or a window in the user’s desktop.</w:t>
      </w:r>
    </w:p>
    <w:p w14:paraId="3FE6CC26" w14:textId="5346C9C8" w:rsidR="00C7454F" w:rsidRDefault="00C7454F" w:rsidP="00D86A98">
      <w:pPr>
        <w:pStyle w:val="Text"/>
      </w:pPr>
      <w:r>
        <w:t xml:space="preserve">The </w:t>
      </w:r>
      <w:r>
        <w:rPr>
          <w:b/>
        </w:rPr>
        <w:t>representation</w:t>
      </w:r>
      <w:r>
        <w:t xml:space="preserve"> should be appropriate to </w:t>
      </w:r>
      <w:r w:rsidR="0070339C">
        <w:t xml:space="preserve">show </w:t>
      </w:r>
      <w:r>
        <w:t xml:space="preserve">the information in each different visualization. For instance, </w:t>
      </w:r>
      <w:r w:rsidR="0070339C">
        <w:t>the various clones and their relationships use a network topology metaphor and the repository history use a directed acyclic graph visualization.</w:t>
      </w:r>
    </w:p>
    <w:p w14:paraId="5DB7D519" w14:textId="1B0267F4" w:rsidR="0070339C" w:rsidRPr="00C7454F" w:rsidRDefault="0070339C" w:rsidP="0070339C">
      <w:pPr>
        <w:pStyle w:val="Ttulo2"/>
      </w:pPr>
      <w:r>
        <w:lastRenderedPageBreak/>
        <w:t>Implementation</w:t>
      </w:r>
    </w:p>
    <w:p w14:paraId="08C1FC67" w14:textId="0FF662B4" w:rsidR="002246F6" w:rsidRDefault="00BC3CDC" w:rsidP="0096768F">
      <w:pPr>
        <w:pStyle w:val="Text"/>
      </w:pPr>
      <w:r w:rsidRPr="00DD5572">
        <w:t xml:space="preserve">DyeVC involves continuously monitoring a group of interrelated repositories, </w:t>
      </w:r>
      <w:r w:rsidR="00FA7B0A">
        <w:t>starting from</w:t>
      </w:r>
      <w:r>
        <w:t xml:space="preserve"> repositories registered by the user. The implementation uses</w:t>
      </w:r>
      <w:r w:rsidRPr="00DD5572">
        <w:t xml:space="preserve"> Java Web Start</w:t>
      </w:r>
      <w:r>
        <w:rPr>
          <w:rStyle w:val="Refdenotaderodap"/>
        </w:rPr>
        <w:footnoteReference w:id="6"/>
      </w:r>
      <w:r w:rsidRPr="00DD5572">
        <w:t xml:space="preserve"> Technology, and </w:t>
      </w:r>
      <w:r>
        <w:t>focus on monitoring</w:t>
      </w:r>
      <w:r w:rsidRPr="00DD5572">
        <w:t xml:space="preserve"> Git</w:t>
      </w:r>
      <w:r>
        <w:t xml:space="preserve"> repositories</w:t>
      </w:r>
      <w:r w:rsidR="00FA7B0A">
        <w:t xml:space="preserve">, once that this is the most used DVCS nowadays </w:t>
      </w:r>
      <w:r w:rsidR="00FA7B0A">
        <w:fldChar w:fldCharType="begin"/>
      </w:r>
      <w:r w:rsidR="00FA7B0A">
        <w:instrText xml:space="preserve"> ADDIN ZOTERO_ITEM CSL_CITATION {"citationID":"igr6f3jv2","properties":{"formattedCitation":"[8]","plainCitation":"[8]"},"citationItems":[{"id":2257,"uris":["http://zotero.org/users/892576/items/NH37NWN3"],"uri":["http://zotero.org/users/892576/items/NH37NWN3"],"itemData":{"id":2257,"type":"report","title":"The Open Source Developer Report - 2013 Eclipse Community Survey","publisher-place":"San Francisco, CA, USA","event-place":"San Francisco, CA, USA","language":"English","author":[{"family":"Eclipse Foundation","given":""}],"issued":{"date-parts":[["2013",6]]}}}],"schema":"https://github.com/citation-style-language/schema/raw/master/csl-citation.json"} </w:instrText>
      </w:r>
      <w:r w:rsidR="00FA7B0A">
        <w:fldChar w:fldCharType="separate"/>
      </w:r>
      <w:r w:rsidR="006958C4" w:rsidRPr="006958C4">
        <w:t>[8]</w:t>
      </w:r>
      <w:r w:rsidR="00FA7B0A">
        <w:fldChar w:fldCharType="end"/>
      </w:r>
      <w:r w:rsidRPr="00DD5572">
        <w:t>. The gathering of information from repositories is accomplished using JGit</w:t>
      </w:r>
      <w:r w:rsidRPr="00DD5572">
        <w:rPr>
          <w:rStyle w:val="Refdenotaderodap"/>
        </w:rPr>
        <w:footnoteReference w:id="7"/>
      </w:r>
      <w:r w:rsidRPr="00DD5572">
        <w:t xml:space="preserve"> library</w:t>
      </w:r>
      <w:r>
        <w:t>, which allows the user to use DyeVC without having a Git client installed</w:t>
      </w:r>
      <w:r w:rsidRPr="00DD5572">
        <w:t xml:space="preserve">. </w:t>
      </w:r>
      <w:r>
        <w:t xml:space="preserve">DyeVC presents </w:t>
      </w:r>
      <w:r w:rsidR="0096768F">
        <w:t xml:space="preserve">the information gathered as </w:t>
      </w:r>
      <w:r>
        <w:t xml:space="preserve">a </w:t>
      </w:r>
      <w:r w:rsidR="00FA7B0A">
        <w:t xml:space="preserve">series of graphs by </w:t>
      </w:r>
      <w:r>
        <w:t xml:space="preserve">using </w:t>
      </w:r>
      <w:r w:rsidRPr="00091394">
        <w:t>JUNG</w:t>
      </w:r>
      <w:r w:rsidRPr="00091394">
        <w:rPr>
          <w:rStyle w:val="Refdenotaderodap"/>
        </w:rPr>
        <w:footnoteReference w:id="8"/>
      </w:r>
      <w:r w:rsidRPr="00091394">
        <w:t xml:space="preserve"> library</w:t>
      </w:r>
      <w:r>
        <w:t xml:space="preserve">, from which it inherits the ability to extend existing layouts and filters to create new ones, which can be dynamically attached to the graphs </w:t>
      </w:r>
      <w:r w:rsidR="0096768F">
        <w:t xml:space="preserve">that </w:t>
      </w:r>
      <w:r>
        <w:t>it presents.</w:t>
      </w:r>
    </w:p>
    <w:p w14:paraId="5D9B6AC9" w14:textId="0ECF34F3" w:rsidR="002246F6" w:rsidRDefault="00883927" w:rsidP="00883927">
      <w:pPr>
        <w:pStyle w:val="PrimeiroPargrafo"/>
        <w:jc w:val="center"/>
      </w:pPr>
      <w:r>
        <w:rPr>
          <w:noProof/>
        </w:rPr>
        <mc:AlternateContent>
          <mc:Choice Requires="wps">
            <w:drawing>
              <wp:inline distT="0" distB="0" distL="0" distR="0" wp14:anchorId="168761FC" wp14:editId="14909135">
                <wp:extent cx="1638300" cy="1404620"/>
                <wp:effectExtent l="0" t="0" r="19050" b="13970"/>
                <wp:docPr id="199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1404620"/>
                        </a:xfrm>
                        <a:prstGeom prst="rect">
                          <a:avLst/>
                        </a:prstGeom>
                        <a:solidFill>
                          <a:srgbClr val="FFFFFF"/>
                        </a:solidFill>
                        <a:ln w="9525">
                          <a:solidFill>
                            <a:srgbClr val="000000"/>
                          </a:solidFill>
                          <a:miter lim="800000"/>
                          <a:headEnd/>
                          <a:tailEnd/>
                        </a:ln>
                      </wps:spPr>
                      <wps:txbx>
                        <w:txbxContent>
                          <w:p w14:paraId="7F8400B0" w14:textId="23E3E77C" w:rsidR="006958C4" w:rsidRPr="000E2444" w:rsidRDefault="006958C4">
                            <w:pPr>
                              <w:rPr>
                                <w:lang w:val="pt-BR"/>
                              </w:rPr>
                            </w:pPr>
                            <w:r w:rsidRPr="002246F6">
                              <w:rPr>
                                <w:noProof/>
                                <w:lang w:val="pt-BR" w:eastAsia="pt-BR"/>
                              </w:rPr>
                              <w:drawing>
                                <wp:inline distT="0" distB="0" distL="0" distR="0" wp14:anchorId="7934584F" wp14:editId="682CCDDA">
                                  <wp:extent cx="1420289" cy="1407226"/>
                                  <wp:effectExtent l="0" t="0" r="8890" b="254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579" cy="1435255"/>
                                          </a:xfrm>
                                          <a:prstGeom prst="rect">
                                            <a:avLst/>
                                          </a:prstGeom>
                                          <a:noFill/>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168761FC" id="_x0000_s1027" type="#_x0000_t202" style="width:12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">
                <v:textbox style="mso-fit-shape-to-text:t">
                  <w:txbxContent>
                    <w:p w14:paraId="7F8400B0" w14:textId="23E3E77C" w:rsidR="006958C4" w:rsidRPr="000E2444" w:rsidRDefault="006958C4">
                      <w:pPr>
                        <w:rPr>
                          <w:lang w:val="pt-BR"/>
                        </w:rPr>
                      </w:pPr>
                      <w:r w:rsidRPr="002246F6">
                        <w:rPr>
                          <w:noProof/>
                          <w:lang w:val="pt-BR" w:eastAsia="pt-BR"/>
                        </w:rPr>
                        <w:drawing>
                          <wp:inline distT="0" distB="0" distL="0" distR="0" wp14:anchorId="7934584F" wp14:editId="682CCDDA">
                            <wp:extent cx="1420289" cy="1407226"/>
                            <wp:effectExtent l="0" t="0" r="8890" b="2540"/>
                            <wp:docPr id="1986"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8579" cy="1435255"/>
                                    </a:xfrm>
                                    <a:prstGeom prst="rect">
                                      <a:avLst/>
                                    </a:prstGeom>
                                    <a:noFill/>
                                  </pic:spPr>
                                </pic:pic>
                              </a:graphicData>
                            </a:graphic>
                          </wp:inline>
                        </w:drawing>
                      </w:r>
                    </w:p>
                  </w:txbxContent>
                </v:textbox>
                <w10:anchorlock/>
              </v:shape>
            </w:pict>
          </mc:Fallback>
        </mc:AlternateContent>
      </w:r>
    </w:p>
    <w:p w14:paraId="44BE9A3F" w14:textId="6E9F53F2" w:rsidR="002246F6" w:rsidRDefault="002246F6" w:rsidP="00883927">
      <w:pPr>
        <w:pStyle w:val="Legenda"/>
      </w:pPr>
      <w:r>
        <w:t xml:space="preserve">Fig. </w:t>
      </w:r>
      <w:fldSimple w:instr=" SEQ Fig. \* ARABIC ">
        <w:r w:rsidR="00EA6CD0">
          <w:rPr>
            <w:noProof/>
          </w:rPr>
          <w:t>2</w:t>
        </w:r>
      </w:fldSimple>
      <w:r>
        <w:t xml:space="preserve">. How </w:t>
      </w:r>
      <w:r w:rsidRPr="00883927">
        <w:t>DyeVC</w:t>
      </w:r>
      <w:r>
        <w:t xml:space="preserve"> gathers information</w:t>
      </w:r>
    </w:p>
    <w:p w14:paraId="7164663E" w14:textId="77777777" w:rsidR="002246F6" w:rsidRPr="002246F6" w:rsidRDefault="002246F6" w:rsidP="002246F6">
      <w:pPr>
        <w:pStyle w:val="Textodenotaderodap"/>
        <w:rPr>
          <w:lang w:eastAsia="pt-BR"/>
        </w:rPr>
      </w:pPr>
    </w:p>
    <w:p w14:paraId="5A5DF5F4" w14:textId="2CB3339E" w:rsidR="0096768F" w:rsidRDefault="006F2EEC" w:rsidP="0096768F">
      <w:pPr>
        <w:pStyle w:val="Text"/>
      </w:pPr>
      <w:r>
        <w:t>The information gathered is stored in a central document database running MongoDB</w:t>
      </w:r>
      <w:r>
        <w:rPr>
          <w:rStyle w:val="Refdenotaderodap"/>
        </w:rPr>
        <w:footnoteReference w:id="9"/>
      </w:r>
      <w:r>
        <w:t xml:space="preserve">, </w:t>
      </w:r>
      <w:r w:rsidR="0096768F">
        <w:t xml:space="preserve">using </w:t>
      </w:r>
      <w:r w:rsidR="002A3CBD">
        <w:t>t</w:t>
      </w:r>
      <w:r w:rsidR="0096768F">
        <w:t xml:space="preserve">wo </w:t>
      </w:r>
      <w:r>
        <w:t>types of</w:t>
      </w:r>
      <w:r w:rsidR="0096768F">
        <w:t xml:space="preserve"> documents</w:t>
      </w:r>
      <w:r w:rsidR="002A3CBD">
        <w:t xml:space="preserve">: </w:t>
      </w:r>
    </w:p>
    <w:p w14:paraId="229514B6" w14:textId="421BB271" w:rsidR="000E2444" w:rsidRDefault="002A3CBD" w:rsidP="007F39EB">
      <w:pPr>
        <w:pStyle w:val="bulletlist"/>
        <w:numPr>
          <w:ilvl w:val="0"/>
          <w:numId w:val="41"/>
        </w:numPr>
        <w:tabs>
          <w:tab w:val="clear" w:pos="648"/>
          <w:tab w:val="num" w:pos="567"/>
        </w:tabs>
        <w:ind w:left="567" w:hanging="279"/>
      </w:pPr>
      <w:r>
        <w:t>The r</w:t>
      </w:r>
      <w:r w:rsidR="007F39EB">
        <w:t>epositories</w:t>
      </w:r>
      <w:r>
        <w:t xml:space="preserve"> document, comprised of:</w:t>
      </w:r>
    </w:p>
    <w:p w14:paraId="6D842164" w14:textId="6B284394" w:rsidR="007F39EB" w:rsidRDefault="007F39EB" w:rsidP="007F39EB">
      <w:pPr>
        <w:pStyle w:val="bulletlist"/>
        <w:numPr>
          <w:ilvl w:val="1"/>
          <w:numId w:val="41"/>
        </w:numPr>
        <w:tabs>
          <w:tab w:val="clear" w:pos="648"/>
          <w:tab w:val="left" w:pos="851"/>
        </w:tabs>
        <w:ind w:left="851" w:hanging="284"/>
      </w:pPr>
      <w:r>
        <w:t>Repository id;</w:t>
      </w:r>
    </w:p>
    <w:p w14:paraId="6A77639D" w14:textId="421B6216" w:rsidR="007F39EB" w:rsidRDefault="007F39EB" w:rsidP="007F39EB">
      <w:pPr>
        <w:pStyle w:val="bulletlist"/>
        <w:numPr>
          <w:ilvl w:val="1"/>
          <w:numId w:val="41"/>
        </w:numPr>
        <w:tabs>
          <w:tab w:val="clear" w:pos="648"/>
          <w:tab w:val="left" w:pos="851"/>
        </w:tabs>
        <w:ind w:left="851" w:hanging="284"/>
      </w:pPr>
      <w:r>
        <w:t>System name, used to group all repositories that are clones of a specific system;</w:t>
      </w:r>
    </w:p>
    <w:p w14:paraId="7A1F3403" w14:textId="5F204E78" w:rsidR="007F39EB" w:rsidRDefault="007F39EB" w:rsidP="007F39EB">
      <w:pPr>
        <w:pStyle w:val="bulletlist"/>
        <w:numPr>
          <w:ilvl w:val="1"/>
          <w:numId w:val="41"/>
        </w:numPr>
        <w:tabs>
          <w:tab w:val="clear" w:pos="648"/>
          <w:tab w:val="left" w:pos="851"/>
        </w:tabs>
        <w:ind w:left="851" w:hanging="284"/>
      </w:pPr>
      <w:r>
        <w:t xml:space="preserve">Host name of the machine </w:t>
      </w:r>
      <w:r w:rsidR="00446744">
        <w:t>hosting the clone</w:t>
      </w:r>
      <w:r>
        <w:t>;</w:t>
      </w:r>
    </w:p>
    <w:p w14:paraId="02B57324" w14:textId="7DECAE7B" w:rsidR="007F39EB" w:rsidRDefault="007F39EB" w:rsidP="007F39EB">
      <w:pPr>
        <w:pStyle w:val="bulletlist"/>
        <w:numPr>
          <w:ilvl w:val="1"/>
          <w:numId w:val="41"/>
        </w:numPr>
        <w:tabs>
          <w:tab w:val="clear" w:pos="648"/>
          <w:tab w:val="left" w:pos="851"/>
        </w:tabs>
        <w:ind w:left="851" w:hanging="284"/>
      </w:pPr>
      <w:r>
        <w:t>Clone name</w:t>
      </w:r>
      <w:r w:rsidR="00A047D5">
        <w:t xml:space="preserve">, which is given by the user when it registers the </w:t>
      </w:r>
      <w:r w:rsidR="00F50C49">
        <w:t>clone</w:t>
      </w:r>
      <w:r w:rsidR="00A047D5">
        <w:t xml:space="preserve"> to be monitored</w:t>
      </w:r>
      <w:r>
        <w:t>;</w:t>
      </w:r>
    </w:p>
    <w:p w14:paraId="0119797E" w14:textId="65CFBFDC" w:rsidR="007F39EB" w:rsidRDefault="007F39EB" w:rsidP="007F39EB">
      <w:pPr>
        <w:pStyle w:val="bulletlist"/>
        <w:numPr>
          <w:ilvl w:val="1"/>
          <w:numId w:val="41"/>
        </w:numPr>
        <w:tabs>
          <w:tab w:val="clear" w:pos="648"/>
          <w:tab w:val="left" w:pos="851"/>
        </w:tabs>
        <w:ind w:left="851" w:hanging="284"/>
      </w:pPr>
      <w:r>
        <w:t>Clone path</w:t>
      </w:r>
      <w:r w:rsidR="00A047D5">
        <w:t xml:space="preserve"> in the user’s machine</w:t>
      </w:r>
      <w:r>
        <w:t>;</w:t>
      </w:r>
    </w:p>
    <w:p w14:paraId="054ADC27" w14:textId="1E83CE7F" w:rsidR="007F39EB" w:rsidRDefault="00A047D5" w:rsidP="007F39EB">
      <w:pPr>
        <w:pStyle w:val="bulletlist"/>
        <w:numPr>
          <w:ilvl w:val="1"/>
          <w:numId w:val="41"/>
        </w:numPr>
        <w:tabs>
          <w:tab w:val="clear" w:pos="648"/>
          <w:tab w:val="left" w:pos="851"/>
        </w:tabs>
        <w:ind w:left="851" w:hanging="284"/>
      </w:pPr>
      <w:r>
        <w:t xml:space="preserve">List of </w:t>
      </w:r>
      <w:r w:rsidR="00F50C49">
        <w:t>clones</w:t>
      </w:r>
      <w:r>
        <w:t xml:space="preserve"> to which this repository pushes to;</w:t>
      </w:r>
    </w:p>
    <w:p w14:paraId="5C07495C" w14:textId="26B18FA7" w:rsidR="00A047D5" w:rsidRDefault="00A047D5" w:rsidP="007F39EB">
      <w:pPr>
        <w:pStyle w:val="bulletlist"/>
        <w:numPr>
          <w:ilvl w:val="1"/>
          <w:numId w:val="41"/>
        </w:numPr>
        <w:tabs>
          <w:tab w:val="clear" w:pos="648"/>
          <w:tab w:val="left" w:pos="851"/>
        </w:tabs>
        <w:ind w:left="851" w:hanging="284"/>
      </w:pPr>
      <w:r>
        <w:t xml:space="preserve">List of </w:t>
      </w:r>
      <w:r w:rsidR="00F50C49">
        <w:t>clones</w:t>
      </w:r>
      <w:r>
        <w:t xml:space="preserve"> from which this repository pulls from.</w:t>
      </w:r>
    </w:p>
    <w:p w14:paraId="210E87AC" w14:textId="3B99622E" w:rsidR="007F39EB" w:rsidRDefault="002A3CBD" w:rsidP="007F39EB">
      <w:pPr>
        <w:pStyle w:val="bulletlist"/>
        <w:numPr>
          <w:ilvl w:val="0"/>
          <w:numId w:val="41"/>
        </w:numPr>
        <w:tabs>
          <w:tab w:val="clear" w:pos="648"/>
          <w:tab w:val="num" w:pos="567"/>
        </w:tabs>
        <w:ind w:left="567" w:hanging="279"/>
      </w:pPr>
      <w:r>
        <w:t>The c</w:t>
      </w:r>
      <w:r w:rsidR="007F39EB">
        <w:t>ommits</w:t>
      </w:r>
      <w:r>
        <w:t xml:space="preserve"> document, comprised of:</w:t>
      </w:r>
    </w:p>
    <w:p w14:paraId="1154A21E" w14:textId="041097EB" w:rsidR="00A047D5" w:rsidRDefault="00A047D5" w:rsidP="00A047D5">
      <w:pPr>
        <w:pStyle w:val="bulletlist"/>
        <w:numPr>
          <w:ilvl w:val="1"/>
          <w:numId w:val="41"/>
        </w:numPr>
        <w:tabs>
          <w:tab w:val="clear" w:pos="648"/>
          <w:tab w:val="left" w:pos="851"/>
        </w:tabs>
        <w:ind w:left="851" w:hanging="284"/>
      </w:pPr>
      <w:r>
        <w:t>Commit id, which is the hash given by Git;</w:t>
      </w:r>
    </w:p>
    <w:p w14:paraId="4E7BF270" w14:textId="341A6D40" w:rsidR="00A047D5" w:rsidRDefault="00A047D5" w:rsidP="00A047D5">
      <w:pPr>
        <w:pStyle w:val="bulletlist"/>
        <w:numPr>
          <w:ilvl w:val="1"/>
          <w:numId w:val="41"/>
        </w:numPr>
        <w:tabs>
          <w:tab w:val="clear" w:pos="648"/>
          <w:tab w:val="left" w:pos="851"/>
        </w:tabs>
        <w:ind w:left="851" w:hanging="284"/>
      </w:pPr>
      <w:r>
        <w:t>Commit date;</w:t>
      </w:r>
    </w:p>
    <w:p w14:paraId="0BA0D510" w14:textId="06413A01" w:rsidR="00A047D5" w:rsidRDefault="00A047D5" w:rsidP="00A047D5">
      <w:pPr>
        <w:pStyle w:val="bulletlist"/>
        <w:numPr>
          <w:ilvl w:val="1"/>
          <w:numId w:val="41"/>
        </w:numPr>
        <w:tabs>
          <w:tab w:val="clear" w:pos="648"/>
          <w:tab w:val="left" w:pos="851"/>
        </w:tabs>
        <w:ind w:left="851" w:hanging="284"/>
      </w:pPr>
      <w:r>
        <w:t>Committer name;</w:t>
      </w:r>
    </w:p>
    <w:p w14:paraId="74DE110E" w14:textId="2CBE73AF" w:rsidR="00A047D5" w:rsidRDefault="00A047D5" w:rsidP="00A047D5">
      <w:pPr>
        <w:pStyle w:val="bulletlist"/>
        <w:numPr>
          <w:ilvl w:val="1"/>
          <w:numId w:val="41"/>
        </w:numPr>
        <w:tabs>
          <w:tab w:val="clear" w:pos="648"/>
          <w:tab w:val="left" w:pos="851"/>
        </w:tabs>
        <w:ind w:left="851" w:hanging="284"/>
      </w:pPr>
      <w:r>
        <w:t>List of repositories where this commit exists;</w:t>
      </w:r>
    </w:p>
    <w:p w14:paraId="2E1668C7" w14:textId="05ACDF0C" w:rsidR="00A047D5" w:rsidRDefault="00A047D5" w:rsidP="00A047D5">
      <w:pPr>
        <w:pStyle w:val="bulletlist"/>
        <w:numPr>
          <w:ilvl w:val="1"/>
          <w:numId w:val="41"/>
        </w:numPr>
        <w:tabs>
          <w:tab w:val="clear" w:pos="648"/>
          <w:tab w:val="left" w:pos="851"/>
        </w:tabs>
        <w:ind w:left="851" w:hanging="284"/>
      </w:pPr>
      <w:r>
        <w:t>List of this commit’s parents (considering that a commit can be a merge of several parent commits);</w:t>
      </w:r>
    </w:p>
    <w:p w14:paraId="6605C03D" w14:textId="0C0824A9" w:rsidR="00A047D5" w:rsidRDefault="00A047D5" w:rsidP="00A047D5">
      <w:pPr>
        <w:pStyle w:val="bulletlist"/>
        <w:numPr>
          <w:ilvl w:val="1"/>
          <w:numId w:val="41"/>
        </w:numPr>
        <w:tabs>
          <w:tab w:val="clear" w:pos="648"/>
          <w:tab w:val="left" w:pos="851"/>
        </w:tabs>
        <w:ind w:left="851" w:hanging="284"/>
      </w:pPr>
      <w:r>
        <w:t>Commit message;</w:t>
      </w:r>
    </w:p>
    <w:p w14:paraId="53F57EA3" w14:textId="6DE06E6C" w:rsidR="00A047D5" w:rsidRDefault="00A047D5" w:rsidP="00A047D5">
      <w:pPr>
        <w:pStyle w:val="bulletlist"/>
        <w:numPr>
          <w:ilvl w:val="1"/>
          <w:numId w:val="41"/>
        </w:numPr>
        <w:tabs>
          <w:tab w:val="clear" w:pos="648"/>
          <w:tab w:val="left" w:pos="851"/>
        </w:tabs>
        <w:ind w:left="851" w:hanging="284"/>
      </w:pPr>
      <w:r>
        <w:t>System name.</w:t>
      </w:r>
    </w:p>
    <w:p w14:paraId="5ACDA402" w14:textId="673D6778" w:rsidR="0096768F" w:rsidRPr="0096768F" w:rsidRDefault="00446744" w:rsidP="0096768F">
      <w:pPr>
        <w:pStyle w:val="Text"/>
      </w:pPr>
      <w:r>
        <w:t>DyeVC has also</w:t>
      </w:r>
      <w:r w:rsidR="006F2EEC">
        <w:t xml:space="preserve"> the ability to gather information not only from the registered repositories in the user’s machine, but also from </w:t>
      </w:r>
      <w:r w:rsidR="00D35EFD">
        <w:t>its</w:t>
      </w:r>
      <w:r w:rsidR="006F2EEC">
        <w:t xml:space="preserve"> partners, which are </w:t>
      </w:r>
      <w:r>
        <w:t xml:space="preserve">the </w:t>
      </w:r>
      <w:r w:rsidR="006F2EEC">
        <w:t>repositories that</w:t>
      </w:r>
      <w:r w:rsidR="005711BD">
        <w:t xml:space="preserve"> a given repository communicates</w:t>
      </w:r>
      <w:r w:rsidR="006F2EEC">
        <w:t xml:space="preserve">. </w:t>
      </w:r>
    </w:p>
    <w:p w14:paraId="138CEC45" w14:textId="424D4EDD" w:rsidR="0096768F" w:rsidRDefault="006F2EEC" w:rsidP="0096768F">
      <w:pPr>
        <w:pStyle w:val="Ttulo2"/>
      </w:pPr>
      <w:bookmarkStart w:id="4" w:name="_Ref384931870"/>
      <w:r>
        <w:lastRenderedPageBreak/>
        <w:t>Levels of Detail</w:t>
      </w:r>
      <w:bookmarkEnd w:id="4"/>
    </w:p>
    <w:p w14:paraId="5175C588" w14:textId="331591DE" w:rsidR="00BC3CDC" w:rsidRDefault="0096768F" w:rsidP="002246F6">
      <w:pPr>
        <w:pStyle w:val="Text"/>
      </w:pPr>
      <w:r>
        <w:t>The information gathered by</w:t>
      </w:r>
      <w:r w:rsidR="006F2EEC">
        <w:t xml:space="preserve"> DyeVC is presented visually in different levels of detail. The application shows</w:t>
      </w:r>
      <w:r w:rsidR="00BC3CDC">
        <w:t xml:space="preserve"> notifications whenever there are changes in any of the registered r</w:t>
      </w:r>
      <w:r w:rsidR="006F2EEC">
        <w:t>epositories or in its partners</w:t>
      </w:r>
      <w:r w:rsidR="00A61F8E">
        <w:t xml:space="preserve">, as shown in </w:t>
      </w:r>
      <w:r w:rsidR="00A61F8E">
        <w:fldChar w:fldCharType="begin"/>
      </w:r>
      <w:r w:rsidR="00A61F8E">
        <w:instrText xml:space="preserve"> REF _Ref381296152 \h </w:instrText>
      </w:r>
      <w:r w:rsidR="00A61F8E">
        <w:fldChar w:fldCharType="separate"/>
      </w:r>
      <w:r w:rsidR="00EA6CD0">
        <w:t xml:space="preserve">Fig. </w:t>
      </w:r>
      <w:r w:rsidR="00EA6CD0">
        <w:rPr>
          <w:noProof/>
        </w:rPr>
        <w:t>3</w:t>
      </w:r>
      <w:r w:rsidR="00A61F8E">
        <w:fldChar w:fldCharType="end"/>
      </w:r>
      <w:r w:rsidR="00BC3CDC">
        <w:t>. The period between subsequent monitor runs is configurable and defaults to 5 minutes.</w:t>
      </w:r>
    </w:p>
    <w:p w14:paraId="5E8DCA77" w14:textId="77777777" w:rsidR="00883927" w:rsidRDefault="00883927" w:rsidP="002246F6">
      <w:pPr>
        <w:pStyle w:val="Text"/>
      </w:pPr>
    </w:p>
    <w:p w14:paraId="2CA8001A" w14:textId="009D10C6" w:rsidR="00BC3CDC" w:rsidRPr="00DD5572" w:rsidRDefault="00883927" w:rsidP="00883927">
      <w:pPr>
        <w:pStyle w:val="Text"/>
        <w:ind w:firstLine="0"/>
        <w:jc w:val="center"/>
      </w:pPr>
      <w:r>
        <w:rPr>
          <w:noProof/>
          <w:lang w:val="pt-BR" w:eastAsia="pt-BR"/>
        </w:rPr>
        <mc:AlternateContent>
          <mc:Choice Requires="wps">
            <w:drawing>
              <wp:inline distT="0" distB="0" distL="0" distR="0" wp14:anchorId="2EC2AC79" wp14:editId="0E714A77">
                <wp:extent cx="2146300" cy="762000"/>
                <wp:effectExtent l="0" t="0" r="25400" b="19050"/>
                <wp:docPr id="200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762000"/>
                        </a:xfrm>
                        <a:prstGeom prst="rect">
                          <a:avLst/>
                        </a:prstGeom>
                        <a:solidFill>
                          <a:srgbClr val="FFFFFF"/>
                        </a:solidFill>
                        <a:ln w="9525">
                          <a:solidFill>
                            <a:srgbClr val="000000"/>
                          </a:solidFill>
                          <a:miter lim="800000"/>
                          <a:headEnd/>
                          <a:tailEnd/>
                        </a:ln>
                      </wps:spPr>
                      <wps:txbx>
                        <w:txbxContent>
                          <w:p w14:paraId="5797C3E0" w14:textId="39270035" w:rsidR="006958C4" w:rsidRPr="00883927" w:rsidRDefault="006958C4">
                            <w:pPr>
                              <w:rPr>
                                <w:lang w:val="pt-BR"/>
                              </w:rPr>
                            </w:pPr>
                            <w:r>
                              <w:rPr>
                                <w:noProof/>
                                <w:lang w:val="pt-BR" w:eastAsia="pt-BR"/>
                              </w:rPr>
                              <w:drawing>
                                <wp:inline distT="0" distB="0" distL="0" distR="0" wp14:anchorId="283FB344" wp14:editId="6E4114D2">
                                  <wp:extent cx="1949450" cy="673841"/>
                                  <wp:effectExtent l="0" t="0" r="0" b="0"/>
                                  <wp:docPr id="7" name="Imagem 7"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9311" cy="6772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C2AC79" id="_x0000_s1028" type="#_x0000_t202" style="width:169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">
                <v:textbox>
                  <w:txbxContent>
                    <w:p w14:paraId="5797C3E0" w14:textId="39270035" w:rsidR="006958C4" w:rsidRPr="00883927" w:rsidRDefault="006958C4">
                      <w:pPr>
                        <w:rPr>
                          <w:lang w:val="pt-BR"/>
                        </w:rPr>
                      </w:pPr>
                      <w:r>
                        <w:rPr>
                          <w:noProof/>
                          <w:lang w:val="pt-BR" w:eastAsia="pt-BR"/>
                        </w:rPr>
                        <w:drawing>
                          <wp:inline distT="0" distB="0" distL="0" distR="0" wp14:anchorId="283FB344" wp14:editId="6E4114D2">
                            <wp:extent cx="1949450" cy="673841"/>
                            <wp:effectExtent l="0" t="0" r="0" b="0"/>
                            <wp:docPr id="7" name="Imagem 7" descr="dyevc_t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vc_tray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9311" cy="677250"/>
                                    </a:xfrm>
                                    <a:prstGeom prst="rect">
                                      <a:avLst/>
                                    </a:prstGeom>
                                    <a:noFill/>
                                    <a:ln>
                                      <a:noFill/>
                                    </a:ln>
                                  </pic:spPr>
                                </pic:pic>
                              </a:graphicData>
                            </a:graphic>
                          </wp:inline>
                        </w:drawing>
                      </w:r>
                    </w:p>
                  </w:txbxContent>
                </v:textbox>
                <w10:anchorlock/>
              </v:shape>
            </w:pict>
          </mc:Fallback>
        </mc:AlternateContent>
      </w:r>
    </w:p>
    <w:p w14:paraId="6402C802" w14:textId="122036C0" w:rsidR="00BC3CDC" w:rsidRDefault="00BC3CDC" w:rsidP="00446744">
      <w:pPr>
        <w:pStyle w:val="Textodenotaderodap"/>
        <w:ind w:firstLine="0"/>
        <w:jc w:val="center"/>
      </w:pPr>
      <w:bookmarkStart w:id="5" w:name="_Ref381296152"/>
      <w:r>
        <w:t xml:space="preserve">Fig. </w:t>
      </w:r>
      <w:fldSimple w:instr=" SEQ Fig. \* ARABIC ">
        <w:r w:rsidR="00EA6CD0">
          <w:rPr>
            <w:noProof/>
          </w:rPr>
          <w:t>3</w:t>
        </w:r>
      </w:fldSimple>
      <w:bookmarkEnd w:id="5"/>
      <w:r>
        <w:t>.</w:t>
      </w:r>
      <w:r w:rsidRPr="00DD5572">
        <w:t xml:space="preserve"> DyeVC </w:t>
      </w:r>
      <w:r>
        <w:t>showing notifications in the notification area</w:t>
      </w:r>
    </w:p>
    <w:p w14:paraId="78E10D42" w14:textId="77777777" w:rsidR="00446744" w:rsidRDefault="00446744" w:rsidP="00446744">
      <w:pPr>
        <w:pStyle w:val="Textodenotaderodap"/>
        <w:ind w:firstLine="0"/>
        <w:jc w:val="center"/>
      </w:pPr>
    </w:p>
    <w:p w14:paraId="0124EB17" w14:textId="3ADDB06C" w:rsidR="00BC3CDC" w:rsidRPr="00FB6D07" w:rsidRDefault="00BC3CDC" w:rsidP="002246F6">
      <w:pPr>
        <w:pStyle w:val="Text"/>
      </w:pPr>
      <w:r>
        <w:t xml:space="preserve">The levels of detail defined in DyeVC </w:t>
      </w:r>
      <w:r w:rsidR="00F50C49">
        <w:t>include</w:t>
      </w:r>
      <w:r>
        <w:t xml:space="preserve"> </w:t>
      </w:r>
      <w:r w:rsidR="00446744" w:rsidRPr="00FB6D07">
        <w:t xml:space="preserve">presenting </w:t>
      </w:r>
      <w:r w:rsidR="00446744">
        <w:t>the status of a given repository</w:t>
      </w:r>
      <w:r w:rsidR="00446744" w:rsidRPr="00FB6D07">
        <w:t xml:space="preserve"> against its partners </w:t>
      </w:r>
      <w:r w:rsidR="00446744">
        <w:t>(Level 1)</w:t>
      </w:r>
      <w:r w:rsidR="001A05CD">
        <w:t>;</w:t>
      </w:r>
      <w:r w:rsidRPr="00FB6D07" w:rsidDel="00E246A7">
        <w:t xml:space="preserve"> </w:t>
      </w:r>
      <w:r>
        <w:t>zooming into</w:t>
      </w:r>
      <w:r w:rsidRPr="00FB6D07">
        <w:t xml:space="preserve"> the </w:t>
      </w:r>
      <w:r>
        <w:t xml:space="preserve">branches </w:t>
      </w:r>
      <w:r w:rsidR="001A05CD">
        <w:t xml:space="preserve">of </w:t>
      </w:r>
      <w:r>
        <w:t xml:space="preserve">the repository, showing the status of each local branch that tracks a remote branch (Level 2); and zooming into the </w:t>
      </w:r>
      <w:r w:rsidRPr="00FB6D07">
        <w:t xml:space="preserve">commits of </w:t>
      </w:r>
      <w:r>
        <w:t>the</w:t>
      </w:r>
      <w:r w:rsidRPr="00FB6D07">
        <w:t xml:space="preserve"> repository, showing a visual log</w:t>
      </w:r>
      <w:r>
        <w:t xml:space="preserve"> with information about each commit (Level 3).</w:t>
      </w:r>
    </w:p>
    <w:p w14:paraId="385C1A4A" w14:textId="77777777" w:rsidR="005E775D" w:rsidRDefault="005E775D" w:rsidP="00BC3CDC">
      <w:pPr>
        <w:ind w:firstLine="202"/>
        <w:jc w:val="both"/>
      </w:pPr>
    </w:p>
    <w:p w14:paraId="427B426A" w14:textId="575D7B9D" w:rsidR="00BC3CDC" w:rsidRDefault="00A61F8E" w:rsidP="005E775D">
      <w:pPr>
        <w:pStyle w:val="TableTitle"/>
      </w:pPr>
      <w:bookmarkStart w:id="6" w:name="_Ref381296255"/>
      <w:r>
        <w:t xml:space="preserve">Table </w:t>
      </w:r>
      <w:fldSimple w:instr=" SEQ Table \* ROMAN ">
        <w:r w:rsidR="00EA6CD0">
          <w:rPr>
            <w:noProof/>
          </w:rPr>
          <w:t>I</w:t>
        </w:r>
      </w:fldSimple>
      <w:bookmarkEnd w:id="6"/>
    </w:p>
    <w:p w14:paraId="401360F4" w14:textId="3B78BE76" w:rsidR="00BC3CDC" w:rsidRPr="00DD5572" w:rsidRDefault="00BC3CDC" w:rsidP="00A61F8E">
      <w:pPr>
        <w:pStyle w:val="TableTitle"/>
      </w:pPr>
      <w:r>
        <w:t>Possible Status o</w:t>
      </w:r>
      <w:r w:rsidR="00A61F8E">
        <w:t>f a Repository</w:t>
      </w:r>
    </w:p>
    <w:tbl>
      <w:tblPr>
        <w:tblW w:w="4962" w:type="dxa"/>
        <w:tblInd w:w="108" w:type="dxa"/>
        <w:tblBorders>
          <w:top w:val="double" w:sz="4" w:space="0" w:color="auto"/>
          <w:bottom w:val="double" w:sz="4" w:space="0" w:color="auto"/>
          <w:insideH w:val="single" w:sz="4" w:space="0" w:color="auto"/>
        </w:tblBorders>
        <w:tblLayout w:type="fixed"/>
        <w:tblLook w:val="04A0" w:firstRow="1" w:lastRow="0" w:firstColumn="1" w:lastColumn="0" w:noHBand="0" w:noVBand="1"/>
      </w:tblPr>
      <w:tblGrid>
        <w:gridCol w:w="675"/>
        <w:gridCol w:w="4287"/>
      </w:tblGrid>
      <w:tr w:rsidR="00BC3CDC" w:rsidRPr="00DD5572" w14:paraId="41C6EC18" w14:textId="77777777" w:rsidTr="0032111C">
        <w:trPr>
          <w:tblHeader/>
        </w:trPr>
        <w:tc>
          <w:tcPr>
            <w:tcW w:w="675" w:type="dxa"/>
          </w:tcPr>
          <w:p w14:paraId="05863AD3" w14:textId="77777777" w:rsidR="00BC3CDC" w:rsidRPr="00BC3CDC" w:rsidRDefault="00BC3CDC" w:rsidP="00BC3CDC">
            <w:pPr>
              <w:rPr>
                <w:sz w:val="16"/>
                <w:szCs w:val="16"/>
              </w:rPr>
            </w:pPr>
            <w:r w:rsidRPr="00BC3CDC">
              <w:rPr>
                <w:sz w:val="16"/>
                <w:szCs w:val="16"/>
              </w:rPr>
              <w:t>Status</w:t>
            </w:r>
          </w:p>
        </w:tc>
        <w:tc>
          <w:tcPr>
            <w:tcW w:w="4287" w:type="dxa"/>
          </w:tcPr>
          <w:p w14:paraId="098B584B" w14:textId="77777777" w:rsidR="00BC3CDC" w:rsidRPr="00BC3CDC" w:rsidRDefault="00BC3CDC" w:rsidP="00BC3CDC">
            <w:pPr>
              <w:rPr>
                <w:sz w:val="16"/>
                <w:szCs w:val="16"/>
              </w:rPr>
            </w:pPr>
            <w:r w:rsidRPr="00BC3CDC">
              <w:rPr>
                <w:sz w:val="16"/>
                <w:szCs w:val="16"/>
              </w:rPr>
              <w:t>Description</w:t>
            </w:r>
          </w:p>
        </w:tc>
      </w:tr>
      <w:tr w:rsidR="00BC3CDC" w:rsidRPr="00DD5572" w14:paraId="15C56857" w14:textId="77777777" w:rsidTr="0032111C">
        <w:tc>
          <w:tcPr>
            <w:tcW w:w="675" w:type="dxa"/>
            <w:vAlign w:val="center"/>
          </w:tcPr>
          <w:p w14:paraId="075C2D10"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5883F01A" wp14:editId="589EFE7E">
                  <wp:extent cx="180975" cy="180975"/>
                  <wp:effectExtent l="0" t="0" r="9525" b="9525"/>
                  <wp:docPr id="8" name="Imagem 8" descr="question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_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76397834" w14:textId="77777777" w:rsidR="00BC3CDC" w:rsidRPr="00BC3CDC" w:rsidRDefault="00BC3CDC" w:rsidP="00BC3CDC">
            <w:pPr>
              <w:rPr>
                <w:sz w:val="16"/>
                <w:szCs w:val="16"/>
              </w:rPr>
            </w:pPr>
            <w:r w:rsidRPr="00BC3CDC">
              <w:rPr>
                <w:sz w:val="16"/>
                <w:szCs w:val="16"/>
              </w:rPr>
              <w:t>DyeVC has not analyzed the repository yet.</w:t>
            </w:r>
          </w:p>
        </w:tc>
      </w:tr>
      <w:tr w:rsidR="00BC3CDC" w:rsidRPr="00DD5572" w14:paraId="1A5F4328" w14:textId="77777777" w:rsidTr="0032111C">
        <w:tc>
          <w:tcPr>
            <w:tcW w:w="675" w:type="dxa"/>
            <w:vAlign w:val="center"/>
          </w:tcPr>
          <w:p w14:paraId="51409869"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66961AF0" wp14:editId="279449FF">
                  <wp:extent cx="180975" cy="180975"/>
                  <wp:effectExtent l="0" t="0" r="9525" b="9525"/>
                  <wp:docPr id="10" name="Imagem 10"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3623E6F0" w14:textId="77777777" w:rsidR="00BC3CDC" w:rsidRPr="00BC3CDC" w:rsidRDefault="00BC3CDC" w:rsidP="00BC3CDC">
            <w:pPr>
              <w:rPr>
                <w:sz w:val="16"/>
                <w:szCs w:val="16"/>
              </w:rPr>
            </w:pPr>
            <w:r w:rsidRPr="00BC3CDC">
              <w:rPr>
                <w:sz w:val="16"/>
                <w:szCs w:val="16"/>
              </w:rPr>
              <w:t>Repository is synchronized with all partners.</w:t>
            </w:r>
          </w:p>
        </w:tc>
      </w:tr>
      <w:tr w:rsidR="00BC3CDC" w:rsidRPr="00DD5572" w14:paraId="3828034F" w14:textId="77777777" w:rsidTr="0032111C">
        <w:tc>
          <w:tcPr>
            <w:tcW w:w="675" w:type="dxa"/>
            <w:vAlign w:val="center"/>
          </w:tcPr>
          <w:p w14:paraId="53A01153"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7EE7892F" wp14:editId="1386D034">
                  <wp:extent cx="180975" cy="180975"/>
                  <wp:effectExtent l="0" t="0" r="9525" b="9525"/>
                  <wp:docPr id="11" name="Imagem 1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3EC5750B" w14:textId="77777777" w:rsidR="00BC3CDC" w:rsidRPr="00BC3CDC" w:rsidRDefault="00BC3CDC" w:rsidP="00BC3CDC">
            <w:pPr>
              <w:rPr>
                <w:sz w:val="16"/>
                <w:szCs w:val="16"/>
              </w:rPr>
            </w:pPr>
            <w:r w:rsidRPr="00BC3CDC">
              <w:rPr>
                <w:sz w:val="16"/>
                <w:szCs w:val="16"/>
              </w:rPr>
              <w:t>Repository has changes that were not sent yet to its partners (it is ahead its partners).</w:t>
            </w:r>
          </w:p>
        </w:tc>
      </w:tr>
      <w:tr w:rsidR="00BC3CDC" w:rsidRPr="00DD5572" w14:paraId="54D4C69F" w14:textId="77777777" w:rsidTr="0032111C">
        <w:tc>
          <w:tcPr>
            <w:tcW w:w="675" w:type="dxa"/>
            <w:vAlign w:val="center"/>
          </w:tcPr>
          <w:p w14:paraId="7213BF25"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35EE25BF" wp14:editId="0C2AD579">
                  <wp:extent cx="180975" cy="180975"/>
                  <wp:effectExtent l="0" t="0" r="9525" b="9525"/>
                  <wp:docPr id="12" name="Imagem 1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7A98D949" w14:textId="77777777" w:rsidR="00BC3CDC" w:rsidRPr="00BC3CDC" w:rsidRDefault="00BC3CDC" w:rsidP="00BC3CDC">
            <w:pPr>
              <w:rPr>
                <w:sz w:val="16"/>
                <w:szCs w:val="16"/>
              </w:rPr>
            </w:pPr>
            <w:r w:rsidRPr="00BC3CDC">
              <w:rPr>
                <w:sz w:val="16"/>
                <w:szCs w:val="16"/>
              </w:rPr>
              <w:t>Partners have changes that were not sent yet to the repository (it is behind its partners).</w:t>
            </w:r>
          </w:p>
        </w:tc>
      </w:tr>
      <w:tr w:rsidR="00BC3CDC" w:rsidRPr="00DD5572" w14:paraId="7222CC89" w14:textId="77777777" w:rsidTr="0032111C">
        <w:tc>
          <w:tcPr>
            <w:tcW w:w="675" w:type="dxa"/>
            <w:vAlign w:val="center"/>
          </w:tcPr>
          <w:p w14:paraId="01D49A68"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624C4890" wp14:editId="2388B2B4">
                  <wp:extent cx="180975" cy="180975"/>
                  <wp:effectExtent l="0" t="0" r="9525" b="9525"/>
                  <wp:docPr id="13" name="Imagem 13"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543436AF" w14:textId="77777777" w:rsidR="00BC3CDC" w:rsidRPr="00BC3CDC" w:rsidRDefault="00BC3CDC" w:rsidP="00BC3CDC">
            <w:pPr>
              <w:rPr>
                <w:sz w:val="16"/>
                <w:szCs w:val="16"/>
              </w:rPr>
            </w:pPr>
            <w:r w:rsidRPr="00BC3CDC">
              <w:rPr>
                <w:sz w:val="16"/>
                <w:szCs w:val="16"/>
              </w:rPr>
              <w:t>Repository is both ahead and behind its partners.</w:t>
            </w:r>
          </w:p>
        </w:tc>
      </w:tr>
      <w:tr w:rsidR="00BC3CDC" w:rsidRPr="00DD5572" w14:paraId="4630C860" w14:textId="77777777" w:rsidTr="0032111C">
        <w:tc>
          <w:tcPr>
            <w:tcW w:w="675" w:type="dxa"/>
            <w:vAlign w:val="center"/>
          </w:tcPr>
          <w:p w14:paraId="3C0DA95E" w14:textId="77777777" w:rsidR="00BC3CDC" w:rsidRPr="00BC3CDC" w:rsidRDefault="00BC3CDC" w:rsidP="00A61F8E">
            <w:pPr>
              <w:jc w:val="center"/>
              <w:rPr>
                <w:sz w:val="16"/>
                <w:szCs w:val="16"/>
              </w:rPr>
            </w:pPr>
            <w:r w:rsidRPr="00BC3CDC">
              <w:rPr>
                <w:noProof/>
                <w:sz w:val="16"/>
                <w:szCs w:val="16"/>
                <w:lang w:val="pt-BR" w:eastAsia="pt-BR"/>
              </w:rPr>
              <w:drawing>
                <wp:inline distT="0" distB="0" distL="0" distR="0" wp14:anchorId="4E3C5691" wp14:editId="7BD1D4D6">
                  <wp:extent cx="180975" cy="180975"/>
                  <wp:effectExtent l="0" t="0" r="9525" b="9525"/>
                  <wp:docPr id="14" name="Imagem 14" descr="no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check_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287" w:type="dxa"/>
            <w:vAlign w:val="center"/>
          </w:tcPr>
          <w:p w14:paraId="73274FE4" w14:textId="77777777" w:rsidR="00BC3CDC" w:rsidRPr="00BC3CDC" w:rsidRDefault="00BC3CDC" w:rsidP="00BC3CDC">
            <w:pPr>
              <w:rPr>
                <w:sz w:val="16"/>
                <w:szCs w:val="16"/>
              </w:rPr>
            </w:pPr>
            <w:r w:rsidRPr="00BC3CDC">
              <w:rPr>
                <w:sz w:val="16"/>
                <w:szCs w:val="16"/>
              </w:rPr>
              <w:t>Invalid repository. This happens when DyeVC cannot access the repository. The reason is presented to the user.</w:t>
            </w:r>
          </w:p>
        </w:tc>
      </w:tr>
    </w:tbl>
    <w:p w14:paraId="5D41495B" w14:textId="77777777" w:rsidR="00BC3CDC" w:rsidRDefault="00BC3CDC" w:rsidP="00BC3CDC">
      <w:pPr>
        <w:pStyle w:val="Text"/>
      </w:pPr>
    </w:p>
    <w:p w14:paraId="460F5E9B" w14:textId="40B59BA1" w:rsidR="00BF24A3" w:rsidRPr="002246F6" w:rsidRDefault="00A61F8E" w:rsidP="00BF24A3">
      <w:pPr>
        <w:pStyle w:val="Text"/>
      </w:pPr>
      <w:r w:rsidRPr="00DD5572">
        <w:t xml:space="preserve">The </w:t>
      </w:r>
      <w:r w:rsidR="00446744">
        <w:t xml:space="preserve">status </w:t>
      </w:r>
      <w:r w:rsidRPr="002246F6">
        <w:t>evaluation considers the existing commits in each repository</w:t>
      </w:r>
      <w:r w:rsidR="00446744">
        <w:t xml:space="preserve"> </w:t>
      </w:r>
      <w:r w:rsidR="00446744" w:rsidRPr="002246F6">
        <w:t>individually</w:t>
      </w:r>
      <w:r w:rsidRPr="002246F6">
        <w:t>. Each commit maps a group of changes in various artifacts and it is uniquely identified in the repository. Moreover, due to the nature of DVCS, where old data is never deleted and commits are cumulative, if a commit N is created over a commit N – 1, the existence of commit N in a given repository implies that commit N – 1 also exists in the repository. Thus, by examining the existence of commits in the local repository not yet replicated to the remote repository, and vice-versa, it is possible to come to one of the situations presented in</w:t>
      </w:r>
      <w:r w:rsidR="00243E7C" w:rsidRPr="002246F6">
        <w:t xml:space="preserve"> </w:t>
      </w:r>
      <w:r w:rsidR="00243E7C" w:rsidRPr="002246F6">
        <w:fldChar w:fldCharType="begin"/>
      </w:r>
      <w:r w:rsidR="00243E7C" w:rsidRPr="002246F6">
        <w:instrText xml:space="preserve"> REF _Ref381296696 \h </w:instrText>
      </w:r>
      <w:r w:rsidR="002246F6">
        <w:instrText xml:space="preserve"> \* MERGEFORMAT </w:instrText>
      </w:r>
      <w:r w:rsidR="00243E7C" w:rsidRPr="002246F6">
        <w:fldChar w:fldCharType="separate"/>
      </w:r>
      <w:r w:rsidR="00EA6CD0">
        <w:t>Table II</w:t>
      </w:r>
      <w:r w:rsidR="00243E7C" w:rsidRPr="002246F6">
        <w:fldChar w:fldCharType="end"/>
      </w:r>
      <w:r w:rsidRPr="002246F6">
        <w:t>.</w:t>
      </w:r>
    </w:p>
    <w:p w14:paraId="4402581B" w14:textId="77777777" w:rsidR="00243E7C" w:rsidRPr="00DD5572" w:rsidRDefault="00243E7C" w:rsidP="00A61F8E">
      <w:pPr>
        <w:pStyle w:val="Text"/>
      </w:pPr>
    </w:p>
    <w:p w14:paraId="4D155655" w14:textId="637372D4" w:rsidR="00A61F8E" w:rsidRDefault="00A61F8E" w:rsidP="00A61F8E">
      <w:pPr>
        <w:pStyle w:val="TableTitle"/>
      </w:pPr>
      <w:bookmarkStart w:id="7" w:name="_Ref381296696"/>
      <w:r>
        <w:t xml:space="preserve">Table </w:t>
      </w:r>
      <w:fldSimple w:instr=" SEQ Table \* ROMAN ">
        <w:r w:rsidR="00EA6CD0">
          <w:rPr>
            <w:noProof/>
          </w:rPr>
          <w:t>II</w:t>
        </w:r>
      </w:fldSimple>
      <w:bookmarkEnd w:id="7"/>
    </w:p>
    <w:p w14:paraId="53B75232" w14:textId="1E94C9FB" w:rsidR="00A61F8E" w:rsidRPr="00DD5572" w:rsidRDefault="00A61F8E" w:rsidP="00A61F8E">
      <w:pPr>
        <w:pStyle w:val="TableTitle"/>
      </w:pPr>
      <w:r w:rsidRPr="00DD5572">
        <w:t>Status of a local repository with regard to a remote one, based on the existence of non-replicated commits in each one of them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026"/>
        <w:gridCol w:w="3129"/>
      </w:tblGrid>
      <w:tr w:rsidR="00243E7C" w:rsidRPr="00A61F8E" w14:paraId="4793550B" w14:textId="77777777" w:rsidTr="00243E7C">
        <w:trPr>
          <w:tblHeader/>
          <w:jc w:val="center"/>
        </w:trPr>
        <w:tc>
          <w:tcPr>
            <w:tcW w:w="2023" w:type="pct"/>
            <w:gridSpan w:val="2"/>
            <w:tcBorders>
              <w:top w:val="double" w:sz="4" w:space="0" w:color="auto"/>
              <w:left w:val="nil"/>
              <w:bottom w:val="single" w:sz="4" w:space="0" w:color="auto"/>
              <w:right w:val="single" w:sz="4" w:space="0" w:color="auto"/>
            </w:tcBorders>
            <w:vAlign w:val="center"/>
          </w:tcPr>
          <w:p w14:paraId="6CCEB746" w14:textId="77777777" w:rsidR="00243E7C" w:rsidRDefault="00A61F8E" w:rsidP="00A61F8E">
            <w:pPr>
              <w:jc w:val="center"/>
              <w:rPr>
                <w:sz w:val="16"/>
                <w:szCs w:val="16"/>
              </w:rPr>
            </w:pPr>
            <w:r w:rsidRPr="00A61F8E">
              <w:rPr>
                <w:sz w:val="16"/>
                <w:szCs w:val="16"/>
              </w:rPr>
              <w:t xml:space="preserve">Existence of </w:t>
            </w:r>
          </w:p>
          <w:p w14:paraId="3AD93230" w14:textId="5159E6B9" w:rsidR="00A61F8E" w:rsidRPr="00A61F8E" w:rsidRDefault="00A61F8E" w:rsidP="00A61F8E">
            <w:pPr>
              <w:jc w:val="center"/>
              <w:rPr>
                <w:sz w:val="16"/>
                <w:szCs w:val="16"/>
              </w:rPr>
            </w:pPr>
            <w:r w:rsidRPr="00A61F8E">
              <w:rPr>
                <w:sz w:val="16"/>
                <w:szCs w:val="16"/>
              </w:rPr>
              <w:t>non-replicated commits</w:t>
            </w:r>
          </w:p>
        </w:tc>
        <w:tc>
          <w:tcPr>
            <w:tcW w:w="2977" w:type="pct"/>
            <w:vMerge w:val="restart"/>
            <w:tcBorders>
              <w:top w:val="double" w:sz="4" w:space="0" w:color="auto"/>
              <w:left w:val="single" w:sz="4" w:space="0" w:color="auto"/>
              <w:bottom w:val="single" w:sz="4" w:space="0" w:color="auto"/>
              <w:right w:val="nil"/>
            </w:tcBorders>
            <w:vAlign w:val="center"/>
          </w:tcPr>
          <w:p w14:paraId="3967361A" w14:textId="77777777" w:rsidR="00A61F8E" w:rsidRPr="00A61F8E" w:rsidRDefault="00A61F8E" w:rsidP="00A61F8E">
            <w:pPr>
              <w:jc w:val="center"/>
              <w:rPr>
                <w:sz w:val="16"/>
                <w:szCs w:val="16"/>
              </w:rPr>
            </w:pPr>
            <w:r w:rsidRPr="00A61F8E">
              <w:rPr>
                <w:sz w:val="16"/>
                <w:szCs w:val="16"/>
              </w:rPr>
              <w:t>Local Status</w:t>
            </w:r>
          </w:p>
        </w:tc>
      </w:tr>
      <w:tr w:rsidR="00243E7C" w:rsidRPr="00A61F8E" w14:paraId="26B22BA7" w14:textId="77777777" w:rsidTr="00243E7C">
        <w:trPr>
          <w:tblHeader/>
          <w:jc w:val="center"/>
        </w:trPr>
        <w:tc>
          <w:tcPr>
            <w:tcW w:w="1047" w:type="pct"/>
            <w:tcBorders>
              <w:top w:val="single" w:sz="4" w:space="0" w:color="auto"/>
              <w:left w:val="nil"/>
              <w:bottom w:val="single" w:sz="4" w:space="0" w:color="auto"/>
              <w:right w:val="nil"/>
            </w:tcBorders>
            <w:vAlign w:val="center"/>
          </w:tcPr>
          <w:p w14:paraId="2314C559" w14:textId="6EE3AB11" w:rsidR="00A61F8E" w:rsidRDefault="00A61F8E" w:rsidP="00A61F8E">
            <w:pPr>
              <w:jc w:val="center"/>
              <w:rPr>
                <w:sz w:val="16"/>
                <w:szCs w:val="16"/>
              </w:rPr>
            </w:pPr>
            <w:r>
              <w:rPr>
                <w:sz w:val="16"/>
                <w:szCs w:val="16"/>
              </w:rPr>
              <w:t>Local</w:t>
            </w:r>
          </w:p>
          <w:p w14:paraId="7A32596A" w14:textId="1CAC8FC9" w:rsidR="00A61F8E" w:rsidRPr="00A61F8E" w:rsidRDefault="00A61F8E" w:rsidP="00A61F8E">
            <w:pPr>
              <w:jc w:val="center"/>
              <w:rPr>
                <w:sz w:val="16"/>
                <w:szCs w:val="16"/>
              </w:rPr>
            </w:pPr>
            <w:r w:rsidRPr="00A61F8E">
              <w:rPr>
                <w:sz w:val="16"/>
                <w:szCs w:val="16"/>
              </w:rPr>
              <w:t>Repository</w:t>
            </w:r>
          </w:p>
        </w:tc>
        <w:tc>
          <w:tcPr>
            <w:tcW w:w="976" w:type="pct"/>
            <w:tcBorders>
              <w:top w:val="single" w:sz="4" w:space="0" w:color="auto"/>
              <w:left w:val="nil"/>
              <w:bottom w:val="single" w:sz="4" w:space="0" w:color="auto"/>
              <w:right w:val="single" w:sz="4" w:space="0" w:color="auto"/>
            </w:tcBorders>
            <w:vAlign w:val="center"/>
          </w:tcPr>
          <w:p w14:paraId="74F4AEBF" w14:textId="77777777" w:rsidR="00A61F8E" w:rsidRDefault="00A61F8E" w:rsidP="00A61F8E">
            <w:pPr>
              <w:jc w:val="center"/>
              <w:rPr>
                <w:sz w:val="16"/>
                <w:szCs w:val="16"/>
              </w:rPr>
            </w:pPr>
            <w:r>
              <w:rPr>
                <w:sz w:val="16"/>
                <w:szCs w:val="16"/>
              </w:rPr>
              <w:t>Remote</w:t>
            </w:r>
          </w:p>
          <w:p w14:paraId="789D3037" w14:textId="2F268CCF" w:rsidR="00A61F8E" w:rsidRPr="00A61F8E" w:rsidRDefault="00A61F8E" w:rsidP="00A61F8E">
            <w:pPr>
              <w:jc w:val="center"/>
              <w:rPr>
                <w:sz w:val="16"/>
                <w:szCs w:val="16"/>
              </w:rPr>
            </w:pPr>
            <w:r w:rsidRPr="00A61F8E">
              <w:rPr>
                <w:sz w:val="16"/>
                <w:szCs w:val="16"/>
              </w:rPr>
              <w:t>Repository</w:t>
            </w:r>
          </w:p>
        </w:tc>
        <w:tc>
          <w:tcPr>
            <w:tcW w:w="2977" w:type="pct"/>
            <w:vMerge/>
            <w:tcBorders>
              <w:top w:val="single" w:sz="4" w:space="0" w:color="auto"/>
              <w:left w:val="single" w:sz="4" w:space="0" w:color="auto"/>
              <w:bottom w:val="single" w:sz="4" w:space="0" w:color="auto"/>
              <w:right w:val="nil"/>
            </w:tcBorders>
            <w:vAlign w:val="center"/>
          </w:tcPr>
          <w:p w14:paraId="414F9FCC" w14:textId="77777777" w:rsidR="00A61F8E" w:rsidRPr="00A61F8E" w:rsidRDefault="00A61F8E" w:rsidP="00A61F8E">
            <w:pPr>
              <w:jc w:val="center"/>
              <w:rPr>
                <w:sz w:val="16"/>
                <w:szCs w:val="16"/>
              </w:rPr>
            </w:pPr>
          </w:p>
        </w:tc>
      </w:tr>
      <w:tr w:rsidR="00243E7C" w:rsidRPr="00A61F8E" w14:paraId="64EB63D9" w14:textId="77777777" w:rsidTr="00243E7C">
        <w:trPr>
          <w:trHeight w:val="279"/>
          <w:jc w:val="center"/>
        </w:trPr>
        <w:tc>
          <w:tcPr>
            <w:tcW w:w="1047" w:type="pct"/>
            <w:tcBorders>
              <w:top w:val="single" w:sz="4" w:space="0" w:color="auto"/>
              <w:left w:val="nil"/>
              <w:bottom w:val="single" w:sz="4" w:space="0" w:color="auto"/>
              <w:right w:val="nil"/>
            </w:tcBorders>
            <w:vAlign w:val="center"/>
          </w:tcPr>
          <w:p w14:paraId="1C4177A4" w14:textId="69E0D583" w:rsidR="00A61F8E" w:rsidRPr="00A61F8E" w:rsidRDefault="00A61F8E" w:rsidP="00A61F8E">
            <w:pPr>
              <w:jc w:val="center"/>
              <w:rPr>
                <w:sz w:val="16"/>
                <w:szCs w:val="16"/>
              </w:rPr>
            </w:pPr>
            <w:r w:rsidRPr="00A61F8E">
              <w:rPr>
                <w:sz w:val="16"/>
                <w:szCs w:val="16"/>
              </w:rPr>
              <w:t>Yes</w:t>
            </w:r>
          </w:p>
        </w:tc>
        <w:tc>
          <w:tcPr>
            <w:tcW w:w="976" w:type="pct"/>
            <w:tcBorders>
              <w:top w:val="single" w:sz="4" w:space="0" w:color="auto"/>
              <w:left w:val="nil"/>
              <w:bottom w:val="single" w:sz="4" w:space="0" w:color="auto"/>
              <w:right w:val="single" w:sz="4" w:space="0" w:color="auto"/>
            </w:tcBorders>
            <w:vAlign w:val="center"/>
          </w:tcPr>
          <w:p w14:paraId="16979D7B" w14:textId="77777777" w:rsidR="00A61F8E" w:rsidRPr="00A61F8E" w:rsidRDefault="00A61F8E" w:rsidP="00A61F8E">
            <w:pPr>
              <w:jc w:val="center"/>
              <w:rPr>
                <w:sz w:val="16"/>
                <w:szCs w:val="16"/>
              </w:rPr>
            </w:pPr>
            <w:r w:rsidRPr="00A61F8E">
              <w:rPr>
                <w:sz w:val="16"/>
                <w:szCs w:val="16"/>
              </w:rPr>
              <w:t>Yes</w:t>
            </w:r>
          </w:p>
        </w:tc>
        <w:tc>
          <w:tcPr>
            <w:tcW w:w="2977" w:type="pct"/>
            <w:tcBorders>
              <w:top w:val="single" w:sz="4" w:space="0" w:color="auto"/>
              <w:left w:val="single" w:sz="4" w:space="0" w:color="auto"/>
              <w:bottom w:val="single" w:sz="4" w:space="0" w:color="auto"/>
              <w:right w:val="nil"/>
            </w:tcBorders>
            <w:vAlign w:val="center"/>
          </w:tcPr>
          <w:p w14:paraId="5181356C"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7BCF7016" wp14:editId="600BFBD1">
                  <wp:extent cx="180975" cy="180975"/>
                  <wp:effectExtent l="0" t="0" r="9525" b="9525"/>
                  <wp:docPr id="1990" name="Imagem 1990"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 xml:space="preserve">Ahead and Behind (needs push and </w:t>
            </w:r>
            <w:r w:rsidRPr="00A61F8E">
              <w:rPr>
                <w:i/>
                <w:sz w:val="16"/>
                <w:szCs w:val="16"/>
              </w:rPr>
              <w:t>pull</w:t>
            </w:r>
            <w:r w:rsidRPr="00A61F8E">
              <w:rPr>
                <w:sz w:val="16"/>
                <w:szCs w:val="16"/>
              </w:rPr>
              <w:t>)</w:t>
            </w:r>
          </w:p>
        </w:tc>
      </w:tr>
      <w:tr w:rsidR="00243E7C" w:rsidRPr="00A61F8E" w14:paraId="2B3AD425" w14:textId="77777777" w:rsidTr="00243E7C">
        <w:trPr>
          <w:trHeight w:val="174"/>
          <w:jc w:val="center"/>
        </w:trPr>
        <w:tc>
          <w:tcPr>
            <w:tcW w:w="1047" w:type="pct"/>
            <w:tcBorders>
              <w:top w:val="single" w:sz="4" w:space="0" w:color="auto"/>
              <w:left w:val="nil"/>
              <w:bottom w:val="single" w:sz="4" w:space="0" w:color="auto"/>
              <w:right w:val="nil"/>
            </w:tcBorders>
            <w:vAlign w:val="center"/>
          </w:tcPr>
          <w:p w14:paraId="35626016" w14:textId="77777777" w:rsidR="00A61F8E" w:rsidRPr="00A61F8E" w:rsidRDefault="00A61F8E" w:rsidP="00A61F8E">
            <w:pPr>
              <w:jc w:val="center"/>
              <w:rPr>
                <w:sz w:val="16"/>
                <w:szCs w:val="16"/>
              </w:rPr>
            </w:pPr>
            <w:r w:rsidRPr="00A61F8E">
              <w:rPr>
                <w:sz w:val="16"/>
                <w:szCs w:val="16"/>
              </w:rPr>
              <w:t>Yes</w:t>
            </w:r>
          </w:p>
        </w:tc>
        <w:tc>
          <w:tcPr>
            <w:tcW w:w="976" w:type="pct"/>
            <w:tcBorders>
              <w:top w:val="single" w:sz="4" w:space="0" w:color="auto"/>
              <w:left w:val="nil"/>
              <w:bottom w:val="single" w:sz="4" w:space="0" w:color="auto"/>
              <w:right w:val="single" w:sz="4" w:space="0" w:color="auto"/>
            </w:tcBorders>
            <w:vAlign w:val="center"/>
          </w:tcPr>
          <w:p w14:paraId="1A0D072F" w14:textId="77777777" w:rsidR="00A61F8E" w:rsidRPr="00A61F8E" w:rsidRDefault="00A61F8E" w:rsidP="00A61F8E">
            <w:pPr>
              <w:jc w:val="center"/>
              <w:rPr>
                <w:sz w:val="16"/>
                <w:szCs w:val="16"/>
              </w:rPr>
            </w:pPr>
            <w:r w:rsidRPr="00A61F8E">
              <w:rPr>
                <w:sz w:val="16"/>
                <w:szCs w:val="16"/>
              </w:rPr>
              <w:t>No</w:t>
            </w:r>
          </w:p>
        </w:tc>
        <w:tc>
          <w:tcPr>
            <w:tcW w:w="2977" w:type="pct"/>
            <w:tcBorders>
              <w:top w:val="single" w:sz="4" w:space="0" w:color="auto"/>
              <w:left w:val="single" w:sz="4" w:space="0" w:color="auto"/>
              <w:bottom w:val="single" w:sz="4" w:space="0" w:color="auto"/>
              <w:right w:val="nil"/>
            </w:tcBorders>
            <w:vAlign w:val="center"/>
          </w:tcPr>
          <w:p w14:paraId="00D94BBA"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46C87CA2" wp14:editId="1462286C">
                  <wp:extent cx="180975" cy="180975"/>
                  <wp:effectExtent l="0" t="0" r="9525" b="9525"/>
                  <wp:docPr id="1991" name="Imagem 199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 xml:space="preserve">Ahead (needs </w:t>
            </w:r>
            <w:r w:rsidRPr="00A61F8E">
              <w:rPr>
                <w:i/>
                <w:sz w:val="16"/>
                <w:szCs w:val="16"/>
              </w:rPr>
              <w:t>push</w:t>
            </w:r>
            <w:r w:rsidRPr="00A61F8E">
              <w:rPr>
                <w:sz w:val="16"/>
                <w:szCs w:val="16"/>
              </w:rPr>
              <w:t>)</w:t>
            </w:r>
          </w:p>
        </w:tc>
      </w:tr>
      <w:tr w:rsidR="00243E7C" w:rsidRPr="00A61F8E" w14:paraId="562CAB01" w14:textId="77777777" w:rsidTr="00243E7C">
        <w:trPr>
          <w:trHeight w:val="250"/>
          <w:jc w:val="center"/>
        </w:trPr>
        <w:tc>
          <w:tcPr>
            <w:tcW w:w="1047" w:type="pct"/>
            <w:tcBorders>
              <w:top w:val="single" w:sz="4" w:space="0" w:color="auto"/>
              <w:left w:val="nil"/>
              <w:bottom w:val="single" w:sz="4" w:space="0" w:color="auto"/>
              <w:right w:val="nil"/>
            </w:tcBorders>
            <w:vAlign w:val="center"/>
          </w:tcPr>
          <w:p w14:paraId="0AE9646A" w14:textId="77777777" w:rsidR="00A61F8E" w:rsidRPr="00A61F8E" w:rsidRDefault="00A61F8E" w:rsidP="00A61F8E">
            <w:pPr>
              <w:jc w:val="center"/>
              <w:rPr>
                <w:sz w:val="16"/>
                <w:szCs w:val="16"/>
              </w:rPr>
            </w:pPr>
            <w:r w:rsidRPr="00A61F8E">
              <w:rPr>
                <w:sz w:val="16"/>
                <w:szCs w:val="16"/>
              </w:rPr>
              <w:t>No</w:t>
            </w:r>
          </w:p>
        </w:tc>
        <w:tc>
          <w:tcPr>
            <w:tcW w:w="976" w:type="pct"/>
            <w:tcBorders>
              <w:top w:val="single" w:sz="4" w:space="0" w:color="auto"/>
              <w:left w:val="nil"/>
              <w:bottom w:val="single" w:sz="4" w:space="0" w:color="auto"/>
              <w:right w:val="single" w:sz="4" w:space="0" w:color="auto"/>
            </w:tcBorders>
            <w:vAlign w:val="center"/>
          </w:tcPr>
          <w:p w14:paraId="36BDF4BD" w14:textId="77777777" w:rsidR="00A61F8E" w:rsidRPr="00A61F8E" w:rsidRDefault="00A61F8E" w:rsidP="00A61F8E">
            <w:pPr>
              <w:jc w:val="center"/>
              <w:rPr>
                <w:sz w:val="16"/>
                <w:szCs w:val="16"/>
              </w:rPr>
            </w:pPr>
            <w:r w:rsidRPr="00A61F8E">
              <w:rPr>
                <w:sz w:val="16"/>
                <w:szCs w:val="16"/>
              </w:rPr>
              <w:t>Yes</w:t>
            </w:r>
          </w:p>
        </w:tc>
        <w:tc>
          <w:tcPr>
            <w:tcW w:w="2977" w:type="pct"/>
            <w:tcBorders>
              <w:top w:val="single" w:sz="4" w:space="0" w:color="auto"/>
              <w:left w:val="single" w:sz="4" w:space="0" w:color="auto"/>
              <w:bottom w:val="single" w:sz="4" w:space="0" w:color="auto"/>
              <w:right w:val="nil"/>
            </w:tcBorders>
            <w:vAlign w:val="center"/>
          </w:tcPr>
          <w:p w14:paraId="3062B7A9"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14B57B59" wp14:editId="1149BD15">
                  <wp:extent cx="180975" cy="180975"/>
                  <wp:effectExtent l="0" t="0" r="9525" b="9525"/>
                  <wp:docPr id="1992" name="Imagem 1992"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 xml:space="preserve">Behind (needs </w:t>
            </w:r>
            <w:r w:rsidRPr="00A61F8E">
              <w:rPr>
                <w:i/>
                <w:sz w:val="16"/>
                <w:szCs w:val="16"/>
              </w:rPr>
              <w:t>pull</w:t>
            </w:r>
            <w:r w:rsidRPr="00A61F8E">
              <w:rPr>
                <w:sz w:val="16"/>
                <w:szCs w:val="16"/>
              </w:rPr>
              <w:t>)</w:t>
            </w:r>
          </w:p>
        </w:tc>
      </w:tr>
      <w:tr w:rsidR="00243E7C" w:rsidRPr="00A61F8E" w14:paraId="2D38EC56" w14:textId="77777777" w:rsidTr="00243E7C">
        <w:trPr>
          <w:trHeight w:val="47"/>
          <w:jc w:val="center"/>
        </w:trPr>
        <w:tc>
          <w:tcPr>
            <w:tcW w:w="1047" w:type="pct"/>
            <w:tcBorders>
              <w:top w:val="single" w:sz="4" w:space="0" w:color="auto"/>
              <w:left w:val="nil"/>
              <w:bottom w:val="double" w:sz="4" w:space="0" w:color="auto"/>
              <w:right w:val="nil"/>
            </w:tcBorders>
            <w:vAlign w:val="center"/>
          </w:tcPr>
          <w:p w14:paraId="0AA932B0" w14:textId="77777777" w:rsidR="00A61F8E" w:rsidRPr="00A61F8E" w:rsidRDefault="00A61F8E" w:rsidP="00A61F8E">
            <w:pPr>
              <w:jc w:val="center"/>
              <w:rPr>
                <w:sz w:val="16"/>
                <w:szCs w:val="16"/>
              </w:rPr>
            </w:pPr>
            <w:r w:rsidRPr="00A61F8E">
              <w:rPr>
                <w:sz w:val="16"/>
                <w:szCs w:val="16"/>
              </w:rPr>
              <w:t>No</w:t>
            </w:r>
          </w:p>
        </w:tc>
        <w:tc>
          <w:tcPr>
            <w:tcW w:w="976" w:type="pct"/>
            <w:tcBorders>
              <w:top w:val="single" w:sz="4" w:space="0" w:color="auto"/>
              <w:left w:val="nil"/>
              <w:bottom w:val="double" w:sz="4" w:space="0" w:color="auto"/>
              <w:right w:val="single" w:sz="4" w:space="0" w:color="auto"/>
            </w:tcBorders>
            <w:vAlign w:val="center"/>
          </w:tcPr>
          <w:p w14:paraId="180A3DF1" w14:textId="77777777" w:rsidR="00A61F8E" w:rsidRPr="00A61F8E" w:rsidRDefault="00A61F8E" w:rsidP="00A61F8E">
            <w:pPr>
              <w:jc w:val="center"/>
              <w:rPr>
                <w:sz w:val="16"/>
                <w:szCs w:val="16"/>
              </w:rPr>
            </w:pPr>
            <w:r w:rsidRPr="00A61F8E">
              <w:rPr>
                <w:sz w:val="16"/>
                <w:szCs w:val="16"/>
              </w:rPr>
              <w:t>No</w:t>
            </w:r>
          </w:p>
        </w:tc>
        <w:tc>
          <w:tcPr>
            <w:tcW w:w="2977" w:type="pct"/>
            <w:tcBorders>
              <w:top w:val="single" w:sz="4" w:space="0" w:color="auto"/>
              <w:left w:val="single" w:sz="4" w:space="0" w:color="auto"/>
              <w:bottom w:val="double" w:sz="4" w:space="0" w:color="auto"/>
              <w:right w:val="nil"/>
            </w:tcBorders>
            <w:vAlign w:val="center"/>
          </w:tcPr>
          <w:p w14:paraId="5BF6FC46" w14:textId="77777777" w:rsidR="00A61F8E" w:rsidRPr="00A61F8E" w:rsidRDefault="00A61F8E" w:rsidP="00A61F8E">
            <w:pPr>
              <w:rPr>
                <w:sz w:val="16"/>
                <w:szCs w:val="16"/>
              </w:rPr>
            </w:pPr>
            <w:r w:rsidRPr="00A61F8E">
              <w:rPr>
                <w:noProof/>
                <w:sz w:val="16"/>
                <w:szCs w:val="16"/>
                <w:lang w:val="pt-BR" w:eastAsia="pt-BR"/>
              </w:rPr>
              <w:drawing>
                <wp:inline distT="0" distB="0" distL="0" distR="0" wp14:anchorId="54E78780" wp14:editId="51460E2B">
                  <wp:extent cx="180975" cy="180975"/>
                  <wp:effectExtent l="0" t="0" r="9525" b="9525"/>
                  <wp:docPr id="1993" name="Imagem 1993"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A61F8E">
              <w:rPr>
                <w:sz w:val="16"/>
                <w:szCs w:val="16"/>
              </w:rPr>
              <w:t>Synchronized</w:t>
            </w:r>
          </w:p>
        </w:tc>
      </w:tr>
    </w:tbl>
    <w:p w14:paraId="287C2483" w14:textId="77777777" w:rsidR="001B36B1" w:rsidRPr="00E857A2" w:rsidRDefault="001B36B1" w:rsidP="001B36B1"/>
    <w:p w14:paraId="67F7A875" w14:textId="7797AC83" w:rsidR="00243E7C" w:rsidRPr="002246F6" w:rsidRDefault="00243E7C" w:rsidP="002246F6">
      <w:pPr>
        <w:pStyle w:val="Text"/>
      </w:pPr>
      <w:r w:rsidRPr="002246F6">
        <w:t xml:space="preserve">To illustrate how this approach works, let us assume that each commit is represented by an integer number. At a giving moment, the local repository of some of the developers from </w:t>
      </w:r>
      <w:r w:rsidRPr="002246F6">
        <w:fldChar w:fldCharType="begin"/>
      </w:r>
      <w:r w:rsidRPr="002246F6">
        <w:instrText xml:space="preserve"> REF _Ref359037850 \h </w:instrText>
      </w:r>
      <w:r w:rsidR="002246F6">
        <w:instrText xml:space="preserve"> \* MERGEFORMAT </w:instrText>
      </w:r>
      <w:r w:rsidRPr="002246F6">
        <w:fldChar w:fldCharType="separate"/>
      </w:r>
      <w:r w:rsidR="00EA6CD0" w:rsidRPr="006923BF">
        <w:t xml:space="preserve">Fig. </w:t>
      </w:r>
      <w:r w:rsidR="00EA6CD0">
        <w:t>1</w:t>
      </w:r>
      <w:r w:rsidRPr="002246F6">
        <w:fldChar w:fldCharType="end"/>
      </w:r>
      <w:r w:rsidRPr="002246F6">
        <w:t xml:space="preserve"> have the commits shown in </w:t>
      </w:r>
      <w:r w:rsidRPr="002246F6">
        <w:fldChar w:fldCharType="begin"/>
      </w:r>
      <w:r w:rsidRPr="002246F6">
        <w:instrText xml:space="preserve"> REF _Ref381296976 \h </w:instrText>
      </w:r>
      <w:r w:rsidR="002246F6">
        <w:instrText xml:space="preserve"> \* MERGEFORMAT </w:instrText>
      </w:r>
      <w:r w:rsidRPr="002246F6">
        <w:fldChar w:fldCharType="separate"/>
      </w:r>
      <w:r w:rsidR="00EA6CD0">
        <w:t>Table III</w:t>
      </w:r>
      <w:r w:rsidRPr="002246F6">
        <w:fldChar w:fldCharType="end"/>
      </w:r>
      <w:r w:rsidRPr="002246F6">
        <w:t>.</w:t>
      </w:r>
    </w:p>
    <w:p w14:paraId="400F7CEC" w14:textId="77777777" w:rsidR="00243E7C" w:rsidRPr="002246F6" w:rsidRDefault="00243E7C" w:rsidP="002246F6">
      <w:pPr>
        <w:pStyle w:val="Text"/>
      </w:pPr>
    </w:p>
    <w:p w14:paraId="60D8E358" w14:textId="47C7F97E" w:rsidR="00243E7C" w:rsidRDefault="00243E7C" w:rsidP="00243E7C">
      <w:pPr>
        <w:pStyle w:val="TableTitle"/>
      </w:pPr>
      <w:bookmarkStart w:id="8" w:name="_Ref381296976"/>
      <w:r>
        <w:t xml:space="preserve">Table </w:t>
      </w:r>
      <w:fldSimple w:instr=" SEQ Table \* ROMAN ">
        <w:r w:rsidR="00EA6CD0">
          <w:rPr>
            <w:noProof/>
          </w:rPr>
          <w:t>III</w:t>
        </w:r>
      </w:fldSimple>
      <w:bookmarkEnd w:id="8"/>
    </w:p>
    <w:p w14:paraId="4C6912C1" w14:textId="7B968094" w:rsidR="00243E7C" w:rsidRPr="00DD5572" w:rsidRDefault="00243E7C" w:rsidP="00243E7C">
      <w:pPr>
        <w:pStyle w:val="TableTitle"/>
      </w:pPr>
      <w:r w:rsidRPr="00DD5572">
        <w:t>Existing commits in each repository</w:t>
      </w:r>
    </w:p>
    <w:tbl>
      <w:tblPr>
        <w:tblW w:w="0" w:type="auto"/>
        <w:jc w:val="center"/>
        <w:tblBorders>
          <w:top w:val="double" w:sz="4" w:space="0" w:color="auto"/>
          <w:bottom w:val="double" w:sz="4" w:space="0" w:color="auto"/>
          <w:insideH w:val="single" w:sz="4" w:space="0" w:color="auto"/>
        </w:tblBorders>
        <w:tblLook w:val="04A0" w:firstRow="1" w:lastRow="0" w:firstColumn="1" w:lastColumn="0" w:noHBand="0" w:noVBand="1"/>
      </w:tblPr>
      <w:tblGrid>
        <w:gridCol w:w="919"/>
        <w:gridCol w:w="892"/>
        <w:gridCol w:w="696"/>
        <w:gridCol w:w="634"/>
        <w:gridCol w:w="1061"/>
        <w:gridCol w:w="572"/>
      </w:tblGrid>
      <w:tr w:rsidR="00243E7C" w:rsidRPr="00DD5572" w14:paraId="05D2E417" w14:textId="77777777" w:rsidTr="00243E7C">
        <w:trPr>
          <w:tblHeader/>
          <w:jc w:val="center"/>
        </w:trPr>
        <w:tc>
          <w:tcPr>
            <w:tcW w:w="0" w:type="auto"/>
            <w:vAlign w:val="center"/>
          </w:tcPr>
          <w:p w14:paraId="76015EA3" w14:textId="77777777" w:rsidR="00243E7C" w:rsidRPr="00243E7C" w:rsidRDefault="00243E7C" w:rsidP="00243E7C">
            <w:pPr>
              <w:rPr>
                <w:sz w:val="16"/>
                <w:szCs w:val="16"/>
              </w:rPr>
            </w:pPr>
            <w:r w:rsidRPr="00243E7C">
              <w:rPr>
                <w:sz w:val="16"/>
                <w:szCs w:val="16"/>
              </w:rPr>
              <w:t>Repository</w:t>
            </w:r>
          </w:p>
        </w:tc>
        <w:tc>
          <w:tcPr>
            <w:tcW w:w="0" w:type="auto"/>
            <w:vAlign w:val="center"/>
          </w:tcPr>
          <w:p w14:paraId="2D987BF7" w14:textId="77777777" w:rsidR="00243E7C" w:rsidRPr="00243E7C" w:rsidRDefault="00243E7C" w:rsidP="00243E7C">
            <w:pPr>
              <w:rPr>
                <w:sz w:val="16"/>
                <w:szCs w:val="16"/>
              </w:rPr>
            </w:pPr>
            <w:r w:rsidRPr="00243E7C">
              <w:rPr>
                <w:sz w:val="16"/>
                <w:szCs w:val="16"/>
              </w:rPr>
              <w:t>Wolverine</w:t>
            </w:r>
          </w:p>
        </w:tc>
        <w:tc>
          <w:tcPr>
            <w:tcW w:w="0" w:type="auto"/>
            <w:vAlign w:val="center"/>
          </w:tcPr>
          <w:p w14:paraId="4DD88A2C" w14:textId="77777777" w:rsidR="00243E7C" w:rsidRPr="00243E7C" w:rsidRDefault="00243E7C" w:rsidP="00243E7C">
            <w:pPr>
              <w:rPr>
                <w:sz w:val="16"/>
                <w:szCs w:val="16"/>
              </w:rPr>
            </w:pPr>
            <w:r w:rsidRPr="00243E7C">
              <w:rPr>
                <w:sz w:val="16"/>
                <w:szCs w:val="16"/>
              </w:rPr>
              <w:t>Gambit</w:t>
            </w:r>
          </w:p>
        </w:tc>
        <w:tc>
          <w:tcPr>
            <w:tcW w:w="0" w:type="auto"/>
            <w:vAlign w:val="center"/>
          </w:tcPr>
          <w:p w14:paraId="073992DA" w14:textId="77777777" w:rsidR="00243E7C" w:rsidRPr="00243E7C" w:rsidRDefault="00243E7C" w:rsidP="00243E7C">
            <w:pPr>
              <w:rPr>
                <w:sz w:val="16"/>
                <w:szCs w:val="16"/>
              </w:rPr>
            </w:pPr>
            <w:r w:rsidRPr="00243E7C">
              <w:rPr>
                <w:sz w:val="16"/>
                <w:szCs w:val="16"/>
              </w:rPr>
              <w:t>Rogue</w:t>
            </w:r>
          </w:p>
        </w:tc>
        <w:tc>
          <w:tcPr>
            <w:tcW w:w="0" w:type="auto"/>
            <w:vAlign w:val="center"/>
          </w:tcPr>
          <w:p w14:paraId="46C37901" w14:textId="77777777" w:rsidR="00243E7C" w:rsidRPr="00243E7C" w:rsidRDefault="00243E7C" w:rsidP="00243E7C">
            <w:pPr>
              <w:rPr>
                <w:sz w:val="16"/>
                <w:szCs w:val="16"/>
              </w:rPr>
            </w:pPr>
            <w:r w:rsidRPr="00243E7C">
              <w:rPr>
                <w:sz w:val="16"/>
                <w:szCs w:val="16"/>
              </w:rPr>
              <w:t>Nightcrawler</w:t>
            </w:r>
          </w:p>
        </w:tc>
        <w:tc>
          <w:tcPr>
            <w:tcW w:w="0" w:type="auto"/>
            <w:vAlign w:val="center"/>
          </w:tcPr>
          <w:p w14:paraId="540603F6" w14:textId="77777777" w:rsidR="00243E7C" w:rsidRPr="00243E7C" w:rsidRDefault="00243E7C" w:rsidP="00243E7C">
            <w:pPr>
              <w:rPr>
                <w:sz w:val="16"/>
                <w:szCs w:val="16"/>
              </w:rPr>
            </w:pPr>
            <w:r w:rsidRPr="00243E7C">
              <w:rPr>
                <w:sz w:val="16"/>
                <w:szCs w:val="16"/>
              </w:rPr>
              <w:t>Beast</w:t>
            </w:r>
          </w:p>
        </w:tc>
      </w:tr>
      <w:tr w:rsidR="00243E7C" w:rsidRPr="00DD5572" w14:paraId="4AB2E8E6" w14:textId="77777777" w:rsidTr="00243E7C">
        <w:trPr>
          <w:jc w:val="center"/>
        </w:trPr>
        <w:tc>
          <w:tcPr>
            <w:tcW w:w="0" w:type="auto"/>
            <w:vAlign w:val="center"/>
          </w:tcPr>
          <w:p w14:paraId="0684F32B" w14:textId="77777777" w:rsidR="00243E7C" w:rsidRPr="00243E7C" w:rsidRDefault="00243E7C" w:rsidP="00243E7C">
            <w:pPr>
              <w:jc w:val="center"/>
              <w:rPr>
                <w:i/>
                <w:sz w:val="16"/>
                <w:szCs w:val="16"/>
              </w:rPr>
            </w:pPr>
            <w:r w:rsidRPr="00243E7C">
              <w:rPr>
                <w:i/>
                <w:sz w:val="16"/>
                <w:szCs w:val="16"/>
              </w:rPr>
              <w:t>Commits</w:t>
            </w:r>
          </w:p>
        </w:tc>
        <w:tc>
          <w:tcPr>
            <w:tcW w:w="0" w:type="auto"/>
            <w:vAlign w:val="center"/>
          </w:tcPr>
          <w:p w14:paraId="35715D90" w14:textId="77777777" w:rsidR="00243E7C" w:rsidRPr="00243E7C" w:rsidRDefault="00243E7C" w:rsidP="00243E7C">
            <w:pPr>
              <w:jc w:val="center"/>
              <w:rPr>
                <w:sz w:val="16"/>
                <w:szCs w:val="16"/>
              </w:rPr>
            </w:pPr>
            <w:r w:rsidRPr="00243E7C">
              <w:rPr>
                <w:sz w:val="16"/>
                <w:szCs w:val="16"/>
              </w:rPr>
              <w:t>10</w:t>
            </w:r>
          </w:p>
          <w:p w14:paraId="591F25D8" w14:textId="77777777" w:rsidR="00243E7C" w:rsidRPr="00243E7C" w:rsidRDefault="00243E7C" w:rsidP="00243E7C">
            <w:pPr>
              <w:jc w:val="center"/>
              <w:rPr>
                <w:sz w:val="16"/>
                <w:szCs w:val="16"/>
              </w:rPr>
            </w:pPr>
            <w:r w:rsidRPr="00243E7C">
              <w:rPr>
                <w:sz w:val="16"/>
                <w:szCs w:val="16"/>
              </w:rPr>
              <w:t>11</w:t>
            </w:r>
          </w:p>
        </w:tc>
        <w:tc>
          <w:tcPr>
            <w:tcW w:w="0" w:type="auto"/>
            <w:vAlign w:val="center"/>
          </w:tcPr>
          <w:p w14:paraId="1AFBA2B7" w14:textId="77777777" w:rsidR="00243E7C" w:rsidRPr="00243E7C" w:rsidRDefault="00243E7C" w:rsidP="00243E7C">
            <w:pPr>
              <w:jc w:val="center"/>
              <w:rPr>
                <w:i/>
                <w:sz w:val="16"/>
                <w:szCs w:val="16"/>
              </w:rPr>
            </w:pPr>
            <w:r w:rsidRPr="00243E7C">
              <w:rPr>
                <w:sz w:val="16"/>
                <w:szCs w:val="16"/>
              </w:rPr>
              <w:t>10</w:t>
            </w:r>
          </w:p>
          <w:p w14:paraId="429E18C0" w14:textId="77777777" w:rsidR="00243E7C" w:rsidRPr="00243E7C" w:rsidRDefault="00243E7C" w:rsidP="00243E7C">
            <w:pPr>
              <w:jc w:val="center"/>
              <w:rPr>
                <w:sz w:val="16"/>
                <w:szCs w:val="16"/>
              </w:rPr>
            </w:pPr>
            <w:r w:rsidRPr="00243E7C">
              <w:rPr>
                <w:sz w:val="16"/>
                <w:szCs w:val="16"/>
              </w:rPr>
              <w:t>11</w:t>
            </w:r>
          </w:p>
        </w:tc>
        <w:tc>
          <w:tcPr>
            <w:tcW w:w="0" w:type="auto"/>
            <w:vAlign w:val="center"/>
          </w:tcPr>
          <w:p w14:paraId="46286886" w14:textId="77777777" w:rsidR="00243E7C" w:rsidRPr="00243E7C" w:rsidRDefault="00243E7C" w:rsidP="00243E7C">
            <w:pPr>
              <w:jc w:val="center"/>
              <w:rPr>
                <w:sz w:val="16"/>
                <w:szCs w:val="16"/>
              </w:rPr>
            </w:pPr>
            <w:r w:rsidRPr="00243E7C">
              <w:rPr>
                <w:sz w:val="16"/>
                <w:szCs w:val="16"/>
              </w:rPr>
              <w:t>10</w:t>
            </w:r>
          </w:p>
          <w:p w14:paraId="173EB04D" w14:textId="77777777" w:rsidR="00243E7C" w:rsidRPr="00243E7C" w:rsidRDefault="00243E7C" w:rsidP="00243E7C">
            <w:pPr>
              <w:jc w:val="center"/>
              <w:rPr>
                <w:sz w:val="16"/>
                <w:szCs w:val="16"/>
              </w:rPr>
            </w:pPr>
            <w:r w:rsidRPr="00243E7C">
              <w:rPr>
                <w:sz w:val="16"/>
                <w:szCs w:val="16"/>
              </w:rPr>
              <w:t>12</w:t>
            </w:r>
          </w:p>
        </w:tc>
        <w:tc>
          <w:tcPr>
            <w:tcW w:w="0" w:type="auto"/>
            <w:vAlign w:val="center"/>
          </w:tcPr>
          <w:p w14:paraId="5AFE48B9" w14:textId="77777777" w:rsidR="00243E7C" w:rsidRPr="00243E7C" w:rsidRDefault="00243E7C" w:rsidP="00243E7C">
            <w:pPr>
              <w:jc w:val="center"/>
              <w:rPr>
                <w:sz w:val="16"/>
                <w:szCs w:val="16"/>
              </w:rPr>
            </w:pPr>
            <w:r w:rsidRPr="00243E7C">
              <w:rPr>
                <w:sz w:val="16"/>
                <w:szCs w:val="16"/>
              </w:rPr>
              <w:t>10</w:t>
            </w:r>
          </w:p>
          <w:p w14:paraId="6838B75F" w14:textId="77777777" w:rsidR="00243E7C" w:rsidRPr="00243E7C" w:rsidRDefault="00243E7C" w:rsidP="00243E7C">
            <w:pPr>
              <w:jc w:val="center"/>
              <w:rPr>
                <w:sz w:val="16"/>
                <w:szCs w:val="16"/>
              </w:rPr>
            </w:pPr>
            <w:r w:rsidRPr="00243E7C">
              <w:rPr>
                <w:sz w:val="16"/>
                <w:szCs w:val="16"/>
              </w:rPr>
              <w:t>11</w:t>
            </w:r>
          </w:p>
          <w:p w14:paraId="62DFB35E" w14:textId="77777777" w:rsidR="00243E7C" w:rsidRPr="00243E7C" w:rsidRDefault="00243E7C" w:rsidP="00243E7C">
            <w:pPr>
              <w:jc w:val="center"/>
              <w:rPr>
                <w:sz w:val="16"/>
                <w:szCs w:val="16"/>
              </w:rPr>
            </w:pPr>
            <w:r w:rsidRPr="00243E7C">
              <w:rPr>
                <w:sz w:val="16"/>
                <w:szCs w:val="16"/>
              </w:rPr>
              <w:t>13</w:t>
            </w:r>
          </w:p>
        </w:tc>
        <w:tc>
          <w:tcPr>
            <w:tcW w:w="0" w:type="auto"/>
            <w:vAlign w:val="center"/>
          </w:tcPr>
          <w:p w14:paraId="3AF100A7" w14:textId="77777777" w:rsidR="00243E7C" w:rsidRPr="00243E7C" w:rsidRDefault="00243E7C" w:rsidP="00243E7C">
            <w:pPr>
              <w:jc w:val="center"/>
              <w:rPr>
                <w:sz w:val="16"/>
                <w:szCs w:val="16"/>
              </w:rPr>
            </w:pPr>
            <w:r w:rsidRPr="00243E7C">
              <w:rPr>
                <w:sz w:val="16"/>
                <w:szCs w:val="16"/>
              </w:rPr>
              <w:t>10</w:t>
            </w:r>
          </w:p>
        </w:tc>
      </w:tr>
    </w:tbl>
    <w:p w14:paraId="55F6AA39" w14:textId="77777777" w:rsidR="00243E7C" w:rsidRDefault="00243E7C" w:rsidP="00243E7C"/>
    <w:p w14:paraId="4C9D9E6A" w14:textId="564A0A33" w:rsidR="00243E7C" w:rsidRDefault="00243E7C" w:rsidP="00243E7C">
      <w:pPr>
        <w:pStyle w:val="Text"/>
      </w:pPr>
      <w:r w:rsidRPr="00DD5572">
        <w:t>Considering just the synchronizations presented in</w:t>
      </w:r>
      <w:r>
        <w:t xml:space="preserve"> </w:t>
      </w:r>
      <w:r>
        <w:fldChar w:fldCharType="begin"/>
      </w:r>
      <w:r>
        <w:instrText xml:space="preserve"> REF _Ref359037850 \h </w:instrText>
      </w:r>
      <w:r>
        <w:fldChar w:fldCharType="separate"/>
      </w:r>
      <w:r w:rsidR="00EA6CD0" w:rsidRPr="006923BF">
        <w:t xml:space="preserve">Fig. </w:t>
      </w:r>
      <w:r w:rsidR="00EA6CD0">
        <w:rPr>
          <w:noProof/>
        </w:rPr>
        <w:t>1</w:t>
      </w:r>
      <w:r>
        <w:fldChar w:fldCharType="end"/>
      </w:r>
      <w:r>
        <w:t>,</w:t>
      </w:r>
      <w:r w:rsidRPr="00DD5572">
        <w:t xml:space="preserve"> </w:t>
      </w:r>
      <w:r>
        <w:t xml:space="preserve">which </w:t>
      </w:r>
      <w:r w:rsidRPr="00DD5572">
        <w:t>depend on the direction of the arrows</w:t>
      </w:r>
      <w:r w:rsidR="00E030B4">
        <w:t xml:space="preserve"> and on the type of the lines</w:t>
      </w:r>
      <w:r w:rsidRPr="00DD5572">
        <w:t xml:space="preserve">, the perception of each developer regarding to his known partners </w:t>
      </w:r>
      <w:r>
        <w:t>is shown in</w:t>
      </w:r>
      <w:r w:rsidR="0032111C">
        <w:t xml:space="preserve"> </w:t>
      </w:r>
      <w:r w:rsidR="0032111C">
        <w:fldChar w:fldCharType="begin"/>
      </w:r>
      <w:r w:rsidR="0032111C">
        <w:instrText xml:space="preserve"> REF _Ref381297325 \h </w:instrText>
      </w:r>
      <w:r w:rsidR="0032111C">
        <w:fldChar w:fldCharType="separate"/>
      </w:r>
      <w:r w:rsidR="00EA6CD0">
        <w:t xml:space="preserve">Table </w:t>
      </w:r>
      <w:r w:rsidR="00EA6CD0">
        <w:rPr>
          <w:noProof/>
        </w:rPr>
        <w:t>IV</w:t>
      </w:r>
      <w:r w:rsidR="0032111C">
        <w:fldChar w:fldCharType="end"/>
      </w:r>
      <w:r w:rsidRPr="00DD5572">
        <w:t>.</w:t>
      </w:r>
      <w:r>
        <w:t xml:space="preserve"> Notice that the perceptions are not symmetric. For instance, as Gambit does not pull updates from Nightcrawler, there is no sense in giving him information regarding Nightcrawler.</w:t>
      </w:r>
    </w:p>
    <w:p w14:paraId="1966F08F" w14:textId="77777777" w:rsidR="005E775D" w:rsidRDefault="005E775D" w:rsidP="00243E7C">
      <w:pPr>
        <w:pStyle w:val="Text"/>
      </w:pPr>
    </w:p>
    <w:p w14:paraId="32FFD9E4" w14:textId="1ADC8855" w:rsidR="00243E7C" w:rsidRDefault="00243E7C" w:rsidP="00243E7C">
      <w:pPr>
        <w:pStyle w:val="TableTitle"/>
      </w:pPr>
      <w:bookmarkStart w:id="9" w:name="_Ref381297325"/>
      <w:r>
        <w:t xml:space="preserve">Table </w:t>
      </w:r>
      <w:fldSimple w:instr=" SEQ Table \* ROMAN ">
        <w:r w:rsidR="00EA6CD0">
          <w:rPr>
            <w:noProof/>
          </w:rPr>
          <w:t>IV</w:t>
        </w:r>
      </w:fldSimple>
      <w:bookmarkEnd w:id="9"/>
    </w:p>
    <w:p w14:paraId="55D320B3" w14:textId="1C56BEFF" w:rsidR="00243E7C" w:rsidRPr="00DD5572" w:rsidRDefault="00243E7C" w:rsidP="00243E7C">
      <w:pPr>
        <w:pStyle w:val="TableTitle"/>
      </w:pPr>
      <w:r w:rsidRPr="00DD5572">
        <w:t>Status of each repository based on known remote repositories</w:t>
      </w:r>
    </w:p>
    <w:tbl>
      <w:tblPr>
        <w:tblStyle w:val="IEEETable"/>
        <w:tblW w:w="0" w:type="auto"/>
        <w:tblInd w:w="108" w:type="dxa"/>
        <w:tblLook w:val="04A0" w:firstRow="1" w:lastRow="0" w:firstColumn="1" w:lastColumn="0" w:noHBand="0" w:noVBand="1"/>
      </w:tblPr>
      <w:tblGrid>
        <w:gridCol w:w="1061"/>
        <w:gridCol w:w="892"/>
        <w:gridCol w:w="696"/>
        <w:gridCol w:w="634"/>
        <w:gridCol w:w="1061"/>
        <w:gridCol w:w="572"/>
      </w:tblGrid>
      <w:tr w:rsidR="00243E7C" w:rsidRPr="00DD5572" w14:paraId="0C9B39CF" w14:textId="77777777" w:rsidTr="00C46406">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1F9A44DA" w14:textId="77777777" w:rsidR="00243E7C" w:rsidRPr="00243E7C" w:rsidRDefault="00243E7C" w:rsidP="00C46406">
            <w:pPr>
              <w:jc w:val="center"/>
              <w:rPr>
                <w:sz w:val="16"/>
                <w:szCs w:val="16"/>
              </w:rPr>
            </w:pPr>
            <w:r w:rsidRPr="00243E7C">
              <w:rPr>
                <w:sz w:val="16"/>
                <w:szCs w:val="16"/>
              </w:rPr>
              <w:t>Repository</w:t>
            </w:r>
          </w:p>
        </w:tc>
        <w:tc>
          <w:tcPr>
            <w:tcW w:w="0" w:type="auto"/>
            <w:vAlign w:val="center"/>
          </w:tcPr>
          <w:p w14:paraId="7C502028" w14:textId="77777777" w:rsidR="00243E7C" w:rsidRPr="00243E7C" w:rsidRDefault="00243E7C" w:rsidP="00C46406">
            <w:pPr>
              <w:jc w:val="center"/>
              <w:rPr>
                <w:sz w:val="16"/>
                <w:szCs w:val="16"/>
              </w:rPr>
            </w:pPr>
            <w:r w:rsidRPr="00243E7C">
              <w:rPr>
                <w:sz w:val="16"/>
                <w:szCs w:val="16"/>
              </w:rPr>
              <w:t>Wolverine</w:t>
            </w:r>
          </w:p>
        </w:tc>
        <w:tc>
          <w:tcPr>
            <w:tcW w:w="0" w:type="auto"/>
            <w:vAlign w:val="center"/>
          </w:tcPr>
          <w:p w14:paraId="28EE8AE1" w14:textId="77777777" w:rsidR="00243E7C" w:rsidRPr="00243E7C" w:rsidRDefault="00243E7C" w:rsidP="00C46406">
            <w:pPr>
              <w:jc w:val="center"/>
              <w:rPr>
                <w:sz w:val="16"/>
                <w:szCs w:val="16"/>
              </w:rPr>
            </w:pPr>
            <w:r w:rsidRPr="00243E7C">
              <w:rPr>
                <w:sz w:val="16"/>
                <w:szCs w:val="16"/>
              </w:rPr>
              <w:t>Gambit</w:t>
            </w:r>
          </w:p>
        </w:tc>
        <w:tc>
          <w:tcPr>
            <w:tcW w:w="0" w:type="auto"/>
            <w:vAlign w:val="center"/>
          </w:tcPr>
          <w:p w14:paraId="6252A663" w14:textId="77777777" w:rsidR="00243E7C" w:rsidRPr="00243E7C" w:rsidRDefault="00243E7C" w:rsidP="00C46406">
            <w:pPr>
              <w:jc w:val="center"/>
              <w:rPr>
                <w:sz w:val="16"/>
                <w:szCs w:val="16"/>
              </w:rPr>
            </w:pPr>
            <w:r w:rsidRPr="00243E7C">
              <w:rPr>
                <w:sz w:val="16"/>
                <w:szCs w:val="16"/>
              </w:rPr>
              <w:t>Rogue</w:t>
            </w:r>
          </w:p>
        </w:tc>
        <w:tc>
          <w:tcPr>
            <w:tcW w:w="0" w:type="auto"/>
            <w:vAlign w:val="center"/>
          </w:tcPr>
          <w:p w14:paraId="17C61D34" w14:textId="77777777" w:rsidR="00243E7C" w:rsidRPr="00243E7C" w:rsidRDefault="00243E7C" w:rsidP="00C46406">
            <w:pPr>
              <w:jc w:val="center"/>
              <w:rPr>
                <w:sz w:val="16"/>
                <w:szCs w:val="16"/>
              </w:rPr>
            </w:pPr>
            <w:r w:rsidRPr="00243E7C">
              <w:rPr>
                <w:sz w:val="16"/>
                <w:szCs w:val="16"/>
              </w:rPr>
              <w:t>Nightcrawler</w:t>
            </w:r>
          </w:p>
        </w:tc>
        <w:tc>
          <w:tcPr>
            <w:tcW w:w="572" w:type="dxa"/>
            <w:vAlign w:val="center"/>
          </w:tcPr>
          <w:p w14:paraId="265B0352" w14:textId="77777777" w:rsidR="00243E7C" w:rsidRPr="00243E7C" w:rsidRDefault="00243E7C" w:rsidP="00C46406">
            <w:pPr>
              <w:jc w:val="center"/>
              <w:rPr>
                <w:sz w:val="16"/>
                <w:szCs w:val="16"/>
              </w:rPr>
            </w:pPr>
            <w:r w:rsidRPr="00243E7C">
              <w:rPr>
                <w:sz w:val="16"/>
                <w:szCs w:val="16"/>
              </w:rPr>
              <w:t>Beast</w:t>
            </w:r>
          </w:p>
        </w:tc>
      </w:tr>
      <w:tr w:rsidR="00243E7C" w:rsidRPr="00DD5572" w14:paraId="2CE38DAA" w14:textId="77777777" w:rsidTr="00C46406">
        <w:tc>
          <w:tcPr>
            <w:tcW w:w="0" w:type="auto"/>
            <w:vAlign w:val="center"/>
          </w:tcPr>
          <w:p w14:paraId="3A056595" w14:textId="77777777" w:rsidR="00243E7C" w:rsidRPr="00243E7C" w:rsidRDefault="00243E7C" w:rsidP="00C46406">
            <w:pPr>
              <w:jc w:val="center"/>
              <w:rPr>
                <w:sz w:val="16"/>
                <w:szCs w:val="16"/>
              </w:rPr>
            </w:pPr>
            <w:r w:rsidRPr="00243E7C">
              <w:rPr>
                <w:sz w:val="16"/>
                <w:szCs w:val="16"/>
              </w:rPr>
              <w:t>Wolverine</w:t>
            </w:r>
          </w:p>
        </w:tc>
        <w:tc>
          <w:tcPr>
            <w:tcW w:w="0" w:type="auto"/>
            <w:vAlign w:val="center"/>
          </w:tcPr>
          <w:p w14:paraId="7C16E57C" w14:textId="77777777" w:rsidR="00243E7C" w:rsidRPr="00243E7C" w:rsidRDefault="00243E7C" w:rsidP="00C46406">
            <w:pPr>
              <w:jc w:val="center"/>
              <w:rPr>
                <w:sz w:val="16"/>
                <w:szCs w:val="16"/>
              </w:rPr>
            </w:pPr>
            <w:r w:rsidRPr="00243E7C">
              <w:rPr>
                <w:sz w:val="16"/>
                <w:szCs w:val="16"/>
              </w:rPr>
              <w:t>-</w:t>
            </w:r>
          </w:p>
        </w:tc>
        <w:tc>
          <w:tcPr>
            <w:tcW w:w="0" w:type="auto"/>
            <w:vAlign w:val="center"/>
          </w:tcPr>
          <w:p w14:paraId="156EB684" w14:textId="50277BDD" w:rsidR="00243E7C" w:rsidRPr="00243E7C" w:rsidRDefault="00E030B4" w:rsidP="00C46406">
            <w:pPr>
              <w:jc w:val="center"/>
              <w:rPr>
                <w:sz w:val="16"/>
                <w:szCs w:val="16"/>
              </w:rPr>
            </w:pPr>
            <w:r>
              <w:rPr>
                <w:noProof/>
                <w:sz w:val="16"/>
                <w:szCs w:val="16"/>
                <w:lang w:val="pt-BR" w:eastAsia="pt-BR"/>
              </w:rPr>
              <w:t>-</w:t>
            </w:r>
          </w:p>
        </w:tc>
        <w:tc>
          <w:tcPr>
            <w:tcW w:w="0" w:type="auto"/>
            <w:vAlign w:val="center"/>
          </w:tcPr>
          <w:p w14:paraId="535CB228" w14:textId="77777777" w:rsidR="00243E7C" w:rsidRPr="00243E7C" w:rsidRDefault="00243E7C" w:rsidP="00C46406">
            <w:pPr>
              <w:jc w:val="center"/>
              <w:rPr>
                <w:sz w:val="16"/>
                <w:szCs w:val="16"/>
              </w:rPr>
            </w:pPr>
            <w:r w:rsidRPr="00243E7C">
              <w:rPr>
                <w:sz w:val="16"/>
                <w:szCs w:val="16"/>
              </w:rPr>
              <w:t>-</w:t>
            </w:r>
          </w:p>
        </w:tc>
        <w:tc>
          <w:tcPr>
            <w:tcW w:w="0" w:type="auto"/>
            <w:vAlign w:val="center"/>
          </w:tcPr>
          <w:p w14:paraId="262B77F5" w14:textId="77777777" w:rsidR="00243E7C" w:rsidRPr="00243E7C" w:rsidRDefault="00243E7C" w:rsidP="00C46406">
            <w:pPr>
              <w:jc w:val="center"/>
              <w:rPr>
                <w:sz w:val="16"/>
                <w:szCs w:val="16"/>
              </w:rPr>
            </w:pPr>
            <w:r w:rsidRPr="00243E7C">
              <w:rPr>
                <w:sz w:val="16"/>
                <w:szCs w:val="16"/>
              </w:rPr>
              <w:t>-</w:t>
            </w:r>
          </w:p>
        </w:tc>
        <w:tc>
          <w:tcPr>
            <w:tcW w:w="572" w:type="dxa"/>
            <w:vAlign w:val="center"/>
          </w:tcPr>
          <w:p w14:paraId="6CA5BA28" w14:textId="77777777" w:rsidR="00243E7C" w:rsidRPr="00243E7C" w:rsidRDefault="00243E7C" w:rsidP="00C46406">
            <w:pPr>
              <w:jc w:val="center"/>
              <w:rPr>
                <w:sz w:val="16"/>
                <w:szCs w:val="16"/>
              </w:rPr>
            </w:pPr>
            <w:r w:rsidRPr="00243E7C">
              <w:rPr>
                <w:sz w:val="16"/>
                <w:szCs w:val="16"/>
              </w:rPr>
              <w:t>-</w:t>
            </w:r>
          </w:p>
        </w:tc>
      </w:tr>
      <w:tr w:rsidR="00243E7C" w:rsidRPr="00DD5572" w14:paraId="2CEBDF4A" w14:textId="77777777" w:rsidTr="00C46406">
        <w:tc>
          <w:tcPr>
            <w:tcW w:w="0" w:type="auto"/>
            <w:vAlign w:val="center"/>
          </w:tcPr>
          <w:p w14:paraId="30BE736C" w14:textId="77777777" w:rsidR="00243E7C" w:rsidRPr="00243E7C" w:rsidRDefault="00243E7C" w:rsidP="00C46406">
            <w:pPr>
              <w:jc w:val="center"/>
              <w:rPr>
                <w:sz w:val="16"/>
                <w:szCs w:val="16"/>
              </w:rPr>
            </w:pPr>
            <w:r w:rsidRPr="00243E7C">
              <w:rPr>
                <w:sz w:val="16"/>
                <w:szCs w:val="16"/>
              </w:rPr>
              <w:t>Gambit</w:t>
            </w:r>
          </w:p>
        </w:tc>
        <w:tc>
          <w:tcPr>
            <w:tcW w:w="0" w:type="auto"/>
            <w:vAlign w:val="center"/>
          </w:tcPr>
          <w:p w14:paraId="155EC6B6" w14:textId="77777777" w:rsidR="00243E7C" w:rsidRPr="00243E7C" w:rsidRDefault="00243E7C" w:rsidP="00C46406">
            <w:pPr>
              <w:jc w:val="center"/>
              <w:rPr>
                <w:sz w:val="16"/>
                <w:szCs w:val="16"/>
              </w:rPr>
            </w:pPr>
            <w:r w:rsidRPr="00243E7C">
              <w:rPr>
                <w:noProof/>
                <w:sz w:val="16"/>
                <w:szCs w:val="16"/>
                <w:lang w:val="pt-BR" w:eastAsia="pt-BR"/>
              </w:rPr>
              <w:drawing>
                <wp:inline distT="0" distB="0" distL="0" distR="0" wp14:anchorId="674DDECA" wp14:editId="3168E717">
                  <wp:extent cx="180000" cy="180000"/>
                  <wp:effectExtent l="0" t="0" r="0" b="0"/>
                  <wp:docPr id="16" name="Imagem 16"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_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6FF9EABD" w14:textId="77777777" w:rsidR="00243E7C" w:rsidRPr="00243E7C" w:rsidRDefault="00243E7C" w:rsidP="00C46406">
            <w:pPr>
              <w:jc w:val="center"/>
              <w:rPr>
                <w:sz w:val="16"/>
                <w:szCs w:val="16"/>
              </w:rPr>
            </w:pPr>
            <w:r w:rsidRPr="00243E7C">
              <w:rPr>
                <w:sz w:val="16"/>
                <w:szCs w:val="16"/>
              </w:rPr>
              <w:t>-</w:t>
            </w:r>
          </w:p>
        </w:tc>
        <w:tc>
          <w:tcPr>
            <w:tcW w:w="0" w:type="auto"/>
            <w:vAlign w:val="center"/>
          </w:tcPr>
          <w:p w14:paraId="61AF3E75" w14:textId="5E7F0864" w:rsidR="00243E7C" w:rsidRPr="00243E7C" w:rsidRDefault="00E030B4" w:rsidP="00C46406">
            <w:pPr>
              <w:jc w:val="center"/>
              <w:rPr>
                <w:sz w:val="16"/>
                <w:szCs w:val="16"/>
              </w:rPr>
            </w:pPr>
            <w:r>
              <w:rPr>
                <w:noProof/>
                <w:sz w:val="16"/>
                <w:szCs w:val="16"/>
                <w:lang w:val="pt-BR" w:eastAsia="pt-BR"/>
              </w:rPr>
              <w:t>-</w:t>
            </w:r>
          </w:p>
        </w:tc>
        <w:tc>
          <w:tcPr>
            <w:tcW w:w="0" w:type="auto"/>
            <w:vAlign w:val="center"/>
          </w:tcPr>
          <w:p w14:paraId="1AFBFAA1" w14:textId="77777777" w:rsidR="00243E7C" w:rsidRPr="00243E7C" w:rsidRDefault="00243E7C" w:rsidP="00C46406">
            <w:pPr>
              <w:jc w:val="center"/>
              <w:rPr>
                <w:sz w:val="16"/>
                <w:szCs w:val="16"/>
              </w:rPr>
            </w:pPr>
            <w:r w:rsidRPr="00243E7C">
              <w:rPr>
                <w:sz w:val="16"/>
                <w:szCs w:val="16"/>
              </w:rPr>
              <w:t>-</w:t>
            </w:r>
          </w:p>
        </w:tc>
        <w:tc>
          <w:tcPr>
            <w:tcW w:w="572" w:type="dxa"/>
            <w:vAlign w:val="center"/>
          </w:tcPr>
          <w:p w14:paraId="4FCAAA16" w14:textId="0DB24E95" w:rsidR="00243E7C" w:rsidRPr="00243E7C" w:rsidRDefault="00E030B4" w:rsidP="00C46406">
            <w:pPr>
              <w:jc w:val="center"/>
              <w:rPr>
                <w:sz w:val="16"/>
                <w:szCs w:val="16"/>
              </w:rPr>
            </w:pPr>
            <w:r>
              <w:rPr>
                <w:noProof/>
                <w:sz w:val="16"/>
                <w:szCs w:val="16"/>
                <w:lang w:val="pt-BR" w:eastAsia="pt-BR"/>
              </w:rPr>
              <w:t>-</w:t>
            </w:r>
          </w:p>
        </w:tc>
      </w:tr>
      <w:tr w:rsidR="00243E7C" w:rsidRPr="00DD5572" w14:paraId="76FAC303" w14:textId="77777777" w:rsidTr="00C46406">
        <w:tc>
          <w:tcPr>
            <w:tcW w:w="0" w:type="auto"/>
            <w:vAlign w:val="center"/>
          </w:tcPr>
          <w:p w14:paraId="6FE1F6CB" w14:textId="77777777" w:rsidR="00243E7C" w:rsidRPr="00243E7C" w:rsidRDefault="00243E7C" w:rsidP="00C46406">
            <w:pPr>
              <w:jc w:val="center"/>
              <w:rPr>
                <w:sz w:val="16"/>
                <w:szCs w:val="16"/>
              </w:rPr>
            </w:pPr>
            <w:r w:rsidRPr="00243E7C">
              <w:rPr>
                <w:sz w:val="16"/>
                <w:szCs w:val="16"/>
              </w:rPr>
              <w:t>Rogue</w:t>
            </w:r>
          </w:p>
        </w:tc>
        <w:tc>
          <w:tcPr>
            <w:tcW w:w="0" w:type="auto"/>
            <w:vAlign w:val="center"/>
          </w:tcPr>
          <w:p w14:paraId="4AC5AC94" w14:textId="77777777" w:rsidR="00243E7C" w:rsidRPr="00243E7C" w:rsidRDefault="00243E7C" w:rsidP="00C46406">
            <w:pPr>
              <w:jc w:val="center"/>
              <w:rPr>
                <w:sz w:val="16"/>
                <w:szCs w:val="16"/>
              </w:rPr>
            </w:pPr>
            <w:r w:rsidRPr="00243E7C">
              <w:rPr>
                <w:sz w:val="16"/>
                <w:szCs w:val="16"/>
              </w:rPr>
              <w:t>-</w:t>
            </w:r>
          </w:p>
        </w:tc>
        <w:tc>
          <w:tcPr>
            <w:tcW w:w="0" w:type="auto"/>
            <w:vAlign w:val="center"/>
          </w:tcPr>
          <w:p w14:paraId="1C7A73B9" w14:textId="77777777" w:rsidR="00243E7C" w:rsidRPr="00243E7C" w:rsidRDefault="00243E7C" w:rsidP="00C46406">
            <w:pPr>
              <w:jc w:val="center"/>
              <w:rPr>
                <w:sz w:val="16"/>
                <w:szCs w:val="16"/>
              </w:rPr>
            </w:pPr>
            <w:r w:rsidRPr="00243E7C">
              <w:rPr>
                <w:noProof/>
                <w:sz w:val="16"/>
                <w:szCs w:val="16"/>
                <w:lang w:val="pt-BR" w:eastAsia="pt-BR"/>
              </w:rPr>
              <w:drawing>
                <wp:inline distT="0" distB="0" distL="0" distR="0" wp14:anchorId="667C887C" wp14:editId="528CE0C7">
                  <wp:extent cx="180000" cy="180000"/>
                  <wp:effectExtent l="0" t="0" r="0" b="0"/>
                  <wp:docPr id="19" name="Imagem 19"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headbehind_ylw_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vAlign w:val="center"/>
          </w:tcPr>
          <w:p w14:paraId="20B63E66" w14:textId="77777777" w:rsidR="00243E7C" w:rsidRPr="00243E7C" w:rsidRDefault="00243E7C" w:rsidP="00C46406">
            <w:pPr>
              <w:jc w:val="center"/>
              <w:rPr>
                <w:sz w:val="16"/>
                <w:szCs w:val="16"/>
              </w:rPr>
            </w:pPr>
            <w:r w:rsidRPr="00243E7C">
              <w:rPr>
                <w:sz w:val="16"/>
                <w:szCs w:val="16"/>
              </w:rPr>
              <w:t>-</w:t>
            </w:r>
          </w:p>
        </w:tc>
        <w:tc>
          <w:tcPr>
            <w:tcW w:w="0" w:type="auto"/>
            <w:vAlign w:val="center"/>
          </w:tcPr>
          <w:p w14:paraId="0A849FC2" w14:textId="77777777" w:rsidR="00243E7C" w:rsidRPr="00243E7C" w:rsidRDefault="00243E7C" w:rsidP="00C46406">
            <w:pPr>
              <w:jc w:val="center"/>
              <w:rPr>
                <w:sz w:val="16"/>
                <w:szCs w:val="16"/>
              </w:rPr>
            </w:pPr>
            <w:r w:rsidRPr="00243E7C">
              <w:rPr>
                <w:sz w:val="16"/>
                <w:szCs w:val="16"/>
              </w:rPr>
              <w:t>-</w:t>
            </w:r>
          </w:p>
        </w:tc>
        <w:tc>
          <w:tcPr>
            <w:tcW w:w="572" w:type="dxa"/>
            <w:vAlign w:val="center"/>
          </w:tcPr>
          <w:p w14:paraId="1CF17AA5" w14:textId="77777777" w:rsidR="00243E7C" w:rsidRPr="00243E7C" w:rsidRDefault="00243E7C" w:rsidP="00C46406">
            <w:pPr>
              <w:jc w:val="center"/>
              <w:rPr>
                <w:sz w:val="16"/>
                <w:szCs w:val="16"/>
              </w:rPr>
            </w:pPr>
            <w:r w:rsidRPr="00243E7C">
              <w:rPr>
                <w:sz w:val="16"/>
                <w:szCs w:val="16"/>
              </w:rPr>
              <w:t>-</w:t>
            </w:r>
          </w:p>
        </w:tc>
      </w:tr>
      <w:tr w:rsidR="00243E7C" w:rsidRPr="00DD5572" w14:paraId="6EB2C278" w14:textId="77777777" w:rsidTr="00C46406">
        <w:tc>
          <w:tcPr>
            <w:tcW w:w="0" w:type="auto"/>
            <w:tcBorders>
              <w:bottom w:val="single" w:sz="4" w:space="0" w:color="auto"/>
            </w:tcBorders>
            <w:vAlign w:val="center"/>
          </w:tcPr>
          <w:p w14:paraId="0D183757" w14:textId="77777777" w:rsidR="00243E7C" w:rsidRPr="00243E7C" w:rsidRDefault="00243E7C" w:rsidP="00C46406">
            <w:pPr>
              <w:jc w:val="center"/>
              <w:rPr>
                <w:sz w:val="16"/>
                <w:szCs w:val="16"/>
              </w:rPr>
            </w:pPr>
            <w:r w:rsidRPr="00243E7C">
              <w:rPr>
                <w:sz w:val="16"/>
                <w:szCs w:val="16"/>
              </w:rPr>
              <w:t>Nightcrawler</w:t>
            </w:r>
          </w:p>
        </w:tc>
        <w:tc>
          <w:tcPr>
            <w:tcW w:w="0" w:type="auto"/>
            <w:tcBorders>
              <w:bottom w:val="single" w:sz="4" w:space="0" w:color="auto"/>
            </w:tcBorders>
            <w:vAlign w:val="center"/>
          </w:tcPr>
          <w:p w14:paraId="750FB1C9" w14:textId="77777777" w:rsidR="00243E7C" w:rsidRPr="00243E7C" w:rsidRDefault="00243E7C" w:rsidP="00C46406">
            <w:pPr>
              <w:jc w:val="center"/>
              <w:rPr>
                <w:sz w:val="16"/>
                <w:szCs w:val="16"/>
              </w:rPr>
            </w:pPr>
            <w:r w:rsidRPr="00243E7C">
              <w:rPr>
                <w:sz w:val="16"/>
                <w:szCs w:val="16"/>
              </w:rPr>
              <w:t>-</w:t>
            </w:r>
          </w:p>
        </w:tc>
        <w:tc>
          <w:tcPr>
            <w:tcW w:w="0" w:type="auto"/>
            <w:tcBorders>
              <w:bottom w:val="single" w:sz="4" w:space="0" w:color="auto"/>
            </w:tcBorders>
            <w:vAlign w:val="center"/>
          </w:tcPr>
          <w:p w14:paraId="76245A29" w14:textId="77777777" w:rsidR="00243E7C" w:rsidRPr="00243E7C" w:rsidRDefault="00243E7C" w:rsidP="00C46406">
            <w:pPr>
              <w:jc w:val="center"/>
              <w:rPr>
                <w:sz w:val="16"/>
                <w:szCs w:val="16"/>
              </w:rPr>
            </w:pPr>
            <w:r w:rsidRPr="00243E7C">
              <w:rPr>
                <w:noProof/>
                <w:sz w:val="16"/>
                <w:szCs w:val="16"/>
                <w:lang w:val="pt-BR" w:eastAsia="pt-BR"/>
              </w:rPr>
              <w:drawing>
                <wp:inline distT="0" distB="0" distL="0" distR="0" wp14:anchorId="01980312" wp14:editId="3FBA75AC">
                  <wp:extent cx="180000" cy="180000"/>
                  <wp:effectExtent l="0" t="0" r="0" b="0"/>
                  <wp:docPr id="21" name="Imagem 21" descr="ahea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head_ylw_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Borders>
              <w:bottom w:val="single" w:sz="4" w:space="0" w:color="auto"/>
            </w:tcBorders>
            <w:vAlign w:val="center"/>
          </w:tcPr>
          <w:p w14:paraId="6BA3D7B2" w14:textId="77777777" w:rsidR="00243E7C" w:rsidRPr="00243E7C" w:rsidRDefault="00243E7C" w:rsidP="00C46406">
            <w:pPr>
              <w:jc w:val="center"/>
              <w:rPr>
                <w:sz w:val="16"/>
                <w:szCs w:val="16"/>
              </w:rPr>
            </w:pPr>
            <w:r w:rsidRPr="00243E7C">
              <w:rPr>
                <w:sz w:val="16"/>
                <w:szCs w:val="16"/>
              </w:rPr>
              <w:t>-</w:t>
            </w:r>
          </w:p>
        </w:tc>
        <w:tc>
          <w:tcPr>
            <w:tcW w:w="0" w:type="auto"/>
            <w:tcBorders>
              <w:bottom w:val="single" w:sz="4" w:space="0" w:color="auto"/>
            </w:tcBorders>
            <w:vAlign w:val="center"/>
          </w:tcPr>
          <w:p w14:paraId="0796AACC" w14:textId="77777777" w:rsidR="00243E7C" w:rsidRPr="00243E7C" w:rsidRDefault="00243E7C" w:rsidP="00C46406">
            <w:pPr>
              <w:jc w:val="center"/>
              <w:rPr>
                <w:sz w:val="16"/>
                <w:szCs w:val="16"/>
              </w:rPr>
            </w:pPr>
            <w:r w:rsidRPr="00243E7C">
              <w:rPr>
                <w:sz w:val="16"/>
                <w:szCs w:val="16"/>
              </w:rPr>
              <w:t>-</w:t>
            </w:r>
          </w:p>
        </w:tc>
        <w:tc>
          <w:tcPr>
            <w:tcW w:w="572" w:type="dxa"/>
            <w:tcBorders>
              <w:bottom w:val="single" w:sz="4" w:space="0" w:color="auto"/>
            </w:tcBorders>
            <w:vAlign w:val="center"/>
          </w:tcPr>
          <w:p w14:paraId="3A231393" w14:textId="77777777" w:rsidR="00243E7C" w:rsidRPr="00243E7C" w:rsidRDefault="00243E7C" w:rsidP="00C46406">
            <w:pPr>
              <w:jc w:val="center"/>
              <w:rPr>
                <w:sz w:val="16"/>
                <w:szCs w:val="16"/>
              </w:rPr>
            </w:pPr>
            <w:r w:rsidRPr="00243E7C">
              <w:rPr>
                <w:sz w:val="16"/>
                <w:szCs w:val="16"/>
              </w:rPr>
              <w:t>-</w:t>
            </w:r>
          </w:p>
        </w:tc>
      </w:tr>
      <w:tr w:rsidR="00243E7C" w:rsidRPr="00DD5572" w14:paraId="5C14FC51" w14:textId="77777777" w:rsidTr="00C46406">
        <w:tc>
          <w:tcPr>
            <w:tcW w:w="0" w:type="auto"/>
            <w:tcBorders>
              <w:top w:val="single" w:sz="4" w:space="0" w:color="auto"/>
              <w:bottom w:val="double" w:sz="4" w:space="0" w:color="auto"/>
            </w:tcBorders>
            <w:vAlign w:val="center"/>
          </w:tcPr>
          <w:p w14:paraId="5ADB6E27" w14:textId="77777777" w:rsidR="00243E7C" w:rsidRPr="00243E7C" w:rsidRDefault="00243E7C" w:rsidP="00C46406">
            <w:pPr>
              <w:jc w:val="center"/>
              <w:rPr>
                <w:sz w:val="16"/>
                <w:szCs w:val="16"/>
              </w:rPr>
            </w:pPr>
            <w:r w:rsidRPr="00243E7C">
              <w:rPr>
                <w:sz w:val="16"/>
                <w:szCs w:val="16"/>
              </w:rPr>
              <w:t>Beast</w:t>
            </w:r>
          </w:p>
        </w:tc>
        <w:tc>
          <w:tcPr>
            <w:tcW w:w="0" w:type="auto"/>
            <w:tcBorders>
              <w:top w:val="single" w:sz="4" w:space="0" w:color="auto"/>
              <w:bottom w:val="double" w:sz="4" w:space="0" w:color="auto"/>
            </w:tcBorders>
            <w:vAlign w:val="center"/>
          </w:tcPr>
          <w:p w14:paraId="2F1DB20C" w14:textId="77777777" w:rsidR="00243E7C" w:rsidRPr="00243E7C" w:rsidRDefault="00243E7C" w:rsidP="00C46406">
            <w:pPr>
              <w:jc w:val="center"/>
              <w:rPr>
                <w:sz w:val="16"/>
                <w:szCs w:val="16"/>
              </w:rPr>
            </w:pPr>
            <w:r w:rsidRPr="00243E7C">
              <w:rPr>
                <w:sz w:val="16"/>
                <w:szCs w:val="16"/>
              </w:rPr>
              <w:t>-</w:t>
            </w:r>
          </w:p>
        </w:tc>
        <w:tc>
          <w:tcPr>
            <w:tcW w:w="0" w:type="auto"/>
            <w:tcBorders>
              <w:top w:val="single" w:sz="4" w:space="0" w:color="auto"/>
              <w:bottom w:val="double" w:sz="4" w:space="0" w:color="auto"/>
            </w:tcBorders>
            <w:vAlign w:val="center"/>
          </w:tcPr>
          <w:p w14:paraId="21445512" w14:textId="66FDB27C" w:rsidR="00243E7C" w:rsidRPr="00243E7C" w:rsidRDefault="00E030B4" w:rsidP="00C46406">
            <w:pPr>
              <w:jc w:val="center"/>
              <w:rPr>
                <w:sz w:val="16"/>
                <w:szCs w:val="16"/>
              </w:rPr>
            </w:pPr>
            <w:r w:rsidRPr="00243E7C">
              <w:rPr>
                <w:noProof/>
                <w:sz w:val="16"/>
                <w:szCs w:val="16"/>
                <w:lang w:val="pt-BR" w:eastAsia="pt-BR"/>
              </w:rPr>
              <w:drawing>
                <wp:inline distT="0" distB="0" distL="0" distR="0" wp14:anchorId="2DB5295F" wp14:editId="1A00F1B0">
                  <wp:extent cx="180000" cy="180000"/>
                  <wp:effectExtent l="0" t="0" r="0" b="0"/>
                  <wp:docPr id="3" name="Imagem 3"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Borders>
              <w:top w:val="single" w:sz="4" w:space="0" w:color="auto"/>
              <w:bottom w:val="double" w:sz="4" w:space="0" w:color="auto"/>
            </w:tcBorders>
            <w:vAlign w:val="center"/>
          </w:tcPr>
          <w:p w14:paraId="55805DCB" w14:textId="77777777" w:rsidR="00243E7C" w:rsidRPr="00243E7C" w:rsidRDefault="00243E7C" w:rsidP="00C46406">
            <w:pPr>
              <w:jc w:val="center"/>
              <w:rPr>
                <w:sz w:val="16"/>
                <w:szCs w:val="16"/>
              </w:rPr>
            </w:pPr>
            <w:r w:rsidRPr="00243E7C">
              <w:rPr>
                <w:noProof/>
                <w:sz w:val="16"/>
                <w:szCs w:val="16"/>
                <w:lang w:val="pt-BR" w:eastAsia="pt-BR"/>
              </w:rPr>
              <w:drawing>
                <wp:inline distT="0" distB="0" distL="0" distR="0" wp14:anchorId="6F4120CC" wp14:editId="30942B32">
                  <wp:extent cx="180000" cy="180000"/>
                  <wp:effectExtent l="0" t="0" r="0" b="0"/>
                  <wp:docPr id="24" name="Imagem 24"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tcBorders>
              <w:top w:val="single" w:sz="4" w:space="0" w:color="auto"/>
              <w:bottom w:val="double" w:sz="4" w:space="0" w:color="auto"/>
            </w:tcBorders>
            <w:vAlign w:val="center"/>
          </w:tcPr>
          <w:p w14:paraId="389B0ED0" w14:textId="77777777" w:rsidR="00243E7C" w:rsidRPr="00243E7C" w:rsidRDefault="00243E7C" w:rsidP="00C46406">
            <w:pPr>
              <w:jc w:val="center"/>
              <w:rPr>
                <w:sz w:val="16"/>
                <w:szCs w:val="16"/>
              </w:rPr>
            </w:pPr>
            <w:r w:rsidRPr="00243E7C">
              <w:rPr>
                <w:noProof/>
                <w:sz w:val="16"/>
                <w:szCs w:val="16"/>
                <w:lang w:val="pt-BR" w:eastAsia="pt-BR"/>
              </w:rPr>
              <w:drawing>
                <wp:inline distT="0" distB="0" distL="0" distR="0" wp14:anchorId="3F49E505" wp14:editId="10E3D214">
                  <wp:extent cx="180000" cy="180000"/>
                  <wp:effectExtent l="0" t="0" r="0" b="0"/>
                  <wp:docPr id="25" name="Imagem 25"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ehind_ylw_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572" w:type="dxa"/>
            <w:tcBorders>
              <w:top w:val="single" w:sz="4" w:space="0" w:color="auto"/>
              <w:bottom w:val="double" w:sz="4" w:space="0" w:color="auto"/>
            </w:tcBorders>
            <w:vAlign w:val="center"/>
          </w:tcPr>
          <w:p w14:paraId="2F9401C7" w14:textId="77777777" w:rsidR="00243E7C" w:rsidRPr="00243E7C" w:rsidRDefault="00243E7C" w:rsidP="00C46406">
            <w:pPr>
              <w:jc w:val="center"/>
              <w:rPr>
                <w:sz w:val="16"/>
                <w:szCs w:val="16"/>
              </w:rPr>
            </w:pPr>
            <w:r w:rsidRPr="00243E7C">
              <w:rPr>
                <w:sz w:val="16"/>
                <w:szCs w:val="16"/>
              </w:rPr>
              <w:t>-</w:t>
            </w:r>
          </w:p>
        </w:tc>
      </w:tr>
    </w:tbl>
    <w:p w14:paraId="6B6B8403" w14:textId="77777777" w:rsidR="0032111C" w:rsidRDefault="0032111C" w:rsidP="0032111C">
      <w:pPr>
        <w:pStyle w:val="Text"/>
      </w:pPr>
    </w:p>
    <w:p w14:paraId="0373DBDD" w14:textId="0EC64D22" w:rsidR="0070339C" w:rsidRDefault="00243E7C" w:rsidP="0070339C">
      <w:pPr>
        <w:pStyle w:val="Text"/>
      </w:pPr>
      <w:r>
        <w:t>The main window of DyeVC presents Level 1 information, as shown in</w:t>
      </w:r>
      <w:r w:rsidR="0032111C">
        <w:t xml:space="preserve"> </w:t>
      </w:r>
      <w:r w:rsidR="0032111C">
        <w:fldChar w:fldCharType="begin"/>
      </w:r>
      <w:r w:rsidR="0032111C">
        <w:instrText xml:space="preserve"> REF _Ref381297478 \h </w:instrText>
      </w:r>
      <w:r w:rsidR="0032111C">
        <w:fldChar w:fldCharType="separate"/>
      </w:r>
      <w:r w:rsidR="00EA6CD0">
        <w:t xml:space="preserve">Fig. </w:t>
      </w:r>
      <w:r w:rsidR="00EA6CD0">
        <w:rPr>
          <w:noProof/>
        </w:rPr>
        <w:t>4</w:t>
      </w:r>
      <w:r w:rsidR="0032111C">
        <w:fldChar w:fldCharType="end"/>
      </w:r>
      <w:r>
        <w:t xml:space="preserve">. Upon a mouse over on a repository, DyeVC informs the number of commits that are ahead or behind in each branch that tracks a remote branch (Level </w:t>
      </w:r>
      <w:proofErr w:type="gramStart"/>
      <w:r>
        <w:t>2</w:t>
      </w:r>
      <w:proofErr w:type="gramEnd"/>
      <w:r>
        <w:t xml:space="preserve"> information).</w:t>
      </w:r>
    </w:p>
    <w:p w14:paraId="73E390A6" w14:textId="1D4FC915" w:rsidR="0070339C" w:rsidRDefault="0070339C" w:rsidP="00787C81">
      <w:pPr>
        <w:pStyle w:val="PrimeiroPargrafo"/>
        <w:jc w:val="center"/>
      </w:pPr>
      <w:r w:rsidRPr="00883927">
        <w:rPr>
          <w:noProof/>
        </w:rPr>
        <w:lastRenderedPageBreak/>
        <mc:AlternateContent>
          <mc:Choice Requires="wps">
            <w:drawing>
              <wp:inline distT="0" distB="0" distL="0" distR="0" wp14:anchorId="18E1E141" wp14:editId="4979EADB">
                <wp:extent cx="3174520" cy="2648310"/>
                <wp:effectExtent l="0" t="0" r="26035" b="19050"/>
                <wp:docPr id="200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520" cy="2648310"/>
                        </a:xfrm>
                        <a:prstGeom prst="rect">
                          <a:avLst/>
                        </a:prstGeom>
                        <a:solidFill>
                          <a:srgbClr val="FFFFFF"/>
                        </a:solidFill>
                        <a:ln w="9525">
                          <a:solidFill>
                            <a:srgbClr val="000000"/>
                          </a:solidFill>
                          <a:miter lim="800000"/>
                          <a:headEnd/>
                          <a:tailEnd/>
                        </a:ln>
                      </wps:spPr>
                      <wps:txbx>
                        <w:txbxContent>
                          <w:p w14:paraId="52E83E1A" w14:textId="77777777" w:rsidR="006958C4" w:rsidRPr="00883927" w:rsidRDefault="006958C4" w:rsidP="00787C81">
                            <w:pPr>
                              <w:jc w:val="center"/>
                              <w:rPr>
                                <w:lang w:val="pt-BR"/>
                              </w:rPr>
                            </w:pPr>
                            <w:r>
                              <w:rPr>
                                <w:noProof/>
                                <w:lang w:val="pt-BR" w:eastAsia="pt-BR"/>
                              </w:rPr>
                              <w:drawing>
                                <wp:inline distT="0" distB="0" distL="0" distR="0" wp14:anchorId="32A34091" wp14:editId="3A2242ED">
                                  <wp:extent cx="2950234" cy="2528772"/>
                                  <wp:effectExtent l="0" t="0" r="2540" b="508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2077" cy="254749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8E1E141" id="_x0000_s1029" type="#_x0000_t202" style="width:249.95pt;height:20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">
                <v:textbox>
                  <w:txbxContent>
                    <w:p w14:paraId="52E83E1A" w14:textId="77777777" w:rsidR="006958C4" w:rsidRPr="00883927" w:rsidRDefault="006958C4" w:rsidP="00787C81">
                      <w:pPr>
                        <w:jc w:val="center"/>
                        <w:rPr>
                          <w:lang w:val="pt-BR"/>
                        </w:rPr>
                      </w:pPr>
                      <w:r>
                        <w:rPr>
                          <w:noProof/>
                          <w:lang w:val="pt-BR" w:eastAsia="pt-BR"/>
                        </w:rPr>
                        <w:drawing>
                          <wp:inline distT="0" distB="0" distL="0" distR="0" wp14:anchorId="32A34091" wp14:editId="3A2242ED">
                            <wp:extent cx="2950234" cy="2528772"/>
                            <wp:effectExtent l="0" t="0" r="2540" b="508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2077" cy="2547494"/>
                                    </a:xfrm>
                                    <a:prstGeom prst="rect">
                                      <a:avLst/>
                                    </a:prstGeom>
                                    <a:noFill/>
                                    <a:ln>
                                      <a:noFill/>
                                    </a:ln>
                                  </pic:spPr>
                                </pic:pic>
                              </a:graphicData>
                            </a:graphic>
                          </wp:inline>
                        </w:drawing>
                      </w:r>
                    </w:p>
                  </w:txbxContent>
                </v:textbox>
                <w10:anchorlock/>
              </v:shape>
            </w:pict>
          </mc:Fallback>
        </mc:AlternateContent>
      </w:r>
    </w:p>
    <w:p w14:paraId="331903D0" w14:textId="77777777" w:rsidR="004A0594" w:rsidRPr="004A0594" w:rsidRDefault="004A0594" w:rsidP="004A0594">
      <w:pPr>
        <w:rPr>
          <w:lang w:val="pt-BR" w:eastAsia="pt-BR"/>
        </w:rPr>
      </w:pPr>
    </w:p>
    <w:p w14:paraId="7CC56696" w14:textId="4BDA6D5B" w:rsidR="00243E7C" w:rsidRPr="00883927" w:rsidRDefault="0032111C" w:rsidP="00883927">
      <w:pPr>
        <w:pStyle w:val="Legenda"/>
      </w:pPr>
      <w:bookmarkStart w:id="10" w:name="_Ref381297478"/>
      <w:r>
        <w:t xml:space="preserve">Fig. </w:t>
      </w:r>
      <w:fldSimple w:instr=" SEQ Fig. \* ARABIC ">
        <w:r w:rsidR="00EA6CD0">
          <w:rPr>
            <w:noProof/>
          </w:rPr>
          <w:t>4</w:t>
        </w:r>
      </w:fldSimple>
      <w:bookmarkEnd w:id="10"/>
      <w:r>
        <w:t>.</w:t>
      </w:r>
      <w:r w:rsidR="00243E7C" w:rsidRPr="0037160C">
        <w:t xml:space="preserve"> DyeVC Main Screen </w:t>
      </w:r>
    </w:p>
    <w:p w14:paraId="15A21753" w14:textId="77777777" w:rsidR="0032111C" w:rsidRPr="001A3336" w:rsidRDefault="0032111C" w:rsidP="0032111C">
      <w:pPr>
        <w:pStyle w:val="Text"/>
        <w:rPr>
          <w:color w:val="FF0000"/>
        </w:rPr>
      </w:pPr>
    </w:p>
    <w:p w14:paraId="5925EBDF" w14:textId="67647362" w:rsidR="00D03A0E" w:rsidRPr="00317874" w:rsidRDefault="00243E7C" w:rsidP="0032111C">
      <w:pPr>
        <w:pStyle w:val="Text"/>
      </w:pPr>
      <w:r w:rsidRPr="00317874">
        <w:t xml:space="preserve">Level 3 information </w:t>
      </w:r>
      <w:r w:rsidR="00D03A0E" w:rsidRPr="00317874">
        <w:t>presents</w:t>
      </w:r>
      <w:r w:rsidRPr="00317874">
        <w:t xml:space="preserve"> a visual </w:t>
      </w:r>
      <w:r w:rsidR="00317874" w:rsidRPr="00317874">
        <w:t>history</w:t>
      </w:r>
      <w:r w:rsidRPr="00317874">
        <w:t xml:space="preserve"> of the repository (</w:t>
      </w:r>
      <w:r w:rsidR="00F50C49" w:rsidRPr="00317874">
        <w:fldChar w:fldCharType="begin"/>
      </w:r>
      <w:r w:rsidR="00F50C49" w:rsidRPr="00317874">
        <w:instrText xml:space="preserve"> REF _Ref384930630 \h </w:instrText>
      </w:r>
      <w:r w:rsidR="00F50C49" w:rsidRPr="00317874">
        <w:fldChar w:fldCharType="separate"/>
      </w:r>
      <w:r w:rsidR="00EA6CD0" w:rsidRPr="0032111C">
        <w:t xml:space="preserve">Fig. </w:t>
      </w:r>
      <w:r w:rsidR="00EA6CD0">
        <w:rPr>
          <w:noProof/>
        </w:rPr>
        <w:t>5</w:t>
      </w:r>
      <w:r w:rsidR="00F50C49" w:rsidRPr="00317874">
        <w:fldChar w:fldCharType="end"/>
      </w:r>
      <w:r w:rsidRPr="00317874">
        <w:t xml:space="preserve">). Each </w:t>
      </w:r>
      <w:r w:rsidR="00D03A0E" w:rsidRPr="00317874">
        <w:t>vertex</w:t>
      </w:r>
      <w:r w:rsidRPr="00317874">
        <w:t xml:space="preserve"> in the graph represents a </w:t>
      </w:r>
      <w:r w:rsidR="00D03A0E" w:rsidRPr="00317874">
        <w:t xml:space="preserve">known </w:t>
      </w:r>
      <w:r w:rsidRPr="00317874">
        <w:t>commit</w:t>
      </w:r>
      <w:r w:rsidR="00D03A0E" w:rsidRPr="00317874">
        <w:t xml:space="preserve"> for the same system, which is named after its hash’s five initial characters. A he</w:t>
      </w:r>
      <w:r w:rsidR="005711BD">
        <w:t>a</w:t>
      </w:r>
      <w:r w:rsidR="00D03A0E" w:rsidRPr="00317874">
        <w:t>vier stroke denotes that the commit is a branch’s head (</w:t>
      </w:r>
      <w:r w:rsidR="005711BD" w:rsidRPr="00317874">
        <w:t>e.g</w:t>
      </w:r>
      <w:r w:rsidR="00D03A0E" w:rsidRPr="00317874">
        <w:t>. commit f1a48). Each commit is painted according to its existence in the local repository and its partners, as following:</w:t>
      </w:r>
    </w:p>
    <w:p w14:paraId="2F01C9B5" w14:textId="28ED2230" w:rsidR="00D03A0E" w:rsidRPr="00317874" w:rsidRDefault="00D03A0E" w:rsidP="00D03A0E">
      <w:pPr>
        <w:pStyle w:val="bulletlist"/>
        <w:numPr>
          <w:ilvl w:val="0"/>
          <w:numId w:val="41"/>
        </w:numPr>
        <w:tabs>
          <w:tab w:val="clear" w:pos="648"/>
          <w:tab w:val="num" w:pos="567"/>
        </w:tabs>
        <w:ind w:left="567" w:hanging="279"/>
      </w:pPr>
      <w:r w:rsidRPr="00317874">
        <w:t>If commit exists locally and in all partners, it is painted in white;</w:t>
      </w:r>
    </w:p>
    <w:p w14:paraId="2C4548CE" w14:textId="1E4673F0" w:rsidR="00D03A0E" w:rsidRPr="00317874" w:rsidRDefault="00D03A0E" w:rsidP="00D03A0E">
      <w:pPr>
        <w:pStyle w:val="bulletlist"/>
        <w:numPr>
          <w:ilvl w:val="0"/>
          <w:numId w:val="41"/>
        </w:numPr>
        <w:tabs>
          <w:tab w:val="clear" w:pos="648"/>
          <w:tab w:val="num" w:pos="567"/>
        </w:tabs>
        <w:ind w:left="567" w:hanging="279"/>
      </w:pPr>
      <w:r w:rsidRPr="00317874">
        <w:t>If commit exists locally but does not exist in any</w:t>
      </w:r>
      <w:r w:rsidR="00317874" w:rsidRPr="00317874">
        <w:t xml:space="preserve"> partner it pushes to, it is painted in green;</w:t>
      </w:r>
    </w:p>
    <w:p w14:paraId="59AEB444" w14:textId="3A2F3E92" w:rsidR="00317874" w:rsidRPr="00317874" w:rsidRDefault="00317874" w:rsidP="00D03A0E">
      <w:pPr>
        <w:pStyle w:val="bulletlist"/>
        <w:numPr>
          <w:ilvl w:val="0"/>
          <w:numId w:val="41"/>
        </w:numPr>
        <w:tabs>
          <w:tab w:val="clear" w:pos="648"/>
          <w:tab w:val="num" w:pos="567"/>
        </w:tabs>
        <w:ind w:left="567" w:hanging="279"/>
      </w:pPr>
      <w:r w:rsidRPr="00317874">
        <w:t>If commit doesn’t exist locally, but exists in any of the partners it pulls from, it is painted in yellow;</w:t>
      </w:r>
    </w:p>
    <w:p w14:paraId="2A91E5F2" w14:textId="6AE325E3" w:rsidR="00317874" w:rsidRPr="00317874" w:rsidRDefault="00317874" w:rsidP="00D03A0E">
      <w:pPr>
        <w:pStyle w:val="bulletlist"/>
        <w:numPr>
          <w:ilvl w:val="0"/>
          <w:numId w:val="41"/>
        </w:numPr>
        <w:tabs>
          <w:tab w:val="clear" w:pos="648"/>
          <w:tab w:val="num" w:pos="567"/>
        </w:tabs>
        <w:ind w:left="567" w:hanging="279"/>
      </w:pPr>
      <w:r w:rsidRPr="00317874">
        <w:t>If commit exists in repository that is not a partner (this is, it can’t be pulled from it), it is painted in red;</w:t>
      </w:r>
    </w:p>
    <w:p w14:paraId="0A5A906E" w14:textId="32DBE263" w:rsidR="00243E7C" w:rsidRPr="00317874" w:rsidRDefault="00317874" w:rsidP="00787C81">
      <w:pPr>
        <w:pStyle w:val="bulletlist"/>
        <w:numPr>
          <w:ilvl w:val="0"/>
          <w:numId w:val="41"/>
        </w:numPr>
        <w:tabs>
          <w:tab w:val="clear" w:pos="648"/>
          <w:tab w:val="num" w:pos="567"/>
        </w:tabs>
        <w:ind w:left="567" w:hanging="279"/>
      </w:pPr>
      <w:r w:rsidRPr="00317874">
        <w:t>If commit does not belong to a tracked branch, it is painted in gray.</w:t>
      </w:r>
    </w:p>
    <w:p w14:paraId="76D95504" w14:textId="77777777" w:rsidR="00787C81" w:rsidRDefault="00787C81" w:rsidP="0070339C">
      <w:pPr>
        <w:pStyle w:val="PrimeiroPargrafo"/>
        <w:rPr>
          <w:lang w:val="en-US"/>
        </w:rPr>
        <w:sectPr w:rsidR="00787C81" w:rsidSect="004A0594">
          <w:headerReference w:type="default" r:id="rId18"/>
          <w:footerReference w:type="default" r:id="rId19"/>
          <w:type w:val="continuous"/>
          <w:pgSz w:w="12240" w:h="15840" w:code="1"/>
          <w:pgMar w:top="1009" w:right="936" w:bottom="1009" w:left="936" w:header="431" w:footer="431" w:gutter="0"/>
          <w:cols w:num="2" w:space="288"/>
        </w:sectPr>
      </w:pPr>
    </w:p>
    <w:p w14:paraId="25A0E212" w14:textId="4D423DFA" w:rsidR="00883927" w:rsidRDefault="00883927" w:rsidP="00C027E5">
      <w:pPr>
        <w:pStyle w:val="PrimeiroPargrafo"/>
        <w:jc w:val="center"/>
        <w:rPr>
          <w:lang w:val="en-US"/>
        </w:rPr>
      </w:pPr>
      <w:r w:rsidRPr="00883927">
        <w:rPr>
          <w:noProof/>
        </w:rPr>
        <w:lastRenderedPageBreak/>
        <mc:AlternateContent>
          <mc:Choice Requires="wps">
            <w:drawing>
              <wp:inline distT="0" distB="0" distL="0" distR="0" wp14:anchorId="2A22FAE2" wp14:editId="0CE4714A">
                <wp:extent cx="6262777" cy="2846717"/>
                <wp:effectExtent l="0" t="0" r="24130" b="10795"/>
                <wp:docPr id="200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777" cy="2846717"/>
                        </a:xfrm>
                        <a:prstGeom prst="rect">
                          <a:avLst/>
                        </a:prstGeom>
                        <a:solidFill>
                          <a:srgbClr val="FFFFFF"/>
                        </a:solidFill>
                        <a:ln w="9525">
                          <a:solidFill>
                            <a:srgbClr val="000000"/>
                          </a:solidFill>
                          <a:miter lim="800000"/>
                          <a:headEnd/>
                          <a:tailEnd/>
                        </a:ln>
                      </wps:spPr>
                      <wps:txbx>
                        <w:txbxContent>
                          <w:p w14:paraId="5EEE9252" w14:textId="0FA847AA" w:rsidR="006958C4" w:rsidRPr="00883927" w:rsidRDefault="006958C4">
                            <w:pPr>
                              <w:rPr>
                                <w:lang w:val="pt-BR"/>
                              </w:rPr>
                            </w:pPr>
                            <w:r>
                              <w:rPr>
                                <w:noProof/>
                                <w:lang w:val="pt-BR" w:eastAsia="pt-BR"/>
                              </w:rPr>
                              <w:drawing>
                                <wp:inline distT="0" distB="0" distL="0" distR="0" wp14:anchorId="578E95EB" wp14:editId="7D81DBAE">
                                  <wp:extent cx="6081622" cy="2748893"/>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4601" cy="2759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A22FAE2" id="_x0000_s1030" type="#_x0000_t202" style="width:493.15pt;height:2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">
                <v:textbox>
                  <w:txbxContent>
                    <w:p w14:paraId="5EEE9252" w14:textId="0FA847AA" w:rsidR="006958C4" w:rsidRPr="00883927" w:rsidRDefault="006958C4">
                      <w:pPr>
                        <w:rPr>
                          <w:lang w:val="pt-BR"/>
                        </w:rPr>
                      </w:pPr>
                      <w:r>
                        <w:rPr>
                          <w:noProof/>
                          <w:lang w:val="pt-BR" w:eastAsia="pt-BR"/>
                        </w:rPr>
                        <w:drawing>
                          <wp:inline distT="0" distB="0" distL="0" distR="0" wp14:anchorId="578E95EB" wp14:editId="7D81DBAE">
                            <wp:extent cx="6081622" cy="2748893"/>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4601" cy="2759279"/>
                                    </a:xfrm>
                                    <a:prstGeom prst="rect">
                                      <a:avLst/>
                                    </a:prstGeom>
                                    <a:noFill/>
                                    <a:ln>
                                      <a:noFill/>
                                    </a:ln>
                                  </pic:spPr>
                                </pic:pic>
                              </a:graphicData>
                            </a:graphic>
                          </wp:inline>
                        </w:drawing>
                      </w:r>
                    </w:p>
                  </w:txbxContent>
                </v:textbox>
                <w10:anchorlock/>
              </v:shape>
            </w:pict>
          </mc:Fallback>
        </mc:AlternateContent>
      </w:r>
    </w:p>
    <w:p w14:paraId="266DADEB" w14:textId="3ACA85B4" w:rsidR="0032111C" w:rsidRDefault="0032111C" w:rsidP="00883927">
      <w:pPr>
        <w:pStyle w:val="Legenda"/>
      </w:pPr>
      <w:bookmarkStart w:id="11" w:name="_Ref384930630"/>
      <w:r w:rsidRPr="0032111C">
        <w:t xml:space="preserve">Fig. </w:t>
      </w:r>
      <w:r>
        <w:fldChar w:fldCharType="begin"/>
      </w:r>
      <w:r w:rsidRPr="0032111C">
        <w:instrText xml:space="preserve"> SEQ Fig. \* ARABIC </w:instrText>
      </w:r>
      <w:r>
        <w:fldChar w:fldCharType="separate"/>
      </w:r>
      <w:r w:rsidR="00EA6CD0">
        <w:rPr>
          <w:noProof/>
        </w:rPr>
        <w:t>5</w:t>
      </w:r>
      <w:r>
        <w:fldChar w:fldCharType="end"/>
      </w:r>
      <w:bookmarkEnd w:id="11"/>
      <w:r w:rsidRPr="0032111C">
        <w:t xml:space="preserve">. </w:t>
      </w:r>
      <w:r w:rsidR="00243E7C" w:rsidRPr="00340D13">
        <w:t>Log Window (commit history)</w:t>
      </w:r>
    </w:p>
    <w:p w14:paraId="1C484EEB" w14:textId="77777777" w:rsidR="001D73A5" w:rsidRPr="001D73A5" w:rsidRDefault="001D73A5" w:rsidP="001D73A5"/>
    <w:p w14:paraId="23FD67AC" w14:textId="77777777" w:rsidR="00787C81" w:rsidRDefault="00787C81" w:rsidP="00446744">
      <w:pPr>
        <w:pStyle w:val="Ttulo2"/>
        <w:sectPr w:rsidR="00787C81" w:rsidSect="004A0594">
          <w:type w:val="continuous"/>
          <w:pgSz w:w="12240" w:h="15840" w:code="1"/>
          <w:pgMar w:top="1009" w:right="936" w:bottom="1009" w:left="936" w:header="431" w:footer="431" w:gutter="0"/>
          <w:cols w:space="288"/>
        </w:sectPr>
      </w:pPr>
      <w:bookmarkStart w:id="12" w:name="_Ref381298196"/>
    </w:p>
    <w:p w14:paraId="28220226" w14:textId="77777777" w:rsidR="00787C81" w:rsidRPr="00317874" w:rsidRDefault="00787C81" w:rsidP="00787C81">
      <w:pPr>
        <w:pStyle w:val="Text"/>
      </w:pPr>
      <w:r w:rsidRPr="00317874">
        <w:lastRenderedPageBreak/>
        <w:t>Commits are drawn according to its precedence order. Thus, if a commit N is created over a commit N – 1, then commit N will be located in the right hand side of commit N – 1. DyeVC presents a tooltip with some information about each commit, upon a mouse over a node.</w:t>
      </w:r>
    </w:p>
    <w:p w14:paraId="23D7C80B" w14:textId="3BB92F77" w:rsidR="00787C81" w:rsidRDefault="00787C81" w:rsidP="00787C81">
      <w:pPr>
        <w:pStyle w:val="Text"/>
      </w:pPr>
      <w:r w:rsidRPr="00317874">
        <w:t xml:space="preserve">The history window can also be zoomed in or out, whether the user wants to see details of a particular area of the history or an overview of the entire history. The line style can be one of cubic curves, straight or quad curves. By changing the window mode from </w:t>
      </w:r>
      <w:r w:rsidRPr="00317874">
        <w:rPr>
          <w:i/>
        </w:rPr>
        <w:t>transforming</w:t>
      </w:r>
      <w:r w:rsidRPr="00317874">
        <w:t xml:space="preserve"> to </w:t>
      </w:r>
      <w:r w:rsidRPr="00317874">
        <w:rPr>
          <w:i/>
        </w:rPr>
        <w:t>picking</w:t>
      </w:r>
      <w:r w:rsidRPr="00317874">
        <w:t>, it is possible to select a group of nodes and collapse them into one node that represents them, or simply drag them into new positions to have a better understanding of an area where there are too many crossing lines.</w:t>
      </w:r>
    </w:p>
    <w:p w14:paraId="1A34B66C" w14:textId="0A9F7FFB" w:rsidR="00446744" w:rsidRDefault="00446744" w:rsidP="00446744">
      <w:pPr>
        <w:pStyle w:val="Ttulo2"/>
      </w:pPr>
      <w:r>
        <w:t>Topology View</w:t>
      </w:r>
    </w:p>
    <w:p w14:paraId="26E41BD3" w14:textId="2D48166A" w:rsidR="00446744" w:rsidRDefault="005711BD" w:rsidP="00446744">
      <w:pPr>
        <w:pStyle w:val="Text"/>
      </w:pPr>
      <w:r>
        <w:t>DyeVC</w:t>
      </w:r>
      <w:r w:rsidR="00446744">
        <w:t xml:space="preserve"> </w:t>
      </w:r>
      <w:r w:rsidR="00446744" w:rsidRPr="00DD5572">
        <w:t xml:space="preserve">presents </w:t>
      </w:r>
      <w:r>
        <w:t>a</w:t>
      </w:r>
      <w:r w:rsidR="00446744">
        <w:t xml:space="preserve"> topology view showing all repositories </w:t>
      </w:r>
      <w:r>
        <w:t>for</w:t>
      </w:r>
      <w:r w:rsidR="00446744">
        <w:t xml:space="preserve"> a given system, as depicted in </w:t>
      </w:r>
      <w:r w:rsidR="00446744">
        <w:fldChar w:fldCharType="begin"/>
      </w:r>
      <w:r w:rsidR="00446744">
        <w:instrText xml:space="preserve"> REF _Ref384929169 \h </w:instrText>
      </w:r>
      <w:r w:rsidR="00446744">
        <w:fldChar w:fldCharType="separate"/>
      </w:r>
      <w:r w:rsidR="00EA6CD0">
        <w:t xml:space="preserve">Fig. </w:t>
      </w:r>
      <w:r w:rsidR="00EA6CD0">
        <w:rPr>
          <w:noProof/>
        </w:rPr>
        <w:t>6</w:t>
      </w:r>
      <w:r w:rsidR="00446744">
        <w:fldChar w:fldCharType="end"/>
      </w:r>
      <w:r w:rsidR="00446744">
        <w:t xml:space="preserve">, where each </w:t>
      </w:r>
      <w:r w:rsidR="00D03A0E">
        <w:t>node</w:t>
      </w:r>
      <w:r w:rsidR="00446744">
        <w:t xml:space="preserve"> represents a known clone of the system. Each </w:t>
      </w:r>
      <w:r w:rsidR="00D03A0E">
        <w:t>node</w:t>
      </w:r>
      <w:r w:rsidR="00446744">
        <w:t xml:space="preserve"> icon has a different meaning:</w:t>
      </w:r>
    </w:p>
    <w:p w14:paraId="180C446C" w14:textId="77777777" w:rsidR="00446744" w:rsidRDefault="00446744" w:rsidP="00446744">
      <w:pPr>
        <w:pStyle w:val="bulletlist"/>
        <w:numPr>
          <w:ilvl w:val="0"/>
          <w:numId w:val="41"/>
        </w:numPr>
        <w:tabs>
          <w:tab w:val="clear" w:pos="648"/>
          <w:tab w:val="num" w:pos="567"/>
        </w:tabs>
        <w:ind w:left="567" w:hanging="279"/>
      </w:pPr>
      <w:r>
        <w:t>A blue computer represents your clone;</w:t>
      </w:r>
    </w:p>
    <w:p w14:paraId="29A9A3C0" w14:textId="77777777" w:rsidR="00446744" w:rsidRDefault="00446744" w:rsidP="00446744">
      <w:pPr>
        <w:pStyle w:val="bulletlist"/>
        <w:numPr>
          <w:ilvl w:val="0"/>
          <w:numId w:val="41"/>
        </w:numPr>
        <w:tabs>
          <w:tab w:val="clear" w:pos="648"/>
          <w:tab w:val="num" w:pos="567"/>
        </w:tabs>
        <w:ind w:left="567" w:hanging="279"/>
      </w:pPr>
      <w:r>
        <w:t>Black computers represent ordinary clones;</w:t>
      </w:r>
    </w:p>
    <w:p w14:paraId="6BFBBF49" w14:textId="77777777" w:rsidR="00446744" w:rsidRDefault="00446744" w:rsidP="00446744">
      <w:pPr>
        <w:pStyle w:val="bulletlist"/>
        <w:numPr>
          <w:ilvl w:val="0"/>
          <w:numId w:val="41"/>
        </w:numPr>
        <w:tabs>
          <w:tab w:val="clear" w:pos="648"/>
          <w:tab w:val="num" w:pos="567"/>
        </w:tabs>
        <w:ind w:left="567" w:hanging="279"/>
      </w:pPr>
      <w:r>
        <w:t>Servers represent central repositories that do not pull from nor push to any other clone, or clones where DyeVC is not running;</w:t>
      </w:r>
    </w:p>
    <w:p w14:paraId="33E638C0" w14:textId="4FBD914C" w:rsidR="00446744" w:rsidRDefault="00D03A0E" w:rsidP="00446744">
      <w:pPr>
        <w:pStyle w:val="bulletlist"/>
        <w:numPr>
          <w:ilvl w:val="0"/>
          <w:numId w:val="41"/>
        </w:numPr>
        <w:tabs>
          <w:tab w:val="clear" w:pos="648"/>
          <w:tab w:val="num" w:pos="567"/>
        </w:tabs>
        <w:ind w:left="567" w:hanging="279"/>
      </w:pPr>
      <w:r>
        <w:t>G</w:t>
      </w:r>
      <w:r w:rsidR="00446744">
        <w:t>reen checkmark</w:t>
      </w:r>
      <w:r>
        <w:t>s represent selected nodes</w:t>
      </w:r>
      <w:r w:rsidR="00446744">
        <w:t>.</w:t>
      </w:r>
    </w:p>
    <w:p w14:paraId="52338A6E" w14:textId="77777777" w:rsidR="002C3EFC" w:rsidRPr="007270A3" w:rsidRDefault="002C3EFC" w:rsidP="002C3EFC">
      <w:pPr>
        <w:pStyle w:val="Text"/>
        <w:rPr>
          <w:lang w:eastAsia="pt-BR"/>
        </w:rPr>
      </w:pPr>
      <w:r>
        <w:rPr>
          <w:lang w:eastAsia="pt-BR"/>
        </w:rPr>
        <w:t xml:space="preserve">Each edge in the graph represents a relationship between two repositories. Edges </w:t>
      </w:r>
      <w:r w:rsidRPr="002C3EFC">
        <w:t>with</w:t>
      </w:r>
      <w:r>
        <w:rPr>
          <w:lang w:eastAsia="pt-BR"/>
        </w:rPr>
        <w:t xml:space="preserve"> a continuous stroke mean that the source clone pushes to the destination clone. Edges with a dotted stroke mean that the destination clone pulls from the source clone. The edge labels show how many commits from the source clone are missing in the destination clone. If both clones are synchronized, than the edge connecting them is </w:t>
      </w:r>
      <w:r>
        <w:rPr>
          <w:lang w:eastAsia="pt-BR"/>
        </w:rPr>
        <w:lastRenderedPageBreak/>
        <w:t>green, otherwise it is red.</w:t>
      </w:r>
    </w:p>
    <w:p w14:paraId="747CA1B7" w14:textId="77777777" w:rsidR="002C3EFC" w:rsidRDefault="002C3EFC" w:rsidP="002C3EFC">
      <w:pPr>
        <w:pStyle w:val="Text"/>
      </w:pPr>
    </w:p>
    <w:p w14:paraId="221BE083" w14:textId="77777777" w:rsidR="00446744" w:rsidRDefault="00446744" w:rsidP="00446744">
      <w:pPr>
        <w:pStyle w:val="Text"/>
      </w:pPr>
      <w:r>
        <w:rPr>
          <w:noProof/>
          <w:lang w:val="pt-BR" w:eastAsia="pt-BR"/>
        </w:rPr>
        <mc:AlternateContent>
          <mc:Choice Requires="wps">
            <w:drawing>
              <wp:inline distT="0" distB="0" distL="0" distR="0" wp14:anchorId="26A41454" wp14:editId="7FAC909C">
                <wp:extent cx="3054350" cy="2533650"/>
                <wp:effectExtent l="0" t="0" r="12700" b="19050"/>
                <wp:docPr id="200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2533650"/>
                        </a:xfrm>
                        <a:prstGeom prst="rect">
                          <a:avLst/>
                        </a:prstGeom>
                        <a:solidFill>
                          <a:srgbClr val="FFFFFF"/>
                        </a:solidFill>
                        <a:ln w="9525">
                          <a:solidFill>
                            <a:srgbClr val="000000"/>
                          </a:solidFill>
                          <a:miter lim="800000"/>
                          <a:headEnd/>
                          <a:tailEnd/>
                        </a:ln>
                      </wps:spPr>
                      <wps:txbx>
                        <w:txbxContent>
                          <w:p w14:paraId="605313A5" w14:textId="77777777" w:rsidR="006958C4" w:rsidRPr="001A05CD" w:rsidRDefault="006958C4" w:rsidP="00446744">
                            <w:pPr>
                              <w:rPr>
                                <w:lang w:val="pt-BR"/>
                              </w:rPr>
                            </w:pPr>
                            <w:r>
                              <w:rPr>
                                <w:noProof/>
                                <w:lang w:val="pt-BR" w:eastAsia="pt-BR"/>
                              </w:rPr>
                              <w:drawing>
                                <wp:inline distT="0" distB="0" distL="0" distR="0" wp14:anchorId="6E259381" wp14:editId="3298B1A7">
                                  <wp:extent cx="2856295" cy="2419350"/>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5957" cy="2427534"/>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6A41454" id="_x0000_s1031" type="#_x0000_t202" style="width:240.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">
                <v:textbox>
                  <w:txbxContent>
                    <w:p w14:paraId="605313A5" w14:textId="77777777" w:rsidR="006958C4" w:rsidRPr="001A05CD" w:rsidRDefault="006958C4" w:rsidP="00446744">
                      <w:pPr>
                        <w:rPr>
                          <w:lang w:val="pt-BR"/>
                        </w:rPr>
                      </w:pPr>
                      <w:r>
                        <w:rPr>
                          <w:noProof/>
                          <w:lang w:val="pt-BR" w:eastAsia="pt-BR"/>
                        </w:rPr>
                        <w:drawing>
                          <wp:inline distT="0" distB="0" distL="0" distR="0" wp14:anchorId="6E259381" wp14:editId="3298B1A7">
                            <wp:extent cx="2856295" cy="2419350"/>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5957" cy="2427534"/>
                                    </a:xfrm>
                                    <a:prstGeom prst="rect">
                                      <a:avLst/>
                                    </a:prstGeom>
                                  </pic:spPr>
                                </pic:pic>
                              </a:graphicData>
                            </a:graphic>
                          </wp:inline>
                        </w:drawing>
                      </w:r>
                    </w:p>
                  </w:txbxContent>
                </v:textbox>
                <w10:anchorlock/>
              </v:shape>
            </w:pict>
          </mc:Fallback>
        </mc:AlternateContent>
      </w:r>
    </w:p>
    <w:p w14:paraId="2280D55D" w14:textId="77777777" w:rsidR="00446744" w:rsidRDefault="00446744" w:rsidP="00446744">
      <w:pPr>
        <w:pStyle w:val="Legenda"/>
      </w:pPr>
      <w:bookmarkStart w:id="13" w:name="_Ref384929169"/>
      <w:r>
        <w:t xml:space="preserve">Fig. </w:t>
      </w:r>
      <w:fldSimple w:instr=" SEQ Fig. \* ARABIC ">
        <w:r w:rsidR="00EA6CD0">
          <w:rPr>
            <w:noProof/>
          </w:rPr>
          <w:t>6</w:t>
        </w:r>
      </w:fldSimple>
      <w:bookmarkEnd w:id="13"/>
      <w:r>
        <w:t>. Topology view for a given system</w:t>
      </w:r>
    </w:p>
    <w:p w14:paraId="79028EE4" w14:textId="52E027DC" w:rsidR="00FA7B0A" w:rsidRDefault="00FA7B0A" w:rsidP="0032111C">
      <w:pPr>
        <w:pStyle w:val="Ttulo1"/>
      </w:pPr>
      <w:bookmarkStart w:id="14" w:name="_Ref384931976"/>
      <w:r>
        <w:t>Evaluation</w:t>
      </w:r>
      <w:bookmarkEnd w:id="14"/>
    </w:p>
    <w:p w14:paraId="7230BD6E" w14:textId="64AF7B1F" w:rsidR="00FA7B0A" w:rsidRDefault="00C6091C" w:rsidP="00FA7B0A">
      <w:pPr>
        <w:pStyle w:val="Text"/>
      </w:pPr>
      <w:r>
        <w:t>We performed both quantitative and qualitative evaluations of DyeVC, as detailed in the next sub-sections.</w:t>
      </w:r>
    </w:p>
    <w:p w14:paraId="67989C42" w14:textId="5C78C04E" w:rsidR="00C6091C" w:rsidRDefault="00EA6CD0" w:rsidP="00C6091C">
      <w:pPr>
        <w:pStyle w:val="Ttulo2"/>
      </w:pPr>
      <w:r>
        <w:t>Quantitative Evaluation</w:t>
      </w:r>
    </w:p>
    <w:p w14:paraId="70CF431B" w14:textId="6B81434F" w:rsidR="00C46406" w:rsidRDefault="002C3EFC" w:rsidP="00A44E7B">
      <w:pPr>
        <w:pStyle w:val="Text"/>
      </w:pPr>
      <w:r>
        <w:t xml:space="preserve">In order to evaluate the </w:t>
      </w:r>
      <w:r w:rsidR="00AC55BD">
        <w:t xml:space="preserve">time spent to perform the most common DyeVC operations, we analyzed repositories of different sizes and hosted in different </w:t>
      </w:r>
      <w:proofErr w:type="spellStart"/>
      <w:r w:rsidR="00AC55BD">
        <w:t>git</w:t>
      </w:r>
      <w:proofErr w:type="spellEnd"/>
      <w:r w:rsidR="00AC55BD">
        <w:t xml:space="preserve"> servers. The results are in </w:t>
      </w:r>
      <w:r w:rsidR="00AC55BD">
        <w:fldChar w:fldCharType="begin"/>
      </w:r>
      <w:r w:rsidR="00AC55BD">
        <w:instrText xml:space="preserve"> REF _Ref386820417 \h </w:instrText>
      </w:r>
      <w:r w:rsidR="00AC55BD">
        <w:fldChar w:fldCharType="separate"/>
      </w:r>
      <w:r w:rsidR="00EA6CD0">
        <w:t xml:space="preserve">Table </w:t>
      </w:r>
      <w:r w:rsidR="00EA6CD0">
        <w:rPr>
          <w:noProof/>
        </w:rPr>
        <w:t>V</w:t>
      </w:r>
      <w:r w:rsidR="00AC55BD">
        <w:fldChar w:fldCharType="end"/>
      </w:r>
      <w:r w:rsidR="00AC55BD">
        <w:t xml:space="preserve">. </w:t>
      </w:r>
    </w:p>
    <w:p w14:paraId="461BE544" w14:textId="77777777" w:rsidR="00C46406" w:rsidRDefault="00C46406" w:rsidP="00C46406">
      <w:pPr>
        <w:pStyle w:val="Text"/>
      </w:pPr>
    </w:p>
    <w:p w14:paraId="58AC6045" w14:textId="77777777" w:rsidR="00C46406" w:rsidRDefault="00C46406" w:rsidP="00C46406">
      <w:pPr>
        <w:pStyle w:val="Text"/>
        <w:ind w:firstLine="0"/>
        <w:sectPr w:rsidR="00C46406" w:rsidSect="004A0594">
          <w:type w:val="continuous"/>
          <w:pgSz w:w="12240" w:h="15840" w:code="1"/>
          <w:pgMar w:top="1009" w:right="936" w:bottom="1009" w:left="936" w:header="431" w:footer="431" w:gutter="0"/>
          <w:cols w:num="2" w:space="288"/>
        </w:sectPr>
      </w:pPr>
    </w:p>
    <w:p w14:paraId="2E6A52A2" w14:textId="77777777" w:rsidR="00AC55BD" w:rsidRDefault="00AC55BD" w:rsidP="00C46406">
      <w:pPr>
        <w:pStyle w:val="TableTitle"/>
      </w:pPr>
      <w:bookmarkStart w:id="15" w:name="_Ref386820417"/>
    </w:p>
    <w:p w14:paraId="72DFE9F7" w14:textId="77777777" w:rsidR="00C46406" w:rsidRDefault="00C46406" w:rsidP="00C46406">
      <w:pPr>
        <w:pStyle w:val="TableTitle"/>
      </w:pPr>
      <w:bookmarkStart w:id="16" w:name="_Ref386820651"/>
      <w:r>
        <w:t xml:space="preserve">Table </w:t>
      </w:r>
      <w:fldSimple w:instr=" SEQ Table \* ROMAN ">
        <w:r w:rsidR="00EA6CD0">
          <w:rPr>
            <w:noProof/>
          </w:rPr>
          <w:t>V</w:t>
        </w:r>
      </w:fldSimple>
      <w:bookmarkEnd w:id="15"/>
      <w:bookmarkEnd w:id="16"/>
    </w:p>
    <w:p w14:paraId="131F8DA9" w14:textId="54B207A2" w:rsidR="00C46406" w:rsidRPr="00DD5572" w:rsidRDefault="00F57E8C" w:rsidP="00C46406">
      <w:pPr>
        <w:pStyle w:val="TableTitle"/>
      </w:pPr>
      <w:r>
        <w:t>Time (in seconds) spent by DyeVC in several operations for repositories with different histories and sizes</w:t>
      </w:r>
    </w:p>
    <w:tbl>
      <w:tblPr>
        <w:tblStyle w:val="IEEETable"/>
        <w:tblW w:w="0" w:type="auto"/>
        <w:jc w:val="center"/>
        <w:tblLook w:val="04A0" w:firstRow="1" w:lastRow="0" w:firstColumn="1" w:lastColumn="0" w:noHBand="0" w:noVBand="1"/>
      </w:tblPr>
      <w:tblGrid>
        <w:gridCol w:w="1113"/>
        <w:gridCol w:w="1310"/>
        <w:gridCol w:w="919"/>
        <w:gridCol w:w="496"/>
        <w:gridCol w:w="616"/>
        <w:gridCol w:w="670"/>
        <w:gridCol w:w="963"/>
        <w:gridCol w:w="874"/>
        <w:gridCol w:w="999"/>
        <w:gridCol w:w="581"/>
        <w:gridCol w:w="812"/>
        <w:gridCol w:w="839"/>
      </w:tblGrid>
      <w:tr w:rsidR="00327C1F" w:rsidRPr="00C46406" w14:paraId="3B2E9C46" w14:textId="77777777" w:rsidTr="001D73A5">
        <w:trPr>
          <w:cnfStyle w:val="100000000000" w:firstRow="1" w:lastRow="0" w:firstColumn="0" w:lastColumn="0" w:oddVBand="0" w:evenVBand="0" w:oddHBand="0" w:evenHBand="0" w:firstRowFirstColumn="0" w:firstRowLastColumn="0" w:lastRowFirstColumn="0" w:lastRowLastColumn="0"/>
          <w:trHeight w:val="510"/>
          <w:jc w:val="center"/>
        </w:trPr>
        <w:tc>
          <w:tcPr>
            <w:tcW w:w="1113" w:type="dxa"/>
            <w:vMerge w:val="restart"/>
            <w:tcBorders>
              <w:right w:val="single" w:sz="4" w:space="0" w:color="auto"/>
            </w:tcBorders>
            <w:noWrap/>
            <w:vAlign w:val="center"/>
          </w:tcPr>
          <w:p w14:paraId="4B508506" w14:textId="4CB5257C" w:rsidR="00327C1F" w:rsidRPr="00C46406" w:rsidRDefault="00327C1F" w:rsidP="00327C1F">
            <w:pPr>
              <w:jc w:val="center"/>
              <w:rPr>
                <w:bCs/>
                <w:sz w:val="16"/>
                <w:szCs w:val="16"/>
              </w:rPr>
            </w:pPr>
            <w:r>
              <w:rPr>
                <w:bCs/>
                <w:sz w:val="16"/>
                <w:szCs w:val="16"/>
              </w:rPr>
              <w:t>Repository</w:t>
            </w:r>
          </w:p>
        </w:tc>
        <w:tc>
          <w:tcPr>
            <w:tcW w:w="1310" w:type="dxa"/>
            <w:vMerge w:val="restart"/>
            <w:tcBorders>
              <w:left w:val="single" w:sz="4" w:space="0" w:color="auto"/>
              <w:bottom w:val="single" w:sz="4" w:space="0" w:color="auto"/>
              <w:right w:val="single" w:sz="4" w:space="0" w:color="auto"/>
            </w:tcBorders>
            <w:vAlign w:val="center"/>
          </w:tcPr>
          <w:p w14:paraId="6B0C1596" w14:textId="1B0C427C" w:rsidR="00327C1F" w:rsidRPr="00C46406" w:rsidRDefault="00327C1F" w:rsidP="00327C1F">
            <w:pPr>
              <w:jc w:val="center"/>
              <w:rPr>
                <w:bCs/>
                <w:sz w:val="16"/>
                <w:szCs w:val="16"/>
              </w:rPr>
            </w:pPr>
            <w:r>
              <w:rPr>
                <w:bCs/>
                <w:sz w:val="16"/>
                <w:szCs w:val="16"/>
              </w:rPr>
              <w:t>Hosting</w:t>
            </w:r>
          </w:p>
        </w:tc>
        <w:tc>
          <w:tcPr>
            <w:tcW w:w="2701" w:type="dxa"/>
            <w:gridSpan w:val="4"/>
            <w:tcBorders>
              <w:left w:val="single" w:sz="4" w:space="0" w:color="auto"/>
              <w:bottom w:val="single" w:sz="4" w:space="0" w:color="auto"/>
              <w:right w:val="single" w:sz="4" w:space="0" w:color="auto"/>
            </w:tcBorders>
            <w:noWrap/>
            <w:vAlign w:val="center"/>
          </w:tcPr>
          <w:p w14:paraId="7DC0F22D" w14:textId="5C910F24" w:rsidR="00327C1F" w:rsidRPr="00C46406" w:rsidRDefault="00327C1F" w:rsidP="00327C1F">
            <w:pPr>
              <w:jc w:val="center"/>
              <w:rPr>
                <w:bCs/>
                <w:sz w:val="16"/>
                <w:szCs w:val="16"/>
              </w:rPr>
            </w:pPr>
            <w:r>
              <w:rPr>
                <w:bCs/>
                <w:sz w:val="16"/>
                <w:szCs w:val="16"/>
              </w:rPr>
              <w:t>Repository size</w:t>
            </w:r>
          </w:p>
        </w:tc>
        <w:tc>
          <w:tcPr>
            <w:tcW w:w="1837" w:type="dxa"/>
            <w:gridSpan w:val="2"/>
            <w:tcBorders>
              <w:bottom w:val="single" w:sz="4" w:space="0" w:color="auto"/>
              <w:right w:val="single" w:sz="4" w:space="0" w:color="auto"/>
            </w:tcBorders>
            <w:vAlign w:val="center"/>
          </w:tcPr>
          <w:p w14:paraId="1C006287" w14:textId="57B91C8D" w:rsidR="00327C1F" w:rsidRPr="00C46406" w:rsidRDefault="00327C1F" w:rsidP="00327C1F">
            <w:pPr>
              <w:jc w:val="center"/>
              <w:rPr>
                <w:bCs/>
                <w:sz w:val="16"/>
                <w:szCs w:val="16"/>
              </w:rPr>
            </w:pPr>
            <w:r>
              <w:rPr>
                <w:bCs/>
                <w:sz w:val="16"/>
                <w:szCs w:val="16"/>
              </w:rPr>
              <w:t>Foreground operations</w:t>
            </w:r>
          </w:p>
        </w:tc>
        <w:tc>
          <w:tcPr>
            <w:tcW w:w="3231" w:type="dxa"/>
            <w:gridSpan w:val="4"/>
            <w:tcBorders>
              <w:left w:val="single" w:sz="4" w:space="0" w:color="auto"/>
              <w:bottom w:val="single" w:sz="4" w:space="0" w:color="auto"/>
            </w:tcBorders>
            <w:vAlign w:val="center"/>
          </w:tcPr>
          <w:p w14:paraId="599B7043" w14:textId="71C1062E" w:rsidR="00327C1F" w:rsidRPr="00C46406" w:rsidRDefault="00327C1F" w:rsidP="00327C1F">
            <w:pPr>
              <w:jc w:val="center"/>
              <w:rPr>
                <w:bCs/>
                <w:sz w:val="16"/>
                <w:szCs w:val="16"/>
              </w:rPr>
            </w:pPr>
            <w:r>
              <w:rPr>
                <w:bCs/>
                <w:sz w:val="16"/>
                <w:szCs w:val="16"/>
              </w:rPr>
              <w:t>Background operations</w:t>
            </w:r>
          </w:p>
        </w:tc>
      </w:tr>
      <w:tr w:rsidR="00327C1F" w:rsidRPr="00C46406" w14:paraId="1F698D44" w14:textId="3B00ED66" w:rsidTr="001D73A5">
        <w:trPr>
          <w:trHeight w:val="510"/>
          <w:jc w:val="center"/>
        </w:trPr>
        <w:tc>
          <w:tcPr>
            <w:tcW w:w="1113" w:type="dxa"/>
            <w:vMerge/>
            <w:tcBorders>
              <w:right w:val="single" w:sz="4" w:space="0" w:color="auto"/>
            </w:tcBorders>
            <w:noWrap/>
            <w:vAlign w:val="center"/>
            <w:hideMark/>
          </w:tcPr>
          <w:p w14:paraId="25F87490" w14:textId="166F4599" w:rsidR="00327C1F" w:rsidRPr="00C46406" w:rsidRDefault="00327C1F" w:rsidP="00327C1F">
            <w:pPr>
              <w:jc w:val="center"/>
              <w:rPr>
                <w:bCs/>
                <w:sz w:val="16"/>
                <w:szCs w:val="16"/>
              </w:rPr>
            </w:pPr>
          </w:p>
        </w:tc>
        <w:tc>
          <w:tcPr>
            <w:tcW w:w="1310" w:type="dxa"/>
            <w:vMerge/>
            <w:tcBorders>
              <w:top w:val="single" w:sz="4" w:space="0" w:color="auto"/>
              <w:left w:val="single" w:sz="4" w:space="0" w:color="auto"/>
              <w:bottom w:val="single" w:sz="4" w:space="0" w:color="auto"/>
              <w:right w:val="single" w:sz="4" w:space="0" w:color="auto"/>
            </w:tcBorders>
            <w:vAlign w:val="center"/>
          </w:tcPr>
          <w:p w14:paraId="11D557C7" w14:textId="21CE2254" w:rsidR="00327C1F" w:rsidRPr="00C46406" w:rsidRDefault="00327C1F" w:rsidP="00327C1F">
            <w:pPr>
              <w:jc w:val="center"/>
              <w:rPr>
                <w:bCs/>
                <w:sz w:val="16"/>
                <w:szCs w:val="16"/>
              </w:rPr>
            </w:pPr>
          </w:p>
        </w:tc>
        <w:tc>
          <w:tcPr>
            <w:tcW w:w="919" w:type="dxa"/>
            <w:tcBorders>
              <w:top w:val="single" w:sz="4" w:space="0" w:color="auto"/>
              <w:left w:val="single" w:sz="4" w:space="0" w:color="auto"/>
              <w:bottom w:val="single" w:sz="4" w:space="0" w:color="auto"/>
            </w:tcBorders>
            <w:noWrap/>
            <w:vAlign w:val="center"/>
            <w:hideMark/>
          </w:tcPr>
          <w:p w14:paraId="479C814B" w14:textId="1B5089F9" w:rsidR="00327C1F" w:rsidRPr="00C46406" w:rsidRDefault="00327C1F" w:rsidP="00327C1F">
            <w:pPr>
              <w:jc w:val="center"/>
              <w:rPr>
                <w:bCs/>
                <w:sz w:val="16"/>
                <w:szCs w:val="16"/>
              </w:rPr>
            </w:pPr>
            <w:r w:rsidRPr="00C46406">
              <w:rPr>
                <w:bCs/>
                <w:sz w:val="16"/>
                <w:szCs w:val="16"/>
              </w:rPr>
              <w:t># commits</w:t>
            </w:r>
          </w:p>
        </w:tc>
        <w:tc>
          <w:tcPr>
            <w:tcW w:w="496" w:type="dxa"/>
            <w:noWrap/>
            <w:vAlign w:val="center"/>
            <w:hideMark/>
          </w:tcPr>
          <w:p w14:paraId="5A18F0F0" w14:textId="7F382F31" w:rsidR="00327C1F" w:rsidRPr="00C46406" w:rsidRDefault="00327C1F" w:rsidP="00327C1F">
            <w:pPr>
              <w:jc w:val="center"/>
              <w:rPr>
                <w:bCs/>
                <w:sz w:val="16"/>
                <w:szCs w:val="16"/>
              </w:rPr>
            </w:pPr>
            <w:r w:rsidRPr="00C46406">
              <w:rPr>
                <w:bCs/>
                <w:sz w:val="16"/>
                <w:szCs w:val="16"/>
              </w:rPr>
              <w:t>MB</w:t>
            </w:r>
          </w:p>
        </w:tc>
        <w:tc>
          <w:tcPr>
            <w:tcW w:w="616" w:type="dxa"/>
            <w:noWrap/>
            <w:vAlign w:val="center"/>
            <w:hideMark/>
          </w:tcPr>
          <w:p w14:paraId="09E00719" w14:textId="0650F475" w:rsidR="00327C1F" w:rsidRPr="00C46406" w:rsidRDefault="00327C1F" w:rsidP="00327C1F">
            <w:pPr>
              <w:jc w:val="center"/>
              <w:rPr>
                <w:bCs/>
                <w:sz w:val="16"/>
                <w:szCs w:val="16"/>
              </w:rPr>
            </w:pPr>
            <w:r w:rsidRPr="00C46406">
              <w:rPr>
                <w:bCs/>
                <w:sz w:val="16"/>
                <w:szCs w:val="16"/>
              </w:rPr>
              <w:t># files</w:t>
            </w:r>
          </w:p>
        </w:tc>
        <w:tc>
          <w:tcPr>
            <w:tcW w:w="670" w:type="dxa"/>
            <w:tcBorders>
              <w:top w:val="single" w:sz="4" w:space="0" w:color="auto"/>
              <w:right w:val="single" w:sz="4" w:space="0" w:color="auto"/>
            </w:tcBorders>
            <w:noWrap/>
            <w:vAlign w:val="center"/>
            <w:hideMark/>
          </w:tcPr>
          <w:p w14:paraId="727D10BD" w14:textId="6ABEEA05" w:rsidR="00327C1F" w:rsidRPr="00C46406" w:rsidRDefault="00327C1F" w:rsidP="00327C1F">
            <w:pPr>
              <w:jc w:val="center"/>
              <w:rPr>
                <w:bCs/>
                <w:sz w:val="16"/>
                <w:szCs w:val="16"/>
              </w:rPr>
            </w:pPr>
            <w:r w:rsidRPr="00C46406">
              <w:rPr>
                <w:bCs/>
                <w:sz w:val="16"/>
                <w:szCs w:val="16"/>
              </w:rPr>
              <w:t>#nodes</w:t>
            </w:r>
          </w:p>
        </w:tc>
        <w:tc>
          <w:tcPr>
            <w:tcW w:w="963" w:type="dxa"/>
            <w:tcBorders>
              <w:top w:val="single" w:sz="4" w:space="0" w:color="auto"/>
            </w:tcBorders>
            <w:vAlign w:val="center"/>
          </w:tcPr>
          <w:p w14:paraId="4FC5DE7C" w14:textId="55A75D8F" w:rsidR="00327C1F" w:rsidRPr="00C46406" w:rsidRDefault="00327C1F" w:rsidP="00327C1F">
            <w:pPr>
              <w:jc w:val="center"/>
              <w:rPr>
                <w:bCs/>
                <w:sz w:val="16"/>
                <w:szCs w:val="16"/>
              </w:rPr>
            </w:pPr>
            <w:r w:rsidRPr="00C46406">
              <w:rPr>
                <w:bCs/>
                <w:sz w:val="16"/>
                <w:szCs w:val="16"/>
              </w:rPr>
              <w:t>Commit History</w:t>
            </w:r>
          </w:p>
        </w:tc>
        <w:tc>
          <w:tcPr>
            <w:tcW w:w="874" w:type="dxa"/>
            <w:tcBorders>
              <w:top w:val="single" w:sz="4" w:space="0" w:color="auto"/>
              <w:right w:val="single" w:sz="4" w:space="0" w:color="auto"/>
            </w:tcBorders>
            <w:vAlign w:val="center"/>
          </w:tcPr>
          <w:p w14:paraId="3AAE2D26" w14:textId="10BD1FED" w:rsidR="00327C1F" w:rsidRPr="00C46406" w:rsidRDefault="00327C1F" w:rsidP="00327C1F">
            <w:pPr>
              <w:jc w:val="center"/>
              <w:rPr>
                <w:bCs/>
                <w:sz w:val="16"/>
                <w:szCs w:val="16"/>
              </w:rPr>
            </w:pPr>
            <w:r w:rsidRPr="00C46406">
              <w:rPr>
                <w:bCs/>
                <w:sz w:val="16"/>
                <w:szCs w:val="16"/>
              </w:rPr>
              <w:t>Topology</w:t>
            </w:r>
          </w:p>
        </w:tc>
        <w:tc>
          <w:tcPr>
            <w:tcW w:w="999" w:type="dxa"/>
            <w:tcBorders>
              <w:top w:val="single" w:sz="4" w:space="0" w:color="auto"/>
              <w:left w:val="single" w:sz="4" w:space="0" w:color="auto"/>
              <w:bottom w:val="single" w:sz="4" w:space="0" w:color="auto"/>
            </w:tcBorders>
            <w:vAlign w:val="center"/>
          </w:tcPr>
          <w:p w14:paraId="133B1E47" w14:textId="3B7D493C" w:rsidR="00327C1F" w:rsidRPr="00C46406" w:rsidRDefault="00327C1F" w:rsidP="00327C1F">
            <w:pPr>
              <w:jc w:val="center"/>
              <w:rPr>
                <w:bCs/>
                <w:sz w:val="16"/>
                <w:szCs w:val="16"/>
              </w:rPr>
            </w:pPr>
            <w:r>
              <w:rPr>
                <w:bCs/>
                <w:sz w:val="16"/>
                <w:szCs w:val="16"/>
              </w:rPr>
              <w:t>Insert 1</w:t>
            </w:r>
            <w:r w:rsidRPr="00D81735">
              <w:rPr>
                <w:bCs/>
                <w:sz w:val="16"/>
                <w:szCs w:val="16"/>
                <w:vertAlign w:val="superscript"/>
              </w:rPr>
              <w:t>st</w:t>
            </w:r>
          </w:p>
        </w:tc>
        <w:tc>
          <w:tcPr>
            <w:tcW w:w="581" w:type="dxa"/>
            <w:tcBorders>
              <w:top w:val="single" w:sz="4" w:space="0" w:color="auto"/>
              <w:right w:val="nil"/>
            </w:tcBorders>
            <w:vAlign w:val="center"/>
          </w:tcPr>
          <w:p w14:paraId="6273AF31" w14:textId="34391A35" w:rsidR="00327C1F" w:rsidRPr="00C46406" w:rsidRDefault="00327C1F" w:rsidP="00327C1F">
            <w:pPr>
              <w:jc w:val="center"/>
              <w:rPr>
                <w:bCs/>
                <w:sz w:val="16"/>
                <w:szCs w:val="16"/>
              </w:rPr>
            </w:pPr>
            <w:r>
              <w:rPr>
                <w:bCs/>
                <w:sz w:val="16"/>
                <w:szCs w:val="16"/>
              </w:rPr>
              <w:t>Insert 2</w:t>
            </w:r>
            <w:r w:rsidRPr="00D81735">
              <w:rPr>
                <w:bCs/>
                <w:sz w:val="16"/>
                <w:szCs w:val="16"/>
                <w:vertAlign w:val="superscript"/>
              </w:rPr>
              <w:t>nd</w:t>
            </w:r>
          </w:p>
        </w:tc>
        <w:tc>
          <w:tcPr>
            <w:tcW w:w="812" w:type="dxa"/>
            <w:tcBorders>
              <w:top w:val="single" w:sz="4" w:space="0" w:color="auto"/>
              <w:left w:val="nil"/>
              <w:bottom w:val="single" w:sz="4" w:space="0" w:color="auto"/>
            </w:tcBorders>
            <w:vAlign w:val="center"/>
          </w:tcPr>
          <w:p w14:paraId="0B3A870E" w14:textId="610A47DC" w:rsidR="00327C1F" w:rsidRPr="00C46406" w:rsidRDefault="00327C1F" w:rsidP="00327C1F">
            <w:pPr>
              <w:jc w:val="center"/>
              <w:rPr>
                <w:bCs/>
                <w:sz w:val="16"/>
                <w:szCs w:val="16"/>
              </w:rPr>
            </w:pPr>
            <w:r w:rsidRPr="00C46406">
              <w:rPr>
                <w:bCs/>
                <w:sz w:val="16"/>
                <w:szCs w:val="16"/>
              </w:rPr>
              <w:t>Check Branches</w:t>
            </w:r>
          </w:p>
        </w:tc>
        <w:tc>
          <w:tcPr>
            <w:tcW w:w="839" w:type="dxa"/>
            <w:vAlign w:val="center"/>
          </w:tcPr>
          <w:p w14:paraId="2DA03CDF" w14:textId="7700169D" w:rsidR="00327C1F" w:rsidRPr="00C46406" w:rsidRDefault="00327C1F" w:rsidP="00327C1F">
            <w:pPr>
              <w:jc w:val="center"/>
              <w:rPr>
                <w:bCs/>
                <w:sz w:val="16"/>
                <w:szCs w:val="16"/>
              </w:rPr>
            </w:pPr>
            <w:r w:rsidRPr="00C46406">
              <w:rPr>
                <w:bCs/>
                <w:sz w:val="16"/>
                <w:szCs w:val="16"/>
              </w:rPr>
              <w:t>Update Topology</w:t>
            </w:r>
          </w:p>
        </w:tc>
      </w:tr>
      <w:tr w:rsidR="00327C1F" w:rsidRPr="00C46406" w14:paraId="3C048EAD" w14:textId="774BF02E" w:rsidTr="001D73A5">
        <w:trPr>
          <w:trHeight w:val="300"/>
          <w:jc w:val="center"/>
        </w:trPr>
        <w:tc>
          <w:tcPr>
            <w:tcW w:w="1113" w:type="dxa"/>
            <w:tcBorders>
              <w:right w:val="single" w:sz="4" w:space="0" w:color="auto"/>
            </w:tcBorders>
            <w:noWrap/>
            <w:vAlign w:val="center"/>
            <w:hideMark/>
          </w:tcPr>
          <w:p w14:paraId="2F5D2FEA" w14:textId="77777777" w:rsidR="00327C1F" w:rsidRPr="00C46406" w:rsidRDefault="00327C1F" w:rsidP="00327C1F">
            <w:pPr>
              <w:rPr>
                <w:bCs/>
                <w:sz w:val="16"/>
                <w:szCs w:val="16"/>
              </w:rPr>
            </w:pPr>
            <w:r w:rsidRPr="00C46406">
              <w:rPr>
                <w:bCs/>
                <w:sz w:val="16"/>
                <w:szCs w:val="16"/>
              </w:rPr>
              <w:t>DyeVC</w:t>
            </w:r>
          </w:p>
        </w:tc>
        <w:tc>
          <w:tcPr>
            <w:tcW w:w="1310" w:type="dxa"/>
            <w:tcBorders>
              <w:top w:val="single" w:sz="4" w:space="0" w:color="auto"/>
              <w:left w:val="single" w:sz="4" w:space="0" w:color="auto"/>
              <w:bottom w:val="single" w:sz="4" w:space="0" w:color="auto"/>
              <w:right w:val="single" w:sz="4" w:space="0" w:color="auto"/>
            </w:tcBorders>
            <w:vAlign w:val="center"/>
          </w:tcPr>
          <w:p w14:paraId="34F72D27" w14:textId="689A9101" w:rsidR="00327C1F" w:rsidRPr="00C46406" w:rsidRDefault="00327C1F" w:rsidP="00327C1F">
            <w:pPr>
              <w:jc w:val="center"/>
              <w:rPr>
                <w:sz w:val="16"/>
                <w:szCs w:val="16"/>
              </w:rPr>
            </w:pPr>
            <w:r>
              <w:rPr>
                <w:sz w:val="16"/>
                <w:szCs w:val="16"/>
              </w:rPr>
              <w:t>github.com</w:t>
            </w:r>
          </w:p>
        </w:tc>
        <w:tc>
          <w:tcPr>
            <w:tcW w:w="919" w:type="dxa"/>
            <w:tcBorders>
              <w:top w:val="single" w:sz="4" w:space="0" w:color="auto"/>
              <w:left w:val="single" w:sz="4" w:space="0" w:color="auto"/>
              <w:bottom w:val="single" w:sz="4" w:space="0" w:color="auto"/>
            </w:tcBorders>
            <w:noWrap/>
            <w:vAlign w:val="center"/>
            <w:hideMark/>
          </w:tcPr>
          <w:p w14:paraId="2503DF0E" w14:textId="4095269D" w:rsidR="00327C1F" w:rsidRPr="00C46406" w:rsidRDefault="00327C1F" w:rsidP="00327C1F">
            <w:pPr>
              <w:jc w:val="center"/>
              <w:rPr>
                <w:sz w:val="16"/>
                <w:szCs w:val="16"/>
              </w:rPr>
            </w:pPr>
            <w:r w:rsidRPr="00C46406">
              <w:rPr>
                <w:sz w:val="16"/>
                <w:szCs w:val="16"/>
              </w:rPr>
              <w:t>187</w:t>
            </w:r>
          </w:p>
        </w:tc>
        <w:tc>
          <w:tcPr>
            <w:tcW w:w="496" w:type="dxa"/>
            <w:noWrap/>
            <w:vAlign w:val="center"/>
            <w:hideMark/>
          </w:tcPr>
          <w:p w14:paraId="2090D4A9" w14:textId="77777777" w:rsidR="00327C1F" w:rsidRPr="00C46406" w:rsidRDefault="00327C1F" w:rsidP="00327C1F">
            <w:pPr>
              <w:jc w:val="center"/>
              <w:rPr>
                <w:sz w:val="16"/>
                <w:szCs w:val="16"/>
              </w:rPr>
            </w:pPr>
            <w:r w:rsidRPr="00C46406">
              <w:rPr>
                <w:sz w:val="16"/>
                <w:szCs w:val="16"/>
              </w:rPr>
              <w:t>1</w:t>
            </w:r>
          </w:p>
        </w:tc>
        <w:tc>
          <w:tcPr>
            <w:tcW w:w="616" w:type="dxa"/>
            <w:noWrap/>
            <w:vAlign w:val="center"/>
            <w:hideMark/>
          </w:tcPr>
          <w:p w14:paraId="6F3B1030" w14:textId="77777777" w:rsidR="00327C1F" w:rsidRPr="00C46406" w:rsidRDefault="00327C1F" w:rsidP="00327C1F">
            <w:pPr>
              <w:jc w:val="center"/>
              <w:rPr>
                <w:sz w:val="16"/>
                <w:szCs w:val="16"/>
              </w:rPr>
            </w:pPr>
            <w:r w:rsidRPr="00C46406">
              <w:rPr>
                <w:sz w:val="16"/>
                <w:szCs w:val="16"/>
              </w:rPr>
              <w:t>539</w:t>
            </w:r>
          </w:p>
        </w:tc>
        <w:tc>
          <w:tcPr>
            <w:tcW w:w="670" w:type="dxa"/>
            <w:tcBorders>
              <w:right w:val="single" w:sz="4" w:space="0" w:color="auto"/>
            </w:tcBorders>
            <w:noWrap/>
            <w:vAlign w:val="center"/>
            <w:hideMark/>
          </w:tcPr>
          <w:p w14:paraId="47E8F580" w14:textId="77777777" w:rsidR="00327C1F" w:rsidRPr="00C46406" w:rsidRDefault="00327C1F" w:rsidP="00327C1F">
            <w:pPr>
              <w:jc w:val="center"/>
              <w:rPr>
                <w:sz w:val="16"/>
                <w:szCs w:val="16"/>
              </w:rPr>
            </w:pPr>
            <w:r w:rsidRPr="00C46406">
              <w:rPr>
                <w:sz w:val="16"/>
                <w:szCs w:val="16"/>
              </w:rPr>
              <w:t>6</w:t>
            </w:r>
          </w:p>
        </w:tc>
        <w:tc>
          <w:tcPr>
            <w:tcW w:w="963" w:type="dxa"/>
            <w:vAlign w:val="center"/>
          </w:tcPr>
          <w:p w14:paraId="7937B9BF" w14:textId="427E8CEE" w:rsidR="00327C1F" w:rsidRPr="00C46406" w:rsidRDefault="00327C1F" w:rsidP="00327C1F">
            <w:pPr>
              <w:jc w:val="center"/>
              <w:rPr>
                <w:sz w:val="16"/>
                <w:szCs w:val="16"/>
              </w:rPr>
            </w:pPr>
            <w:r w:rsidRPr="00C46406">
              <w:rPr>
                <w:sz w:val="16"/>
                <w:szCs w:val="16"/>
              </w:rPr>
              <w:t>3,5</w:t>
            </w:r>
          </w:p>
        </w:tc>
        <w:tc>
          <w:tcPr>
            <w:tcW w:w="874" w:type="dxa"/>
            <w:tcBorders>
              <w:right w:val="single" w:sz="4" w:space="0" w:color="auto"/>
            </w:tcBorders>
            <w:vAlign w:val="center"/>
          </w:tcPr>
          <w:p w14:paraId="6E16E444" w14:textId="0BF16B65" w:rsidR="00327C1F" w:rsidRPr="00C46406" w:rsidRDefault="00327C1F" w:rsidP="00327C1F">
            <w:pPr>
              <w:jc w:val="center"/>
              <w:rPr>
                <w:sz w:val="16"/>
                <w:szCs w:val="16"/>
              </w:rPr>
            </w:pPr>
            <w:r w:rsidRPr="00C46406">
              <w:rPr>
                <w:sz w:val="16"/>
                <w:szCs w:val="16"/>
              </w:rPr>
              <w:t>2,7</w:t>
            </w:r>
          </w:p>
        </w:tc>
        <w:tc>
          <w:tcPr>
            <w:tcW w:w="999" w:type="dxa"/>
            <w:tcBorders>
              <w:top w:val="single" w:sz="4" w:space="0" w:color="auto"/>
              <w:left w:val="single" w:sz="4" w:space="0" w:color="auto"/>
              <w:bottom w:val="single" w:sz="4" w:space="0" w:color="auto"/>
            </w:tcBorders>
            <w:vAlign w:val="center"/>
          </w:tcPr>
          <w:p w14:paraId="0AB8C9FB" w14:textId="506F4F00" w:rsidR="00327C1F" w:rsidRPr="00C46406" w:rsidRDefault="00327C1F" w:rsidP="00327C1F">
            <w:pPr>
              <w:jc w:val="center"/>
              <w:rPr>
                <w:sz w:val="16"/>
                <w:szCs w:val="16"/>
              </w:rPr>
            </w:pPr>
            <w:r w:rsidRPr="00C46406">
              <w:rPr>
                <w:sz w:val="16"/>
                <w:szCs w:val="16"/>
              </w:rPr>
              <w:t>12,4</w:t>
            </w:r>
          </w:p>
        </w:tc>
        <w:tc>
          <w:tcPr>
            <w:tcW w:w="581" w:type="dxa"/>
            <w:tcBorders>
              <w:right w:val="nil"/>
            </w:tcBorders>
            <w:vAlign w:val="center"/>
          </w:tcPr>
          <w:p w14:paraId="397D5A15" w14:textId="0DAF3621" w:rsidR="00327C1F" w:rsidRPr="00C46406" w:rsidRDefault="00327C1F" w:rsidP="00327C1F">
            <w:pPr>
              <w:jc w:val="center"/>
              <w:rPr>
                <w:sz w:val="16"/>
                <w:szCs w:val="16"/>
              </w:rPr>
            </w:pPr>
            <w:r w:rsidRPr="00C46406">
              <w:rPr>
                <w:sz w:val="16"/>
                <w:szCs w:val="16"/>
              </w:rPr>
              <w:t>16,1</w:t>
            </w:r>
          </w:p>
        </w:tc>
        <w:tc>
          <w:tcPr>
            <w:tcW w:w="812" w:type="dxa"/>
            <w:tcBorders>
              <w:top w:val="single" w:sz="4" w:space="0" w:color="auto"/>
              <w:left w:val="nil"/>
              <w:bottom w:val="single" w:sz="4" w:space="0" w:color="auto"/>
            </w:tcBorders>
            <w:vAlign w:val="center"/>
          </w:tcPr>
          <w:p w14:paraId="6357EABD" w14:textId="0B14D6B3" w:rsidR="00327C1F" w:rsidRPr="00C46406" w:rsidRDefault="00327C1F" w:rsidP="00327C1F">
            <w:pPr>
              <w:jc w:val="center"/>
              <w:rPr>
                <w:sz w:val="16"/>
                <w:szCs w:val="16"/>
              </w:rPr>
            </w:pPr>
            <w:r w:rsidRPr="00C46406">
              <w:rPr>
                <w:sz w:val="16"/>
                <w:szCs w:val="16"/>
              </w:rPr>
              <w:t>1,7</w:t>
            </w:r>
          </w:p>
        </w:tc>
        <w:tc>
          <w:tcPr>
            <w:tcW w:w="839" w:type="dxa"/>
            <w:vAlign w:val="center"/>
          </w:tcPr>
          <w:p w14:paraId="374A0541" w14:textId="59707726" w:rsidR="00327C1F" w:rsidRPr="00C46406" w:rsidRDefault="00327C1F" w:rsidP="00327C1F">
            <w:pPr>
              <w:jc w:val="center"/>
              <w:rPr>
                <w:sz w:val="16"/>
                <w:szCs w:val="16"/>
              </w:rPr>
            </w:pPr>
            <w:r w:rsidRPr="00C46406">
              <w:rPr>
                <w:sz w:val="16"/>
                <w:szCs w:val="16"/>
              </w:rPr>
              <w:t>4,4</w:t>
            </w:r>
          </w:p>
        </w:tc>
      </w:tr>
      <w:tr w:rsidR="00327C1F" w:rsidRPr="00C46406" w14:paraId="2EB64A71" w14:textId="2DB861DC" w:rsidTr="001D73A5">
        <w:trPr>
          <w:trHeight w:val="300"/>
          <w:jc w:val="center"/>
        </w:trPr>
        <w:tc>
          <w:tcPr>
            <w:tcW w:w="1113" w:type="dxa"/>
            <w:tcBorders>
              <w:right w:val="single" w:sz="4" w:space="0" w:color="auto"/>
            </w:tcBorders>
            <w:noWrap/>
            <w:vAlign w:val="center"/>
            <w:hideMark/>
          </w:tcPr>
          <w:p w14:paraId="15E2459D" w14:textId="77777777" w:rsidR="00327C1F" w:rsidRPr="00C46406" w:rsidRDefault="00327C1F" w:rsidP="00327C1F">
            <w:pPr>
              <w:rPr>
                <w:bCs/>
                <w:sz w:val="16"/>
                <w:szCs w:val="16"/>
              </w:rPr>
            </w:pPr>
            <w:proofErr w:type="spellStart"/>
            <w:r w:rsidRPr="00C46406">
              <w:rPr>
                <w:bCs/>
                <w:sz w:val="16"/>
                <w:szCs w:val="16"/>
              </w:rPr>
              <w:t>Sapos</w:t>
            </w:r>
            <w:proofErr w:type="spellEnd"/>
          </w:p>
        </w:tc>
        <w:tc>
          <w:tcPr>
            <w:tcW w:w="1310" w:type="dxa"/>
            <w:tcBorders>
              <w:top w:val="single" w:sz="4" w:space="0" w:color="auto"/>
              <w:left w:val="single" w:sz="4" w:space="0" w:color="auto"/>
              <w:bottom w:val="single" w:sz="4" w:space="0" w:color="auto"/>
              <w:right w:val="single" w:sz="4" w:space="0" w:color="auto"/>
            </w:tcBorders>
            <w:vAlign w:val="center"/>
          </w:tcPr>
          <w:p w14:paraId="5A503743" w14:textId="09B6A41A" w:rsidR="00327C1F" w:rsidRPr="00C46406" w:rsidRDefault="00327C1F" w:rsidP="00327C1F">
            <w:pPr>
              <w:jc w:val="center"/>
              <w:rPr>
                <w:sz w:val="16"/>
                <w:szCs w:val="16"/>
              </w:rPr>
            </w:pPr>
            <w:r>
              <w:rPr>
                <w:sz w:val="16"/>
                <w:szCs w:val="16"/>
              </w:rPr>
              <w:t>github.com</w:t>
            </w:r>
          </w:p>
        </w:tc>
        <w:tc>
          <w:tcPr>
            <w:tcW w:w="919" w:type="dxa"/>
            <w:tcBorders>
              <w:top w:val="single" w:sz="4" w:space="0" w:color="auto"/>
              <w:left w:val="single" w:sz="4" w:space="0" w:color="auto"/>
              <w:bottom w:val="single" w:sz="4" w:space="0" w:color="auto"/>
            </w:tcBorders>
            <w:noWrap/>
            <w:vAlign w:val="center"/>
            <w:hideMark/>
          </w:tcPr>
          <w:p w14:paraId="24954572" w14:textId="098BFC06" w:rsidR="00327C1F" w:rsidRPr="00C46406" w:rsidRDefault="00327C1F" w:rsidP="00327C1F">
            <w:pPr>
              <w:jc w:val="center"/>
              <w:rPr>
                <w:sz w:val="16"/>
                <w:szCs w:val="16"/>
              </w:rPr>
            </w:pPr>
            <w:r w:rsidRPr="00C46406">
              <w:rPr>
                <w:sz w:val="16"/>
                <w:szCs w:val="16"/>
              </w:rPr>
              <w:t>702</w:t>
            </w:r>
          </w:p>
        </w:tc>
        <w:tc>
          <w:tcPr>
            <w:tcW w:w="496" w:type="dxa"/>
            <w:noWrap/>
            <w:vAlign w:val="center"/>
            <w:hideMark/>
          </w:tcPr>
          <w:p w14:paraId="0D95DCBE" w14:textId="77777777" w:rsidR="00327C1F" w:rsidRPr="00C46406" w:rsidRDefault="00327C1F" w:rsidP="00327C1F">
            <w:pPr>
              <w:jc w:val="center"/>
              <w:rPr>
                <w:sz w:val="16"/>
                <w:szCs w:val="16"/>
              </w:rPr>
            </w:pPr>
            <w:r w:rsidRPr="00C46406">
              <w:rPr>
                <w:sz w:val="16"/>
                <w:szCs w:val="16"/>
              </w:rPr>
              <w:t>7</w:t>
            </w:r>
          </w:p>
        </w:tc>
        <w:tc>
          <w:tcPr>
            <w:tcW w:w="616" w:type="dxa"/>
            <w:noWrap/>
            <w:vAlign w:val="center"/>
            <w:hideMark/>
          </w:tcPr>
          <w:p w14:paraId="49420C96" w14:textId="77777777" w:rsidR="00327C1F" w:rsidRPr="00C46406" w:rsidRDefault="00327C1F" w:rsidP="00327C1F">
            <w:pPr>
              <w:jc w:val="center"/>
              <w:rPr>
                <w:sz w:val="16"/>
                <w:szCs w:val="16"/>
              </w:rPr>
            </w:pPr>
            <w:r w:rsidRPr="00C46406">
              <w:rPr>
                <w:sz w:val="16"/>
                <w:szCs w:val="16"/>
              </w:rPr>
              <w:t>685</w:t>
            </w:r>
          </w:p>
        </w:tc>
        <w:tc>
          <w:tcPr>
            <w:tcW w:w="670" w:type="dxa"/>
            <w:tcBorders>
              <w:right w:val="single" w:sz="4" w:space="0" w:color="auto"/>
            </w:tcBorders>
            <w:noWrap/>
            <w:vAlign w:val="center"/>
            <w:hideMark/>
          </w:tcPr>
          <w:p w14:paraId="05E9ACBD" w14:textId="77777777" w:rsidR="00327C1F" w:rsidRPr="00C46406" w:rsidRDefault="00327C1F" w:rsidP="00327C1F">
            <w:pPr>
              <w:jc w:val="center"/>
              <w:rPr>
                <w:sz w:val="16"/>
                <w:szCs w:val="16"/>
              </w:rPr>
            </w:pPr>
            <w:r w:rsidRPr="00C46406">
              <w:rPr>
                <w:sz w:val="16"/>
                <w:szCs w:val="16"/>
              </w:rPr>
              <w:t>11</w:t>
            </w:r>
          </w:p>
        </w:tc>
        <w:tc>
          <w:tcPr>
            <w:tcW w:w="963" w:type="dxa"/>
            <w:vAlign w:val="center"/>
          </w:tcPr>
          <w:p w14:paraId="7C48CC96" w14:textId="47B1A881" w:rsidR="00327C1F" w:rsidRPr="00C46406" w:rsidRDefault="00327C1F" w:rsidP="00327C1F">
            <w:pPr>
              <w:jc w:val="center"/>
              <w:rPr>
                <w:sz w:val="16"/>
                <w:szCs w:val="16"/>
              </w:rPr>
            </w:pPr>
            <w:r w:rsidRPr="00C46406">
              <w:rPr>
                <w:sz w:val="16"/>
                <w:szCs w:val="16"/>
              </w:rPr>
              <w:t>5,6</w:t>
            </w:r>
          </w:p>
        </w:tc>
        <w:tc>
          <w:tcPr>
            <w:tcW w:w="874" w:type="dxa"/>
            <w:tcBorders>
              <w:right w:val="single" w:sz="4" w:space="0" w:color="auto"/>
            </w:tcBorders>
            <w:vAlign w:val="center"/>
          </w:tcPr>
          <w:p w14:paraId="55345399" w14:textId="059A3A27" w:rsidR="00327C1F" w:rsidRPr="00C46406" w:rsidRDefault="00327C1F" w:rsidP="00327C1F">
            <w:pPr>
              <w:jc w:val="center"/>
              <w:rPr>
                <w:sz w:val="16"/>
                <w:szCs w:val="16"/>
              </w:rPr>
            </w:pPr>
            <w:r w:rsidRPr="00C46406">
              <w:rPr>
                <w:sz w:val="16"/>
                <w:szCs w:val="16"/>
              </w:rPr>
              <w:t>3,2</w:t>
            </w:r>
          </w:p>
        </w:tc>
        <w:tc>
          <w:tcPr>
            <w:tcW w:w="999" w:type="dxa"/>
            <w:tcBorders>
              <w:top w:val="single" w:sz="4" w:space="0" w:color="auto"/>
              <w:left w:val="single" w:sz="4" w:space="0" w:color="auto"/>
              <w:bottom w:val="single" w:sz="4" w:space="0" w:color="auto"/>
            </w:tcBorders>
            <w:vAlign w:val="center"/>
          </w:tcPr>
          <w:p w14:paraId="45E7221D" w14:textId="5936826C" w:rsidR="00327C1F" w:rsidRPr="00C46406" w:rsidRDefault="00327C1F" w:rsidP="00327C1F">
            <w:pPr>
              <w:jc w:val="center"/>
              <w:rPr>
                <w:sz w:val="16"/>
                <w:szCs w:val="16"/>
              </w:rPr>
            </w:pPr>
            <w:r w:rsidRPr="00C46406">
              <w:rPr>
                <w:sz w:val="16"/>
                <w:szCs w:val="16"/>
              </w:rPr>
              <w:t>20,8</w:t>
            </w:r>
          </w:p>
        </w:tc>
        <w:tc>
          <w:tcPr>
            <w:tcW w:w="581" w:type="dxa"/>
            <w:tcBorders>
              <w:right w:val="nil"/>
            </w:tcBorders>
            <w:vAlign w:val="center"/>
          </w:tcPr>
          <w:p w14:paraId="2538B3AC" w14:textId="15BC3F6C" w:rsidR="00327C1F" w:rsidRPr="00C46406" w:rsidRDefault="00327C1F" w:rsidP="00327C1F">
            <w:pPr>
              <w:jc w:val="center"/>
              <w:rPr>
                <w:sz w:val="16"/>
                <w:szCs w:val="16"/>
              </w:rPr>
            </w:pPr>
            <w:r w:rsidRPr="00C46406">
              <w:rPr>
                <w:sz w:val="16"/>
                <w:szCs w:val="16"/>
              </w:rPr>
              <w:t>22,6</w:t>
            </w:r>
          </w:p>
        </w:tc>
        <w:tc>
          <w:tcPr>
            <w:tcW w:w="812" w:type="dxa"/>
            <w:tcBorders>
              <w:top w:val="single" w:sz="4" w:space="0" w:color="auto"/>
              <w:left w:val="nil"/>
              <w:bottom w:val="single" w:sz="4" w:space="0" w:color="auto"/>
            </w:tcBorders>
            <w:vAlign w:val="center"/>
          </w:tcPr>
          <w:p w14:paraId="1656D44B" w14:textId="18F5B54B" w:rsidR="00327C1F" w:rsidRPr="00C46406" w:rsidRDefault="00327C1F" w:rsidP="00327C1F">
            <w:pPr>
              <w:jc w:val="center"/>
              <w:rPr>
                <w:sz w:val="16"/>
                <w:szCs w:val="16"/>
              </w:rPr>
            </w:pPr>
            <w:r w:rsidRPr="00C46406">
              <w:rPr>
                <w:sz w:val="16"/>
                <w:szCs w:val="16"/>
              </w:rPr>
              <w:t>1,8</w:t>
            </w:r>
          </w:p>
        </w:tc>
        <w:tc>
          <w:tcPr>
            <w:tcW w:w="839" w:type="dxa"/>
            <w:vAlign w:val="center"/>
          </w:tcPr>
          <w:p w14:paraId="158F0732" w14:textId="4A97DF38" w:rsidR="00327C1F" w:rsidRPr="00C46406" w:rsidRDefault="00327C1F" w:rsidP="00327C1F">
            <w:pPr>
              <w:jc w:val="center"/>
              <w:rPr>
                <w:sz w:val="16"/>
                <w:szCs w:val="16"/>
              </w:rPr>
            </w:pPr>
            <w:r w:rsidRPr="00C46406">
              <w:rPr>
                <w:sz w:val="16"/>
                <w:szCs w:val="16"/>
              </w:rPr>
              <w:t>5,2</w:t>
            </w:r>
          </w:p>
        </w:tc>
      </w:tr>
      <w:tr w:rsidR="00327C1F" w:rsidRPr="00C46406" w14:paraId="35D27E7A" w14:textId="2B13CD93" w:rsidTr="001D73A5">
        <w:trPr>
          <w:trHeight w:val="300"/>
          <w:jc w:val="center"/>
        </w:trPr>
        <w:tc>
          <w:tcPr>
            <w:tcW w:w="1113" w:type="dxa"/>
            <w:tcBorders>
              <w:right w:val="single" w:sz="4" w:space="0" w:color="auto"/>
            </w:tcBorders>
            <w:noWrap/>
            <w:vAlign w:val="center"/>
            <w:hideMark/>
          </w:tcPr>
          <w:p w14:paraId="22528E7E" w14:textId="77777777" w:rsidR="00327C1F" w:rsidRPr="00C46406" w:rsidRDefault="00327C1F" w:rsidP="00327C1F">
            <w:pPr>
              <w:rPr>
                <w:bCs/>
                <w:sz w:val="16"/>
                <w:szCs w:val="16"/>
              </w:rPr>
            </w:pPr>
            <w:proofErr w:type="spellStart"/>
            <w:r w:rsidRPr="00C46406">
              <w:rPr>
                <w:bCs/>
                <w:sz w:val="16"/>
                <w:szCs w:val="16"/>
              </w:rPr>
              <w:t>jgit</w:t>
            </w:r>
            <w:proofErr w:type="spellEnd"/>
          </w:p>
        </w:tc>
        <w:tc>
          <w:tcPr>
            <w:tcW w:w="1310" w:type="dxa"/>
            <w:tcBorders>
              <w:top w:val="single" w:sz="4" w:space="0" w:color="auto"/>
              <w:left w:val="single" w:sz="4" w:space="0" w:color="auto"/>
              <w:bottom w:val="single" w:sz="4" w:space="0" w:color="auto"/>
              <w:right w:val="single" w:sz="4" w:space="0" w:color="auto"/>
            </w:tcBorders>
            <w:vAlign w:val="center"/>
          </w:tcPr>
          <w:p w14:paraId="058A5A17" w14:textId="6A960C74" w:rsidR="00327C1F" w:rsidRPr="00C46406" w:rsidRDefault="00327C1F" w:rsidP="00327C1F">
            <w:pPr>
              <w:jc w:val="center"/>
              <w:rPr>
                <w:sz w:val="16"/>
                <w:szCs w:val="16"/>
              </w:rPr>
            </w:pPr>
            <w:r>
              <w:rPr>
                <w:sz w:val="16"/>
                <w:szCs w:val="16"/>
              </w:rPr>
              <w:t>eclipse.org</w:t>
            </w:r>
          </w:p>
        </w:tc>
        <w:tc>
          <w:tcPr>
            <w:tcW w:w="919" w:type="dxa"/>
            <w:tcBorders>
              <w:top w:val="single" w:sz="4" w:space="0" w:color="auto"/>
              <w:left w:val="single" w:sz="4" w:space="0" w:color="auto"/>
              <w:bottom w:val="single" w:sz="4" w:space="0" w:color="auto"/>
            </w:tcBorders>
            <w:noWrap/>
            <w:vAlign w:val="center"/>
            <w:hideMark/>
          </w:tcPr>
          <w:p w14:paraId="54314F83" w14:textId="5264F150" w:rsidR="00327C1F" w:rsidRPr="00C46406" w:rsidRDefault="00327C1F" w:rsidP="00327C1F">
            <w:pPr>
              <w:jc w:val="center"/>
              <w:rPr>
                <w:sz w:val="16"/>
                <w:szCs w:val="16"/>
              </w:rPr>
            </w:pPr>
            <w:r w:rsidRPr="00C46406">
              <w:rPr>
                <w:sz w:val="16"/>
                <w:szCs w:val="16"/>
              </w:rPr>
              <w:t>2979</w:t>
            </w:r>
          </w:p>
        </w:tc>
        <w:tc>
          <w:tcPr>
            <w:tcW w:w="496" w:type="dxa"/>
            <w:noWrap/>
            <w:vAlign w:val="center"/>
            <w:hideMark/>
          </w:tcPr>
          <w:p w14:paraId="02C44955" w14:textId="77777777" w:rsidR="00327C1F" w:rsidRPr="00C46406" w:rsidRDefault="00327C1F" w:rsidP="00327C1F">
            <w:pPr>
              <w:jc w:val="center"/>
              <w:rPr>
                <w:sz w:val="16"/>
                <w:szCs w:val="16"/>
              </w:rPr>
            </w:pPr>
            <w:r w:rsidRPr="00C46406">
              <w:rPr>
                <w:sz w:val="16"/>
                <w:szCs w:val="16"/>
              </w:rPr>
              <w:t>10</w:t>
            </w:r>
          </w:p>
        </w:tc>
        <w:tc>
          <w:tcPr>
            <w:tcW w:w="616" w:type="dxa"/>
            <w:noWrap/>
            <w:vAlign w:val="center"/>
            <w:hideMark/>
          </w:tcPr>
          <w:p w14:paraId="3F3DF535" w14:textId="77777777" w:rsidR="00327C1F" w:rsidRPr="00C46406" w:rsidRDefault="00327C1F" w:rsidP="00327C1F">
            <w:pPr>
              <w:jc w:val="center"/>
              <w:rPr>
                <w:sz w:val="16"/>
                <w:szCs w:val="16"/>
              </w:rPr>
            </w:pPr>
            <w:r w:rsidRPr="00C46406">
              <w:rPr>
                <w:sz w:val="16"/>
                <w:szCs w:val="16"/>
              </w:rPr>
              <w:t>1595</w:t>
            </w:r>
          </w:p>
        </w:tc>
        <w:tc>
          <w:tcPr>
            <w:tcW w:w="670" w:type="dxa"/>
            <w:tcBorders>
              <w:right w:val="single" w:sz="4" w:space="0" w:color="auto"/>
            </w:tcBorders>
            <w:noWrap/>
            <w:vAlign w:val="center"/>
            <w:hideMark/>
          </w:tcPr>
          <w:p w14:paraId="46F4B5FE" w14:textId="77777777" w:rsidR="00327C1F" w:rsidRPr="00C46406" w:rsidRDefault="00327C1F" w:rsidP="00327C1F">
            <w:pPr>
              <w:jc w:val="center"/>
              <w:rPr>
                <w:sz w:val="16"/>
                <w:szCs w:val="16"/>
              </w:rPr>
            </w:pPr>
            <w:r w:rsidRPr="00C46406">
              <w:rPr>
                <w:sz w:val="16"/>
                <w:szCs w:val="16"/>
              </w:rPr>
              <w:t>3</w:t>
            </w:r>
          </w:p>
        </w:tc>
        <w:tc>
          <w:tcPr>
            <w:tcW w:w="963" w:type="dxa"/>
            <w:vAlign w:val="center"/>
          </w:tcPr>
          <w:p w14:paraId="3FA681F8" w14:textId="08B5A31E" w:rsidR="00327C1F" w:rsidRPr="00C46406" w:rsidRDefault="00327C1F" w:rsidP="00327C1F">
            <w:pPr>
              <w:jc w:val="center"/>
              <w:rPr>
                <w:sz w:val="16"/>
                <w:szCs w:val="16"/>
              </w:rPr>
            </w:pPr>
            <w:r w:rsidRPr="00C46406">
              <w:rPr>
                <w:sz w:val="16"/>
                <w:szCs w:val="16"/>
              </w:rPr>
              <w:t>18,4</w:t>
            </w:r>
          </w:p>
        </w:tc>
        <w:tc>
          <w:tcPr>
            <w:tcW w:w="874" w:type="dxa"/>
            <w:tcBorders>
              <w:right w:val="single" w:sz="4" w:space="0" w:color="auto"/>
            </w:tcBorders>
            <w:vAlign w:val="center"/>
          </w:tcPr>
          <w:p w14:paraId="3BB4AEE3" w14:textId="3B3F6B2C" w:rsidR="00327C1F" w:rsidRPr="00C46406" w:rsidRDefault="00327C1F" w:rsidP="00327C1F">
            <w:pPr>
              <w:jc w:val="center"/>
              <w:rPr>
                <w:sz w:val="16"/>
                <w:szCs w:val="16"/>
              </w:rPr>
            </w:pPr>
            <w:r w:rsidRPr="00C46406">
              <w:rPr>
                <w:sz w:val="16"/>
                <w:szCs w:val="16"/>
              </w:rPr>
              <w:t>3,4</w:t>
            </w:r>
          </w:p>
        </w:tc>
        <w:tc>
          <w:tcPr>
            <w:tcW w:w="999" w:type="dxa"/>
            <w:tcBorders>
              <w:top w:val="single" w:sz="4" w:space="0" w:color="auto"/>
              <w:left w:val="single" w:sz="4" w:space="0" w:color="auto"/>
              <w:bottom w:val="single" w:sz="4" w:space="0" w:color="auto"/>
            </w:tcBorders>
            <w:vAlign w:val="center"/>
          </w:tcPr>
          <w:p w14:paraId="63120845" w14:textId="1B3657C2" w:rsidR="00327C1F" w:rsidRPr="00C46406" w:rsidRDefault="00327C1F" w:rsidP="00327C1F">
            <w:pPr>
              <w:jc w:val="center"/>
              <w:rPr>
                <w:sz w:val="16"/>
                <w:szCs w:val="16"/>
              </w:rPr>
            </w:pPr>
            <w:r w:rsidRPr="00C46406">
              <w:rPr>
                <w:sz w:val="16"/>
                <w:szCs w:val="16"/>
              </w:rPr>
              <w:t>42,4</w:t>
            </w:r>
          </w:p>
        </w:tc>
        <w:tc>
          <w:tcPr>
            <w:tcW w:w="581" w:type="dxa"/>
            <w:tcBorders>
              <w:right w:val="nil"/>
            </w:tcBorders>
            <w:vAlign w:val="center"/>
          </w:tcPr>
          <w:p w14:paraId="53BB6D49" w14:textId="71D9C4E2" w:rsidR="00327C1F" w:rsidRPr="00C46406" w:rsidRDefault="00327C1F" w:rsidP="00327C1F">
            <w:pPr>
              <w:jc w:val="center"/>
              <w:rPr>
                <w:sz w:val="16"/>
                <w:szCs w:val="16"/>
              </w:rPr>
            </w:pPr>
            <w:r w:rsidRPr="00C46406">
              <w:rPr>
                <w:sz w:val="16"/>
                <w:szCs w:val="16"/>
              </w:rPr>
              <w:t>46</w:t>
            </w:r>
          </w:p>
        </w:tc>
        <w:tc>
          <w:tcPr>
            <w:tcW w:w="812" w:type="dxa"/>
            <w:tcBorders>
              <w:top w:val="single" w:sz="4" w:space="0" w:color="auto"/>
              <w:left w:val="nil"/>
              <w:bottom w:val="single" w:sz="4" w:space="0" w:color="auto"/>
            </w:tcBorders>
            <w:vAlign w:val="center"/>
          </w:tcPr>
          <w:p w14:paraId="50453939" w14:textId="0B519485" w:rsidR="00327C1F" w:rsidRPr="00C46406" w:rsidRDefault="00327C1F" w:rsidP="00327C1F">
            <w:pPr>
              <w:jc w:val="center"/>
              <w:rPr>
                <w:sz w:val="16"/>
                <w:szCs w:val="16"/>
              </w:rPr>
            </w:pPr>
            <w:r w:rsidRPr="00C46406">
              <w:rPr>
                <w:sz w:val="16"/>
                <w:szCs w:val="16"/>
              </w:rPr>
              <w:t>5,9</w:t>
            </w:r>
          </w:p>
        </w:tc>
        <w:tc>
          <w:tcPr>
            <w:tcW w:w="839" w:type="dxa"/>
            <w:vAlign w:val="center"/>
          </w:tcPr>
          <w:p w14:paraId="31C25406" w14:textId="3F5B4F32" w:rsidR="00327C1F" w:rsidRPr="00C46406" w:rsidRDefault="00327C1F" w:rsidP="00327C1F">
            <w:pPr>
              <w:jc w:val="center"/>
              <w:rPr>
                <w:sz w:val="16"/>
                <w:szCs w:val="16"/>
              </w:rPr>
            </w:pPr>
            <w:r w:rsidRPr="00C46406">
              <w:rPr>
                <w:sz w:val="16"/>
                <w:szCs w:val="16"/>
              </w:rPr>
              <w:t>6,8</w:t>
            </w:r>
          </w:p>
        </w:tc>
      </w:tr>
      <w:tr w:rsidR="00327C1F" w:rsidRPr="00C46406" w14:paraId="308B5F84" w14:textId="071E38EF" w:rsidTr="001D73A5">
        <w:trPr>
          <w:trHeight w:val="300"/>
          <w:jc w:val="center"/>
        </w:trPr>
        <w:tc>
          <w:tcPr>
            <w:tcW w:w="1113" w:type="dxa"/>
            <w:tcBorders>
              <w:right w:val="single" w:sz="4" w:space="0" w:color="auto"/>
            </w:tcBorders>
            <w:noWrap/>
            <w:vAlign w:val="center"/>
            <w:hideMark/>
          </w:tcPr>
          <w:p w14:paraId="674AF08D" w14:textId="77777777" w:rsidR="00327C1F" w:rsidRPr="00C46406" w:rsidRDefault="00327C1F" w:rsidP="00327C1F">
            <w:pPr>
              <w:rPr>
                <w:bCs/>
                <w:sz w:val="16"/>
                <w:szCs w:val="16"/>
              </w:rPr>
            </w:pPr>
            <w:proofErr w:type="spellStart"/>
            <w:r w:rsidRPr="00C46406">
              <w:rPr>
                <w:bCs/>
                <w:sz w:val="16"/>
                <w:szCs w:val="16"/>
              </w:rPr>
              <w:t>egit</w:t>
            </w:r>
            <w:proofErr w:type="spellEnd"/>
          </w:p>
        </w:tc>
        <w:tc>
          <w:tcPr>
            <w:tcW w:w="1310" w:type="dxa"/>
            <w:tcBorders>
              <w:top w:val="single" w:sz="4" w:space="0" w:color="auto"/>
              <w:left w:val="single" w:sz="4" w:space="0" w:color="auto"/>
              <w:bottom w:val="single" w:sz="4" w:space="0" w:color="auto"/>
              <w:right w:val="single" w:sz="4" w:space="0" w:color="auto"/>
            </w:tcBorders>
            <w:vAlign w:val="center"/>
          </w:tcPr>
          <w:p w14:paraId="798F5891" w14:textId="61B16F45" w:rsidR="00327C1F" w:rsidRPr="00C46406" w:rsidRDefault="00327C1F" w:rsidP="00327C1F">
            <w:pPr>
              <w:jc w:val="center"/>
              <w:rPr>
                <w:sz w:val="16"/>
                <w:szCs w:val="16"/>
              </w:rPr>
            </w:pPr>
            <w:r>
              <w:rPr>
                <w:sz w:val="16"/>
                <w:szCs w:val="16"/>
              </w:rPr>
              <w:t>eclipse.org</w:t>
            </w:r>
          </w:p>
        </w:tc>
        <w:tc>
          <w:tcPr>
            <w:tcW w:w="919" w:type="dxa"/>
            <w:tcBorders>
              <w:top w:val="single" w:sz="4" w:space="0" w:color="auto"/>
              <w:left w:val="single" w:sz="4" w:space="0" w:color="auto"/>
              <w:bottom w:val="single" w:sz="4" w:space="0" w:color="auto"/>
            </w:tcBorders>
            <w:noWrap/>
            <w:vAlign w:val="center"/>
            <w:hideMark/>
          </w:tcPr>
          <w:p w14:paraId="40FB3015" w14:textId="27AED789" w:rsidR="00327C1F" w:rsidRPr="00C46406" w:rsidRDefault="00327C1F" w:rsidP="00327C1F">
            <w:pPr>
              <w:jc w:val="center"/>
              <w:rPr>
                <w:sz w:val="16"/>
                <w:szCs w:val="16"/>
              </w:rPr>
            </w:pPr>
            <w:r w:rsidRPr="00C46406">
              <w:rPr>
                <w:sz w:val="16"/>
                <w:szCs w:val="16"/>
              </w:rPr>
              <w:t>3775</w:t>
            </w:r>
          </w:p>
        </w:tc>
        <w:tc>
          <w:tcPr>
            <w:tcW w:w="496" w:type="dxa"/>
            <w:noWrap/>
            <w:vAlign w:val="center"/>
            <w:hideMark/>
          </w:tcPr>
          <w:p w14:paraId="7F706DD1" w14:textId="77777777" w:rsidR="00327C1F" w:rsidRPr="00C46406" w:rsidRDefault="00327C1F" w:rsidP="00327C1F">
            <w:pPr>
              <w:jc w:val="center"/>
              <w:rPr>
                <w:sz w:val="16"/>
                <w:szCs w:val="16"/>
              </w:rPr>
            </w:pPr>
            <w:r w:rsidRPr="00C46406">
              <w:rPr>
                <w:sz w:val="16"/>
                <w:szCs w:val="16"/>
              </w:rPr>
              <w:t>27</w:t>
            </w:r>
          </w:p>
        </w:tc>
        <w:tc>
          <w:tcPr>
            <w:tcW w:w="616" w:type="dxa"/>
            <w:noWrap/>
            <w:vAlign w:val="center"/>
            <w:hideMark/>
          </w:tcPr>
          <w:p w14:paraId="1731E31D" w14:textId="77777777" w:rsidR="00327C1F" w:rsidRPr="00C46406" w:rsidRDefault="00327C1F" w:rsidP="00327C1F">
            <w:pPr>
              <w:jc w:val="center"/>
              <w:rPr>
                <w:sz w:val="16"/>
                <w:szCs w:val="16"/>
              </w:rPr>
            </w:pPr>
            <w:r w:rsidRPr="00C46406">
              <w:rPr>
                <w:sz w:val="16"/>
                <w:szCs w:val="16"/>
              </w:rPr>
              <w:t>1478</w:t>
            </w:r>
          </w:p>
        </w:tc>
        <w:tc>
          <w:tcPr>
            <w:tcW w:w="670" w:type="dxa"/>
            <w:tcBorders>
              <w:right w:val="single" w:sz="4" w:space="0" w:color="auto"/>
            </w:tcBorders>
            <w:noWrap/>
            <w:vAlign w:val="center"/>
            <w:hideMark/>
          </w:tcPr>
          <w:p w14:paraId="6FE2907F" w14:textId="77777777" w:rsidR="00327C1F" w:rsidRPr="00C46406" w:rsidRDefault="00327C1F" w:rsidP="00327C1F">
            <w:pPr>
              <w:jc w:val="center"/>
              <w:rPr>
                <w:sz w:val="16"/>
                <w:szCs w:val="16"/>
              </w:rPr>
            </w:pPr>
            <w:r w:rsidRPr="00C46406">
              <w:rPr>
                <w:sz w:val="16"/>
                <w:szCs w:val="16"/>
              </w:rPr>
              <w:t>3</w:t>
            </w:r>
          </w:p>
        </w:tc>
        <w:tc>
          <w:tcPr>
            <w:tcW w:w="963" w:type="dxa"/>
            <w:vAlign w:val="center"/>
          </w:tcPr>
          <w:p w14:paraId="10331213" w14:textId="0AFF5672" w:rsidR="00327C1F" w:rsidRPr="00C46406" w:rsidRDefault="00327C1F" w:rsidP="00327C1F">
            <w:pPr>
              <w:jc w:val="center"/>
              <w:rPr>
                <w:sz w:val="16"/>
                <w:szCs w:val="16"/>
              </w:rPr>
            </w:pPr>
            <w:r w:rsidRPr="00C46406">
              <w:rPr>
                <w:sz w:val="16"/>
                <w:szCs w:val="16"/>
              </w:rPr>
              <w:t>3,7</w:t>
            </w:r>
          </w:p>
        </w:tc>
        <w:tc>
          <w:tcPr>
            <w:tcW w:w="874" w:type="dxa"/>
            <w:tcBorders>
              <w:right w:val="single" w:sz="4" w:space="0" w:color="auto"/>
            </w:tcBorders>
            <w:vAlign w:val="center"/>
          </w:tcPr>
          <w:p w14:paraId="0948B049" w14:textId="00A416A1" w:rsidR="00327C1F" w:rsidRPr="00C46406" w:rsidRDefault="00327C1F" w:rsidP="00327C1F">
            <w:pPr>
              <w:jc w:val="center"/>
              <w:rPr>
                <w:sz w:val="16"/>
                <w:szCs w:val="16"/>
              </w:rPr>
            </w:pPr>
            <w:r w:rsidRPr="00C46406">
              <w:rPr>
                <w:sz w:val="16"/>
                <w:szCs w:val="16"/>
              </w:rPr>
              <w:t>21,3</w:t>
            </w:r>
          </w:p>
        </w:tc>
        <w:tc>
          <w:tcPr>
            <w:tcW w:w="999" w:type="dxa"/>
            <w:tcBorders>
              <w:top w:val="single" w:sz="4" w:space="0" w:color="auto"/>
              <w:left w:val="single" w:sz="4" w:space="0" w:color="auto"/>
              <w:bottom w:val="single" w:sz="4" w:space="0" w:color="auto"/>
            </w:tcBorders>
            <w:vAlign w:val="center"/>
          </w:tcPr>
          <w:p w14:paraId="75730673" w14:textId="0ED15DE2" w:rsidR="00327C1F" w:rsidRPr="00C46406" w:rsidRDefault="00327C1F" w:rsidP="00327C1F">
            <w:pPr>
              <w:jc w:val="center"/>
              <w:rPr>
                <w:sz w:val="16"/>
                <w:szCs w:val="16"/>
              </w:rPr>
            </w:pPr>
            <w:r w:rsidRPr="00C46406">
              <w:rPr>
                <w:sz w:val="16"/>
                <w:szCs w:val="16"/>
              </w:rPr>
              <w:t>49,6</w:t>
            </w:r>
          </w:p>
        </w:tc>
        <w:tc>
          <w:tcPr>
            <w:tcW w:w="581" w:type="dxa"/>
            <w:tcBorders>
              <w:right w:val="nil"/>
            </w:tcBorders>
            <w:vAlign w:val="center"/>
          </w:tcPr>
          <w:p w14:paraId="6B14B553" w14:textId="4A630A36" w:rsidR="00327C1F" w:rsidRPr="00C46406" w:rsidRDefault="00327C1F" w:rsidP="00327C1F">
            <w:pPr>
              <w:jc w:val="center"/>
              <w:rPr>
                <w:sz w:val="16"/>
                <w:szCs w:val="16"/>
              </w:rPr>
            </w:pPr>
            <w:r w:rsidRPr="00C46406">
              <w:rPr>
                <w:sz w:val="16"/>
                <w:szCs w:val="16"/>
              </w:rPr>
              <w:t>46,6</w:t>
            </w:r>
          </w:p>
        </w:tc>
        <w:tc>
          <w:tcPr>
            <w:tcW w:w="812" w:type="dxa"/>
            <w:tcBorders>
              <w:top w:val="single" w:sz="4" w:space="0" w:color="auto"/>
              <w:left w:val="nil"/>
              <w:bottom w:val="single" w:sz="4" w:space="0" w:color="auto"/>
            </w:tcBorders>
            <w:vAlign w:val="center"/>
          </w:tcPr>
          <w:p w14:paraId="4A867AFE" w14:textId="585C617C" w:rsidR="00327C1F" w:rsidRPr="00C46406" w:rsidRDefault="00327C1F" w:rsidP="00327C1F">
            <w:pPr>
              <w:jc w:val="center"/>
              <w:rPr>
                <w:sz w:val="16"/>
                <w:szCs w:val="16"/>
              </w:rPr>
            </w:pPr>
            <w:r w:rsidRPr="00C46406">
              <w:rPr>
                <w:sz w:val="16"/>
                <w:szCs w:val="16"/>
              </w:rPr>
              <w:t>4,2</w:t>
            </w:r>
          </w:p>
        </w:tc>
        <w:tc>
          <w:tcPr>
            <w:tcW w:w="839" w:type="dxa"/>
            <w:vAlign w:val="center"/>
          </w:tcPr>
          <w:p w14:paraId="2D7AD8A1" w14:textId="2CFA0190" w:rsidR="00327C1F" w:rsidRPr="00C46406" w:rsidRDefault="00327C1F" w:rsidP="00327C1F">
            <w:pPr>
              <w:jc w:val="center"/>
              <w:rPr>
                <w:sz w:val="16"/>
                <w:szCs w:val="16"/>
              </w:rPr>
            </w:pPr>
            <w:r w:rsidRPr="00C46406">
              <w:rPr>
                <w:sz w:val="16"/>
                <w:szCs w:val="16"/>
              </w:rPr>
              <w:t>7,3</w:t>
            </w:r>
          </w:p>
        </w:tc>
      </w:tr>
      <w:tr w:rsidR="00327C1F" w:rsidRPr="00C46406" w14:paraId="324EF434" w14:textId="5CD56DFB" w:rsidTr="001D73A5">
        <w:trPr>
          <w:trHeight w:val="300"/>
          <w:jc w:val="center"/>
        </w:trPr>
        <w:tc>
          <w:tcPr>
            <w:tcW w:w="1113" w:type="dxa"/>
            <w:tcBorders>
              <w:right w:val="single" w:sz="4" w:space="0" w:color="auto"/>
            </w:tcBorders>
            <w:noWrap/>
            <w:vAlign w:val="center"/>
            <w:hideMark/>
          </w:tcPr>
          <w:p w14:paraId="6DDC156E" w14:textId="77777777" w:rsidR="00327C1F" w:rsidRPr="00C46406" w:rsidRDefault="00327C1F" w:rsidP="00327C1F">
            <w:pPr>
              <w:rPr>
                <w:bCs/>
                <w:sz w:val="16"/>
                <w:szCs w:val="16"/>
              </w:rPr>
            </w:pPr>
            <w:proofErr w:type="spellStart"/>
            <w:r w:rsidRPr="00C46406">
              <w:rPr>
                <w:bCs/>
                <w:sz w:val="16"/>
                <w:szCs w:val="16"/>
              </w:rPr>
              <w:t>jquery</w:t>
            </w:r>
            <w:proofErr w:type="spellEnd"/>
          </w:p>
        </w:tc>
        <w:tc>
          <w:tcPr>
            <w:tcW w:w="1310" w:type="dxa"/>
            <w:tcBorders>
              <w:top w:val="single" w:sz="4" w:space="0" w:color="auto"/>
              <w:left w:val="single" w:sz="4" w:space="0" w:color="auto"/>
              <w:bottom w:val="single" w:sz="4" w:space="0" w:color="auto"/>
              <w:right w:val="single" w:sz="4" w:space="0" w:color="auto"/>
            </w:tcBorders>
            <w:vAlign w:val="center"/>
          </w:tcPr>
          <w:p w14:paraId="08939A07" w14:textId="39DD8FEF" w:rsidR="00327C1F" w:rsidRPr="00C46406" w:rsidRDefault="00327C1F" w:rsidP="00327C1F">
            <w:pPr>
              <w:jc w:val="center"/>
              <w:rPr>
                <w:sz w:val="16"/>
                <w:szCs w:val="16"/>
              </w:rPr>
            </w:pPr>
            <w:r>
              <w:rPr>
                <w:sz w:val="16"/>
                <w:szCs w:val="16"/>
              </w:rPr>
              <w:t>github.com</w:t>
            </w:r>
          </w:p>
        </w:tc>
        <w:tc>
          <w:tcPr>
            <w:tcW w:w="919" w:type="dxa"/>
            <w:tcBorders>
              <w:top w:val="single" w:sz="4" w:space="0" w:color="auto"/>
              <w:left w:val="single" w:sz="4" w:space="0" w:color="auto"/>
              <w:bottom w:val="single" w:sz="4" w:space="0" w:color="auto"/>
            </w:tcBorders>
            <w:noWrap/>
            <w:vAlign w:val="center"/>
            <w:hideMark/>
          </w:tcPr>
          <w:p w14:paraId="2F2F0BEE" w14:textId="0B459C8E" w:rsidR="00327C1F" w:rsidRPr="00C46406" w:rsidRDefault="00327C1F" w:rsidP="00327C1F">
            <w:pPr>
              <w:jc w:val="center"/>
              <w:rPr>
                <w:sz w:val="16"/>
                <w:szCs w:val="16"/>
              </w:rPr>
            </w:pPr>
            <w:r w:rsidRPr="00C46406">
              <w:rPr>
                <w:sz w:val="16"/>
                <w:szCs w:val="16"/>
              </w:rPr>
              <w:t>5518</w:t>
            </w:r>
          </w:p>
        </w:tc>
        <w:tc>
          <w:tcPr>
            <w:tcW w:w="496" w:type="dxa"/>
            <w:noWrap/>
            <w:vAlign w:val="center"/>
            <w:hideMark/>
          </w:tcPr>
          <w:p w14:paraId="3AE983C0" w14:textId="77777777" w:rsidR="00327C1F" w:rsidRPr="00C46406" w:rsidRDefault="00327C1F" w:rsidP="00327C1F">
            <w:pPr>
              <w:jc w:val="center"/>
              <w:rPr>
                <w:sz w:val="16"/>
                <w:szCs w:val="16"/>
              </w:rPr>
            </w:pPr>
            <w:r w:rsidRPr="00C46406">
              <w:rPr>
                <w:sz w:val="16"/>
                <w:szCs w:val="16"/>
              </w:rPr>
              <w:t>20</w:t>
            </w:r>
          </w:p>
        </w:tc>
        <w:tc>
          <w:tcPr>
            <w:tcW w:w="616" w:type="dxa"/>
            <w:noWrap/>
            <w:vAlign w:val="center"/>
            <w:hideMark/>
          </w:tcPr>
          <w:p w14:paraId="2B7031DF" w14:textId="77777777" w:rsidR="00327C1F" w:rsidRPr="00C46406" w:rsidRDefault="00327C1F" w:rsidP="00327C1F">
            <w:pPr>
              <w:jc w:val="center"/>
              <w:rPr>
                <w:sz w:val="16"/>
                <w:szCs w:val="16"/>
              </w:rPr>
            </w:pPr>
            <w:r w:rsidRPr="00C46406">
              <w:rPr>
                <w:sz w:val="16"/>
                <w:szCs w:val="16"/>
              </w:rPr>
              <w:t>253</w:t>
            </w:r>
          </w:p>
        </w:tc>
        <w:tc>
          <w:tcPr>
            <w:tcW w:w="670" w:type="dxa"/>
            <w:tcBorders>
              <w:right w:val="single" w:sz="4" w:space="0" w:color="auto"/>
            </w:tcBorders>
            <w:noWrap/>
            <w:vAlign w:val="center"/>
            <w:hideMark/>
          </w:tcPr>
          <w:p w14:paraId="0A35F8AE" w14:textId="77777777" w:rsidR="00327C1F" w:rsidRPr="00C46406" w:rsidRDefault="00327C1F" w:rsidP="00327C1F">
            <w:pPr>
              <w:jc w:val="center"/>
              <w:rPr>
                <w:sz w:val="16"/>
                <w:szCs w:val="16"/>
              </w:rPr>
            </w:pPr>
            <w:r w:rsidRPr="00C46406">
              <w:rPr>
                <w:sz w:val="16"/>
                <w:szCs w:val="16"/>
              </w:rPr>
              <w:t>3</w:t>
            </w:r>
          </w:p>
        </w:tc>
        <w:tc>
          <w:tcPr>
            <w:tcW w:w="963" w:type="dxa"/>
            <w:vAlign w:val="center"/>
          </w:tcPr>
          <w:p w14:paraId="1AEC01E5" w14:textId="3204CF58" w:rsidR="00327C1F" w:rsidRPr="00C46406" w:rsidRDefault="00327C1F" w:rsidP="00327C1F">
            <w:pPr>
              <w:jc w:val="center"/>
              <w:rPr>
                <w:sz w:val="16"/>
                <w:szCs w:val="16"/>
              </w:rPr>
            </w:pPr>
            <w:r w:rsidRPr="00C46406">
              <w:rPr>
                <w:sz w:val="16"/>
                <w:szCs w:val="16"/>
              </w:rPr>
              <w:t>65</w:t>
            </w:r>
          </w:p>
        </w:tc>
        <w:tc>
          <w:tcPr>
            <w:tcW w:w="874" w:type="dxa"/>
            <w:tcBorders>
              <w:right w:val="single" w:sz="4" w:space="0" w:color="auto"/>
            </w:tcBorders>
            <w:vAlign w:val="center"/>
          </w:tcPr>
          <w:p w14:paraId="38A73330" w14:textId="7D9326ED" w:rsidR="00327C1F" w:rsidRPr="00C46406" w:rsidRDefault="00327C1F" w:rsidP="00327C1F">
            <w:pPr>
              <w:jc w:val="center"/>
              <w:rPr>
                <w:sz w:val="16"/>
                <w:szCs w:val="16"/>
              </w:rPr>
            </w:pPr>
            <w:r w:rsidRPr="00C46406">
              <w:rPr>
                <w:sz w:val="16"/>
                <w:szCs w:val="16"/>
              </w:rPr>
              <w:t>4,1</w:t>
            </w:r>
          </w:p>
        </w:tc>
        <w:tc>
          <w:tcPr>
            <w:tcW w:w="999" w:type="dxa"/>
            <w:tcBorders>
              <w:top w:val="single" w:sz="4" w:space="0" w:color="auto"/>
              <w:left w:val="single" w:sz="4" w:space="0" w:color="auto"/>
              <w:bottom w:val="single" w:sz="4" w:space="0" w:color="auto"/>
            </w:tcBorders>
            <w:vAlign w:val="center"/>
          </w:tcPr>
          <w:p w14:paraId="0D4923F8" w14:textId="110B679E" w:rsidR="00327C1F" w:rsidRPr="00C46406" w:rsidRDefault="00327C1F" w:rsidP="00327C1F">
            <w:pPr>
              <w:jc w:val="center"/>
              <w:rPr>
                <w:sz w:val="16"/>
                <w:szCs w:val="16"/>
              </w:rPr>
            </w:pPr>
            <w:r w:rsidRPr="00C46406">
              <w:rPr>
                <w:sz w:val="16"/>
                <w:szCs w:val="16"/>
              </w:rPr>
              <w:t>40</w:t>
            </w:r>
          </w:p>
        </w:tc>
        <w:tc>
          <w:tcPr>
            <w:tcW w:w="581" w:type="dxa"/>
            <w:tcBorders>
              <w:right w:val="nil"/>
            </w:tcBorders>
            <w:vAlign w:val="center"/>
          </w:tcPr>
          <w:p w14:paraId="1FFB3755" w14:textId="548B9A0D" w:rsidR="00327C1F" w:rsidRPr="00C46406" w:rsidRDefault="00327C1F" w:rsidP="00327C1F">
            <w:pPr>
              <w:jc w:val="center"/>
              <w:rPr>
                <w:sz w:val="16"/>
                <w:szCs w:val="16"/>
              </w:rPr>
            </w:pPr>
            <w:r w:rsidRPr="00C46406">
              <w:rPr>
                <w:sz w:val="16"/>
                <w:szCs w:val="16"/>
              </w:rPr>
              <w:t>37,4</w:t>
            </w:r>
          </w:p>
        </w:tc>
        <w:tc>
          <w:tcPr>
            <w:tcW w:w="812" w:type="dxa"/>
            <w:tcBorders>
              <w:top w:val="single" w:sz="4" w:space="0" w:color="auto"/>
              <w:left w:val="nil"/>
              <w:bottom w:val="single" w:sz="4" w:space="0" w:color="auto"/>
            </w:tcBorders>
            <w:vAlign w:val="center"/>
          </w:tcPr>
          <w:p w14:paraId="5CD177C2" w14:textId="147D24D8" w:rsidR="00327C1F" w:rsidRPr="00C46406" w:rsidRDefault="00327C1F" w:rsidP="00327C1F">
            <w:pPr>
              <w:jc w:val="center"/>
              <w:rPr>
                <w:sz w:val="16"/>
                <w:szCs w:val="16"/>
              </w:rPr>
            </w:pPr>
            <w:r w:rsidRPr="00C46406">
              <w:rPr>
                <w:sz w:val="16"/>
                <w:szCs w:val="16"/>
              </w:rPr>
              <w:t>1,4</w:t>
            </w:r>
          </w:p>
        </w:tc>
        <w:tc>
          <w:tcPr>
            <w:tcW w:w="839" w:type="dxa"/>
            <w:vAlign w:val="center"/>
          </w:tcPr>
          <w:p w14:paraId="02E919B1" w14:textId="0E1AC755" w:rsidR="00327C1F" w:rsidRPr="00C46406" w:rsidRDefault="00327C1F" w:rsidP="00327C1F">
            <w:pPr>
              <w:jc w:val="center"/>
              <w:rPr>
                <w:sz w:val="16"/>
                <w:szCs w:val="16"/>
              </w:rPr>
            </w:pPr>
            <w:r w:rsidRPr="00C46406">
              <w:rPr>
                <w:sz w:val="16"/>
                <w:szCs w:val="16"/>
              </w:rPr>
              <w:t>9,4</w:t>
            </w:r>
          </w:p>
        </w:tc>
      </w:tr>
      <w:tr w:rsidR="00327C1F" w:rsidRPr="00C46406" w14:paraId="53301DCB" w14:textId="438B572B" w:rsidTr="001D73A5">
        <w:trPr>
          <w:trHeight w:val="300"/>
          <w:jc w:val="center"/>
        </w:trPr>
        <w:tc>
          <w:tcPr>
            <w:tcW w:w="1113" w:type="dxa"/>
            <w:tcBorders>
              <w:right w:val="single" w:sz="4" w:space="0" w:color="auto"/>
            </w:tcBorders>
            <w:noWrap/>
            <w:vAlign w:val="center"/>
            <w:hideMark/>
          </w:tcPr>
          <w:p w14:paraId="19FB3254" w14:textId="77777777" w:rsidR="00327C1F" w:rsidRPr="00C46406" w:rsidRDefault="00327C1F" w:rsidP="00327C1F">
            <w:pPr>
              <w:rPr>
                <w:bCs/>
                <w:sz w:val="16"/>
                <w:szCs w:val="16"/>
              </w:rPr>
            </w:pPr>
            <w:r w:rsidRPr="00C46406">
              <w:rPr>
                <w:bCs/>
                <w:sz w:val="16"/>
                <w:szCs w:val="16"/>
              </w:rPr>
              <w:t>Tortoise Git</w:t>
            </w:r>
          </w:p>
        </w:tc>
        <w:tc>
          <w:tcPr>
            <w:tcW w:w="1310" w:type="dxa"/>
            <w:tcBorders>
              <w:top w:val="single" w:sz="4" w:space="0" w:color="auto"/>
              <w:left w:val="single" w:sz="4" w:space="0" w:color="auto"/>
              <w:bottom w:val="single" w:sz="4" w:space="0" w:color="auto"/>
              <w:right w:val="single" w:sz="4" w:space="0" w:color="auto"/>
            </w:tcBorders>
            <w:vAlign w:val="center"/>
          </w:tcPr>
          <w:p w14:paraId="152D8F77" w14:textId="575E40DD" w:rsidR="00327C1F" w:rsidRPr="00C46406" w:rsidRDefault="00327C1F" w:rsidP="00327C1F">
            <w:pPr>
              <w:jc w:val="center"/>
              <w:rPr>
                <w:sz w:val="16"/>
                <w:szCs w:val="16"/>
              </w:rPr>
            </w:pPr>
            <w:r>
              <w:rPr>
                <w:sz w:val="16"/>
                <w:szCs w:val="16"/>
              </w:rPr>
              <w:t>code.google.com</w:t>
            </w:r>
          </w:p>
        </w:tc>
        <w:tc>
          <w:tcPr>
            <w:tcW w:w="919" w:type="dxa"/>
            <w:tcBorders>
              <w:top w:val="single" w:sz="4" w:space="0" w:color="auto"/>
              <w:left w:val="single" w:sz="4" w:space="0" w:color="auto"/>
              <w:bottom w:val="single" w:sz="4" w:space="0" w:color="auto"/>
            </w:tcBorders>
            <w:noWrap/>
            <w:vAlign w:val="center"/>
            <w:hideMark/>
          </w:tcPr>
          <w:p w14:paraId="54C68646" w14:textId="2188B8FD" w:rsidR="00327C1F" w:rsidRPr="00C46406" w:rsidRDefault="00327C1F" w:rsidP="00327C1F">
            <w:pPr>
              <w:jc w:val="center"/>
              <w:rPr>
                <w:sz w:val="16"/>
                <w:szCs w:val="16"/>
              </w:rPr>
            </w:pPr>
            <w:r w:rsidRPr="00C46406">
              <w:rPr>
                <w:sz w:val="16"/>
                <w:szCs w:val="16"/>
              </w:rPr>
              <w:t>6166</w:t>
            </w:r>
          </w:p>
        </w:tc>
        <w:tc>
          <w:tcPr>
            <w:tcW w:w="496" w:type="dxa"/>
            <w:noWrap/>
            <w:vAlign w:val="center"/>
            <w:hideMark/>
          </w:tcPr>
          <w:p w14:paraId="5F1A0963" w14:textId="77777777" w:rsidR="00327C1F" w:rsidRPr="00C46406" w:rsidRDefault="00327C1F" w:rsidP="00327C1F">
            <w:pPr>
              <w:jc w:val="center"/>
              <w:rPr>
                <w:sz w:val="16"/>
                <w:szCs w:val="16"/>
              </w:rPr>
            </w:pPr>
            <w:r w:rsidRPr="00C46406">
              <w:rPr>
                <w:sz w:val="16"/>
                <w:szCs w:val="16"/>
              </w:rPr>
              <w:t>85</w:t>
            </w:r>
          </w:p>
        </w:tc>
        <w:tc>
          <w:tcPr>
            <w:tcW w:w="616" w:type="dxa"/>
            <w:noWrap/>
            <w:vAlign w:val="center"/>
            <w:hideMark/>
          </w:tcPr>
          <w:p w14:paraId="04E712A1" w14:textId="77777777" w:rsidR="00327C1F" w:rsidRPr="00C46406" w:rsidRDefault="00327C1F" w:rsidP="00327C1F">
            <w:pPr>
              <w:jc w:val="center"/>
              <w:rPr>
                <w:sz w:val="16"/>
                <w:szCs w:val="16"/>
              </w:rPr>
            </w:pPr>
            <w:r w:rsidRPr="00C46406">
              <w:rPr>
                <w:sz w:val="16"/>
                <w:szCs w:val="16"/>
              </w:rPr>
              <w:t>3220</w:t>
            </w:r>
          </w:p>
        </w:tc>
        <w:tc>
          <w:tcPr>
            <w:tcW w:w="670" w:type="dxa"/>
            <w:tcBorders>
              <w:right w:val="single" w:sz="4" w:space="0" w:color="auto"/>
            </w:tcBorders>
            <w:noWrap/>
            <w:vAlign w:val="center"/>
            <w:hideMark/>
          </w:tcPr>
          <w:p w14:paraId="2FC2610A" w14:textId="77777777" w:rsidR="00327C1F" w:rsidRPr="00C46406" w:rsidRDefault="00327C1F" w:rsidP="00327C1F">
            <w:pPr>
              <w:jc w:val="center"/>
              <w:rPr>
                <w:sz w:val="16"/>
                <w:szCs w:val="16"/>
              </w:rPr>
            </w:pPr>
            <w:r w:rsidRPr="00C46406">
              <w:rPr>
                <w:sz w:val="16"/>
                <w:szCs w:val="16"/>
              </w:rPr>
              <w:t>3</w:t>
            </w:r>
          </w:p>
        </w:tc>
        <w:tc>
          <w:tcPr>
            <w:tcW w:w="963" w:type="dxa"/>
            <w:vAlign w:val="center"/>
          </w:tcPr>
          <w:p w14:paraId="14193797" w14:textId="11495424" w:rsidR="00327C1F" w:rsidRPr="00C46406" w:rsidRDefault="00327C1F" w:rsidP="00327C1F">
            <w:pPr>
              <w:jc w:val="center"/>
              <w:rPr>
                <w:sz w:val="16"/>
                <w:szCs w:val="16"/>
              </w:rPr>
            </w:pPr>
            <w:r w:rsidRPr="00C46406">
              <w:rPr>
                <w:sz w:val="16"/>
                <w:szCs w:val="16"/>
              </w:rPr>
              <w:t>68</w:t>
            </w:r>
          </w:p>
        </w:tc>
        <w:tc>
          <w:tcPr>
            <w:tcW w:w="874" w:type="dxa"/>
            <w:tcBorders>
              <w:right w:val="single" w:sz="4" w:space="0" w:color="auto"/>
            </w:tcBorders>
            <w:vAlign w:val="center"/>
          </w:tcPr>
          <w:p w14:paraId="6525F17F" w14:textId="452D9283" w:rsidR="00327C1F" w:rsidRPr="00C46406" w:rsidRDefault="00327C1F" w:rsidP="00327C1F">
            <w:pPr>
              <w:jc w:val="center"/>
              <w:rPr>
                <w:sz w:val="16"/>
                <w:szCs w:val="16"/>
              </w:rPr>
            </w:pPr>
            <w:r w:rsidRPr="00C46406">
              <w:rPr>
                <w:sz w:val="16"/>
                <w:szCs w:val="16"/>
              </w:rPr>
              <w:t>4,2</w:t>
            </w:r>
          </w:p>
        </w:tc>
        <w:tc>
          <w:tcPr>
            <w:tcW w:w="999" w:type="dxa"/>
            <w:tcBorders>
              <w:top w:val="single" w:sz="4" w:space="0" w:color="auto"/>
              <w:left w:val="single" w:sz="4" w:space="0" w:color="auto"/>
              <w:bottom w:val="single" w:sz="4" w:space="0" w:color="auto"/>
            </w:tcBorders>
            <w:vAlign w:val="center"/>
          </w:tcPr>
          <w:p w14:paraId="7022F63F" w14:textId="7D92DAEE" w:rsidR="00327C1F" w:rsidRPr="00C46406" w:rsidRDefault="00327C1F" w:rsidP="00327C1F">
            <w:pPr>
              <w:jc w:val="center"/>
              <w:rPr>
                <w:sz w:val="16"/>
                <w:szCs w:val="16"/>
              </w:rPr>
            </w:pPr>
            <w:r w:rsidRPr="00C46406">
              <w:rPr>
                <w:sz w:val="16"/>
                <w:szCs w:val="16"/>
              </w:rPr>
              <w:t>39</w:t>
            </w:r>
          </w:p>
        </w:tc>
        <w:tc>
          <w:tcPr>
            <w:tcW w:w="581" w:type="dxa"/>
            <w:tcBorders>
              <w:right w:val="nil"/>
            </w:tcBorders>
            <w:vAlign w:val="center"/>
          </w:tcPr>
          <w:p w14:paraId="5666F884" w14:textId="0AA1B5CC" w:rsidR="00327C1F" w:rsidRPr="00C46406" w:rsidRDefault="00327C1F" w:rsidP="00327C1F">
            <w:pPr>
              <w:jc w:val="center"/>
              <w:rPr>
                <w:sz w:val="16"/>
                <w:szCs w:val="16"/>
              </w:rPr>
            </w:pPr>
            <w:r w:rsidRPr="00C46406">
              <w:rPr>
                <w:sz w:val="16"/>
                <w:szCs w:val="16"/>
              </w:rPr>
              <w:t>36</w:t>
            </w:r>
          </w:p>
        </w:tc>
        <w:tc>
          <w:tcPr>
            <w:tcW w:w="812" w:type="dxa"/>
            <w:tcBorders>
              <w:top w:val="single" w:sz="4" w:space="0" w:color="auto"/>
              <w:left w:val="nil"/>
              <w:bottom w:val="single" w:sz="4" w:space="0" w:color="auto"/>
            </w:tcBorders>
            <w:vAlign w:val="center"/>
          </w:tcPr>
          <w:p w14:paraId="02454DBD" w14:textId="03866896" w:rsidR="00327C1F" w:rsidRPr="00C46406" w:rsidRDefault="00327C1F" w:rsidP="00327C1F">
            <w:pPr>
              <w:jc w:val="center"/>
              <w:rPr>
                <w:sz w:val="16"/>
                <w:szCs w:val="16"/>
              </w:rPr>
            </w:pPr>
            <w:r w:rsidRPr="00C46406">
              <w:rPr>
                <w:sz w:val="16"/>
                <w:szCs w:val="16"/>
              </w:rPr>
              <w:t>1,6</w:t>
            </w:r>
          </w:p>
        </w:tc>
        <w:tc>
          <w:tcPr>
            <w:tcW w:w="839" w:type="dxa"/>
            <w:vAlign w:val="center"/>
          </w:tcPr>
          <w:p w14:paraId="539BEB7B" w14:textId="345DCF70" w:rsidR="00327C1F" w:rsidRPr="00C46406" w:rsidRDefault="00327C1F" w:rsidP="00327C1F">
            <w:pPr>
              <w:jc w:val="center"/>
              <w:rPr>
                <w:sz w:val="16"/>
                <w:szCs w:val="16"/>
              </w:rPr>
            </w:pPr>
            <w:r w:rsidRPr="00C46406">
              <w:rPr>
                <w:sz w:val="16"/>
                <w:szCs w:val="16"/>
              </w:rPr>
              <w:t>9,6</w:t>
            </w:r>
          </w:p>
        </w:tc>
      </w:tr>
      <w:tr w:rsidR="00327C1F" w:rsidRPr="00C46406" w14:paraId="174FC1C7" w14:textId="1FA5BCE1" w:rsidTr="001D73A5">
        <w:trPr>
          <w:trHeight w:val="300"/>
          <w:jc w:val="center"/>
        </w:trPr>
        <w:tc>
          <w:tcPr>
            <w:tcW w:w="1113" w:type="dxa"/>
            <w:tcBorders>
              <w:right w:val="single" w:sz="4" w:space="0" w:color="auto"/>
            </w:tcBorders>
            <w:noWrap/>
            <w:vAlign w:val="center"/>
            <w:hideMark/>
          </w:tcPr>
          <w:p w14:paraId="77F3C9B6" w14:textId="69DF375A" w:rsidR="00327C1F" w:rsidRPr="00C46406" w:rsidRDefault="00327C1F" w:rsidP="00327C1F">
            <w:pPr>
              <w:rPr>
                <w:bCs/>
                <w:sz w:val="16"/>
                <w:szCs w:val="16"/>
              </w:rPr>
            </w:pPr>
            <w:proofErr w:type="spellStart"/>
            <w:r w:rsidRPr="00C46406">
              <w:rPr>
                <w:bCs/>
                <w:sz w:val="16"/>
                <w:szCs w:val="16"/>
              </w:rPr>
              <w:t>Gitextensions</w:t>
            </w:r>
            <w:proofErr w:type="spellEnd"/>
          </w:p>
        </w:tc>
        <w:tc>
          <w:tcPr>
            <w:tcW w:w="1310" w:type="dxa"/>
            <w:tcBorders>
              <w:top w:val="single" w:sz="4" w:space="0" w:color="auto"/>
              <w:left w:val="single" w:sz="4" w:space="0" w:color="auto"/>
              <w:bottom w:val="single" w:sz="4" w:space="0" w:color="auto"/>
              <w:right w:val="single" w:sz="4" w:space="0" w:color="auto"/>
            </w:tcBorders>
            <w:vAlign w:val="center"/>
          </w:tcPr>
          <w:p w14:paraId="71C4C08D" w14:textId="6625851C" w:rsidR="00327C1F" w:rsidRPr="00C46406" w:rsidRDefault="00327C1F" w:rsidP="00327C1F">
            <w:pPr>
              <w:jc w:val="center"/>
              <w:rPr>
                <w:sz w:val="16"/>
                <w:szCs w:val="16"/>
              </w:rPr>
            </w:pPr>
            <w:r>
              <w:rPr>
                <w:sz w:val="16"/>
                <w:szCs w:val="16"/>
              </w:rPr>
              <w:t>github.com</w:t>
            </w:r>
          </w:p>
        </w:tc>
        <w:tc>
          <w:tcPr>
            <w:tcW w:w="919" w:type="dxa"/>
            <w:tcBorders>
              <w:top w:val="single" w:sz="4" w:space="0" w:color="auto"/>
              <w:left w:val="single" w:sz="4" w:space="0" w:color="auto"/>
              <w:bottom w:val="single" w:sz="4" w:space="0" w:color="auto"/>
            </w:tcBorders>
            <w:noWrap/>
            <w:vAlign w:val="center"/>
            <w:hideMark/>
          </w:tcPr>
          <w:p w14:paraId="5E8E4A92" w14:textId="0FE57BA2" w:rsidR="00327C1F" w:rsidRPr="00C46406" w:rsidRDefault="00327C1F" w:rsidP="00327C1F">
            <w:pPr>
              <w:jc w:val="center"/>
              <w:rPr>
                <w:sz w:val="16"/>
                <w:szCs w:val="16"/>
              </w:rPr>
            </w:pPr>
            <w:r w:rsidRPr="00C46406">
              <w:rPr>
                <w:sz w:val="16"/>
                <w:szCs w:val="16"/>
              </w:rPr>
              <w:t>6417</w:t>
            </w:r>
          </w:p>
        </w:tc>
        <w:tc>
          <w:tcPr>
            <w:tcW w:w="496" w:type="dxa"/>
            <w:noWrap/>
            <w:vAlign w:val="center"/>
            <w:hideMark/>
          </w:tcPr>
          <w:p w14:paraId="13CF9BD5" w14:textId="77777777" w:rsidR="00327C1F" w:rsidRPr="00C46406" w:rsidRDefault="00327C1F" w:rsidP="00327C1F">
            <w:pPr>
              <w:jc w:val="center"/>
              <w:rPr>
                <w:sz w:val="16"/>
                <w:szCs w:val="16"/>
              </w:rPr>
            </w:pPr>
            <w:r w:rsidRPr="00C46406">
              <w:rPr>
                <w:sz w:val="16"/>
                <w:szCs w:val="16"/>
              </w:rPr>
              <w:t>448</w:t>
            </w:r>
          </w:p>
        </w:tc>
        <w:tc>
          <w:tcPr>
            <w:tcW w:w="616" w:type="dxa"/>
            <w:noWrap/>
            <w:vAlign w:val="center"/>
            <w:hideMark/>
          </w:tcPr>
          <w:p w14:paraId="1E99F739" w14:textId="77777777" w:rsidR="00327C1F" w:rsidRPr="00C46406" w:rsidRDefault="00327C1F" w:rsidP="00327C1F">
            <w:pPr>
              <w:jc w:val="center"/>
              <w:rPr>
                <w:sz w:val="16"/>
                <w:szCs w:val="16"/>
              </w:rPr>
            </w:pPr>
            <w:r w:rsidRPr="00C46406">
              <w:rPr>
                <w:sz w:val="16"/>
                <w:szCs w:val="16"/>
              </w:rPr>
              <w:t>1549</w:t>
            </w:r>
          </w:p>
        </w:tc>
        <w:tc>
          <w:tcPr>
            <w:tcW w:w="670" w:type="dxa"/>
            <w:tcBorders>
              <w:right w:val="single" w:sz="4" w:space="0" w:color="auto"/>
            </w:tcBorders>
            <w:noWrap/>
            <w:vAlign w:val="center"/>
            <w:hideMark/>
          </w:tcPr>
          <w:p w14:paraId="13AE0C11" w14:textId="77777777" w:rsidR="00327C1F" w:rsidRPr="00C46406" w:rsidRDefault="00327C1F" w:rsidP="00327C1F">
            <w:pPr>
              <w:jc w:val="center"/>
              <w:rPr>
                <w:sz w:val="16"/>
                <w:szCs w:val="16"/>
              </w:rPr>
            </w:pPr>
            <w:r w:rsidRPr="00C46406">
              <w:rPr>
                <w:sz w:val="16"/>
                <w:szCs w:val="16"/>
              </w:rPr>
              <w:t>3</w:t>
            </w:r>
          </w:p>
        </w:tc>
        <w:tc>
          <w:tcPr>
            <w:tcW w:w="963" w:type="dxa"/>
            <w:vAlign w:val="center"/>
          </w:tcPr>
          <w:p w14:paraId="25832DE5" w14:textId="5715674E" w:rsidR="00327C1F" w:rsidRPr="00C46406" w:rsidRDefault="00327C1F" w:rsidP="00327C1F">
            <w:pPr>
              <w:jc w:val="center"/>
              <w:rPr>
                <w:sz w:val="16"/>
                <w:szCs w:val="16"/>
              </w:rPr>
            </w:pPr>
          </w:p>
        </w:tc>
        <w:tc>
          <w:tcPr>
            <w:tcW w:w="874" w:type="dxa"/>
            <w:tcBorders>
              <w:right w:val="single" w:sz="4" w:space="0" w:color="auto"/>
            </w:tcBorders>
            <w:vAlign w:val="center"/>
          </w:tcPr>
          <w:p w14:paraId="701D7059" w14:textId="005A9697" w:rsidR="00327C1F" w:rsidRPr="00C46406" w:rsidRDefault="00327C1F" w:rsidP="00327C1F">
            <w:pPr>
              <w:jc w:val="center"/>
              <w:rPr>
                <w:sz w:val="16"/>
                <w:szCs w:val="16"/>
              </w:rPr>
            </w:pPr>
            <w:r w:rsidRPr="00C46406">
              <w:rPr>
                <w:sz w:val="16"/>
                <w:szCs w:val="16"/>
              </w:rPr>
              <w:t>17</w:t>
            </w:r>
          </w:p>
        </w:tc>
        <w:tc>
          <w:tcPr>
            <w:tcW w:w="999" w:type="dxa"/>
            <w:tcBorders>
              <w:top w:val="single" w:sz="4" w:space="0" w:color="auto"/>
              <w:left w:val="single" w:sz="4" w:space="0" w:color="auto"/>
              <w:bottom w:val="single" w:sz="4" w:space="0" w:color="auto"/>
            </w:tcBorders>
            <w:vAlign w:val="center"/>
          </w:tcPr>
          <w:p w14:paraId="2C33D559" w14:textId="05E5E80E" w:rsidR="00327C1F" w:rsidRPr="00C46406" w:rsidRDefault="00327C1F" w:rsidP="00327C1F">
            <w:pPr>
              <w:jc w:val="center"/>
              <w:rPr>
                <w:sz w:val="16"/>
                <w:szCs w:val="16"/>
              </w:rPr>
            </w:pPr>
            <w:r w:rsidRPr="00C46406">
              <w:rPr>
                <w:sz w:val="16"/>
                <w:szCs w:val="16"/>
              </w:rPr>
              <w:t>155,8</w:t>
            </w:r>
          </w:p>
        </w:tc>
        <w:tc>
          <w:tcPr>
            <w:tcW w:w="581" w:type="dxa"/>
            <w:tcBorders>
              <w:right w:val="nil"/>
            </w:tcBorders>
            <w:vAlign w:val="center"/>
          </w:tcPr>
          <w:p w14:paraId="31A5D4E0" w14:textId="78C81B1D" w:rsidR="00327C1F" w:rsidRPr="00C46406" w:rsidRDefault="00327C1F" w:rsidP="00327C1F">
            <w:pPr>
              <w:jc w:val="center"/>
              <w:rPr>
                <w:sz w:val="16"/>
                <w:szCs w:val="16"/>
              </w:rPr>
            </w:pPr>
            <w:r w:rsidRPr="00C46406">
              <w:rPr>
                <w:sz w:val="16"/>
                <w:szCs w:val="16"/>
              </w:rPr>
              <w:t>129</w:t>
            </w:r>
          </w:p>
        </w:tc>
        <w:tc>
          <w:tcPr>
            <w:tcW w:w="812" w:type="dxa"/>
            <w:tcBorders>
              <w:top w:val="single" w:sz="4" w:space="0" w:color="auto"/>
              <w:left w:val="nil"/>
              <w:bottom w:val="single" w:sz="4" w:space="0" w:color="auto"/>
            </w:tcBorders>
            <w:vAlign w:val="center"/>
          </w:tcPr>
          <w:p w14:paraId="7398C4F9" w14:textId="4758B85E" w:rsidR="00327C1F" w:rsidRPr="00C46406" w:rsidRDefault="00327C1F" w:rsidP="00327C1F">
            <w:pPr>
              <w:jc w:val="center"/>
              <w:rPr>
                <w:sz w:val="16"/>
                <w:szCs w:val="16"/>
              </w:rPr>
            </w:pPr>
            <w:r w:rsidRPr="00C46406">
              <w:rPr>
                <w:sz w:val="16"/>
                <w:szCs w:val="16"/>
              </w:rPr>
              <w:t>1,6</w:t>
            </w:r>
          </w:p>
        </w:tc>
        <w:tc>
          <w:tcPr>
            <w:tcW w:w="839" w:type="dxa"/>
            <w:vAlign w:val="center"/>
          </w:tcPr>
          <w:p w14:paraId="344BCC7F" w14:textId="0DEBC113" w:rsidR="00327C1F" w:rsidRPr="00C46406" w:rsidRDefault="00327C1F" w:rsidP="00327C1F">
            <w:pPr>
              <w:jc w:val="center"/>
              <w:rPr>
                <w:sz w:val="16"/>
                <w:szCs w:val="16"/>
              </w:rPr>
            </w:pPr>
            <w:r w:rsidRPr="00C46406">
              <w:rPr>
                <w:sz w:val="16"/>
                <w:szCs w:val="16"/>
              </w:rPr>
              <w:t>10,6</w:t>
            </w:r>
          </w:p>
        </w:tc>
      </w:tr>
      <w:tr w:rsidR="00327C1F" w:rsidRPr="00C46406" w14:paraId="48799194" w14:textId="5AF0E5EC" w:rsidTr="001D73A5">
        <w:trPr>
          <w:trHeight w:val="300"/>
          <w:jc w:val="center"/>
        </w:trPr>
        <w:tc>
          <w:tcPr>
            <w:tcW w:w="1113" w:type="dxa"/>
            <w:tcBorders>
              <w:right w:val="single" w:sz="4" w:space="0" w:color="auto"/>
            </w:tcBorders>
            <w:noWrap/>
            <w:vAlign w:val="center"/>
            <w:hideMark/>
          </w:tcPr>
          <w:p w14:paraId="69C9A83C" w14:textId="77777777" w:rsidR="00327C1F" w:rsidRPr="00C46406" w:rsidRDefault="00327C1F" w:rsidP="00327C1F">
            <w:pPr>
              <w:rPr>
                <w:bCs/>
                <w:sz w:val="16"/>
                <w:szCs w:val="16"/>
              </w:rPr>
            </w:pPr>
            <w:proofErr w:type="spellStart"/>
            <w:r w:rsidRPr="00C46406">
              <w:rPr>
                <w:bCs/>
                <w:sz w:val="16"/>
                <w:szCs w:val="16"/>
              </w:rPr>
              <w:t>drupal</w:t>
            </w:r>
            <w:proofErr w:type="spellEnd"/>
          </w:p>
        </w:tc>
        <w:tc>
          <w:tcPr>
            <w:tcW w:w="1310" w:type="dxa"/>
            <w:tcBorders>
              <w:top w:val="single" w:sz="4" w:space="0" w:color="auto"/>
              <w:left w:val="single" w:sz="4" w:space="0" w:color="auto"/>
              <w:bottom w:val="single" w:sz="4" w:space="0" w:color="auto"/>
              <w:right w:val="single" w:sz="4" w:space="0" w:color="auto"/>
            </w:tcBorders>
            <w:vAlign w:val="center"/>
          </w:tcPr>
          <w:p w14:paraId="5D30BDEE" w14:textId="3CF4685D" w:rsidR="00327C1F" w:rsidRPr="00C46406" w:rsidRDefault="00327C1F" w:rsidP="00327C1F">
            <w:pPr>
              <w:jc w:val="center"/>
              <w:rPr>
                <w:sz w:val="16"/>
                <w:szCs w:val="16"/>
              </w:rPr>
            </w:pPr>
            <w:r>
              <w:rPr>
                <w:sz w:val="16"/>
                <w:szCs w:val="16"/>
              </w:rPr>
              <w:t>drupal.org</w:t>
            </w:r>
          </w:p>
        </w:tc>
        <w:tc>
          <w:tcPr>
            <w:tcW w:w="919" w:type="dxa"/>
            <w:tcBorders>
              <w:top w:val="single" w:sz="4" w:space="0" w:color="auto"/>
              <w:left w:val="single" w:sz="4" w:space="0" w:color="auto"/>
              <w:bottom w:val="single" w:sz="4" w:space="0" w:color="auto"/>
            </w:tcBorders>
            <w:noWrap/>
            <w:vAlign w:val="center"/>
            <w:hideMark/>
          </w:tcPr>
          <w:p w14:paraId="784807CB" w14:textId="241BE519" w:rsidR="00327C1F" w:rsidRPr="00C46406" w:rsidRDefault="00327C1F" w:rsidP="00327C1F">
            <w:pPr>
              <w:jc w:val="center"/>
              <w:rPr>
                <w:sz w:val="16"/>
                <w:szCs w:val="16"/>
              </w:rPr>
            </w:pPr>
            <w:r w:rsidRPr="00C46406">
              <w:rPr>
                <w:sz w:val="16"/>
                <w:szCs w:val="16"/>
              </w:rPr>
              <w:t>23922</w:t>
            </w:r>
          </w:p>
        </w:tc>
        <w:tc>
          <w:tcPr>
            <w:tcW w:w="496" w:type="dxa"/>
            <w:noWrap/>
            <w:vAlign w:val="center"/>
            <w:hideMark/>
          </w:tcPr>
          <w:p w14:paraId="7E5FFC91" w14:textId="77777777" w:rsidR="00327C1F" w:rsidRPr="00C46406" w:rsidRDefault="00327C1F" w:rsidP="00327C1F">
            <w:pPr>
              <w:jc w:val="center"/>
              <w:rPr>
                <w:sz w:val="16"/>
                <w:szCs w:val="16"/>
              </w:rPr>
            </w:pPr>
            <w:r w:rsidRPr="00C46406">
              <w:rPr>
                <w:sz w:val="16"/>
                <w:szCs w:val="16"/>
              </w:rPr>
              <w:t>84,4</w:t>
            </w:r>
          </w:p>
        </w:tc>
        <w:tc>
          <w:tcPr>
            <w:tcW w:w="616" w:type="dxa"/>
            <w:noWrap/>
            <w:vAlign w:val="center"/>
            <w:hideMark/>
          </w:tcPr>
          <w:p w14:paraId="43693066" w14:textId="77777777" w:rsidR="00327C1F" w:rsidRPr="00C46406" w:rsidRDefault="00327C1F" w:rsidP="00327C1F">
            <w:pPr>
              <w:jc w:val="center"/>
              <w:rPr>
                <w:sz w:val="16"/>
                <w:szCs w:val="16"/>
              </w:rPr>
            </w:pPr>
            <w:r w:rsidRPr="00C46406">
              <w:rPr>
                <w:sz w:val="16"/>
                <w:szCs w:val="16"/>
              </w:rPr>
              <w:t>9290</w:t>
            </w:r>
          </w:p>
        </w:tc>
        <w:tc>
          <w:tcPr>
            <w:tcW w:w="670" w:type="dxa"/>
            <w:tcBorders>
              <w:right w:val="single" w:sz="4" w:space="0" w:color="auto"/>
            </w:tcBorders>
            <w:noWrap/>
            <w:vAlign w:val="center"/>
            <w:hideMark/>
          </w:tcPr>
          <w:p w14:paraId="35729E49" w14:textId="77777777" w:rsidR="00327C1F" w:rsidRPr="00C46406" w:rsidRDefault="00327C1F" w:rsidP="00327C1F">
            <w:pPr>
              <w:jc w:val="center"/>
              <w:rPr>
                <w:sz w:val="16"/>
                <w:szCs w:val="16"/>
              </w:rPr>
            </w:pPr>
            <w:r w:rsidRPr="00C46406">
              <w:rPr>
                <w:sz w:val="16"/>
                <w:szCs w:val="16"/>
              </w:rPr>
              <w:t>3</w:t>
            </w:r>
          </w:p>
        </w:tc>
        <w:tc>
          <w:tcPr>
            <w:tcW w:w="963" w:type="dxa"/>
            <w:vAlign w:val="center"/>
          </w:tcPr>
          <w:p w14:paraId="58D5CF14" w14:textId="6B28F10D" w:rsidR="00327C1F" w:rsidRPr="00C46406" w:rsidRDefault="00327C1F" w:rsidP="00327C1F">
            <w:pPr>
              <w:jc w:val="center"/>
              <w:rPr>
                <w:sz w:val="16"/>
                <w:szCs w:val="16"/>
              </w:rPr>
            </w:pPr>
          </w:p>
        </w:tc>
        <w:tc>
          <w:tcPr>
            <w:tcW w:w="874" w:type="dxa"/>
            <w:tcBorders>
              <w:right w:val="single" w:sz="4" w:space="0" w:color="auto"/>
            </w:tcBorders>
            <w:vAlign w:val="center"/>
          </w:tcPr>
          <w:p w14:paraId="2C74E7D9" w14:textId="2E4FE105" w:rsidR="00327C1F" w:rsidRPr="00C46406" w:rsidRDefault="00327C1F" w:rsidP="00327C1F">
            <w:pPr>
              <w:jc w:val="center"/>
              <w:rPr>
                <w:sz w:val="16"/>
                <w:szCs w:val="16"/>
              </w:rPr>
            </w:pPr>
            <w:r w:rsidRPr="00C46406">
              <w:rPr>
                <w:sz w:val="16"/>
                <w:szCs w:val="16"/>
              </w:rPr>
              <w:t>18</w:t>
            </w:r>
          </w:p>
        </w:tc>
        <w:tc>
          <w:tcPr>
            <w:tcW w:w="999" w:type="dxa"/>
            <w:tcBorders>
              <w:top w:val="single" w:sz="4" w:space="0" w:color="auto"/>
              <w:left w:val="single" w:sz="4" w:space="0" w:color="auto"/>
              <w:bottom w:val="single" w:sz="4" w:space="0" w:color="auto"/>
            </w:tcBorders>
            <w:vAlign w:val="center"/>
          </w:tcPr>
          <w:p w14:paraId="385151B0" w14:textId="600423D8" w:rsidR="00327C1F" w:rsidRPr="00C46406" w:rsidRDefault="00327C1F" w:rsidP="00327C1F">
            <w:pPr>
              <w:jc w:val="center"/>
              <w:rPr>
                <w:sz w:val="16"/>
                <w:szCs w:val="16"/>
              </w:rPr>
            </w:pPr>
            <w:r w:rsidRPr="00C46406">
              <w:rPr>
                <w:sz w:val="16"/>
                <w:szCs w:val="16"/>
              </w:rPr>
              <w:t>102</w:t>
            </w:r>
          </w:p>
        </w:tc>
        <w:tc>
          <w:tcPr>
            <w:tcW w:w="581" w:type="dxa"/>
            <w:tcBorders>
              <w:right w:val="nil"/>
            </w:tcBorders>
            <w:vAlign w:val="center"/>
          </w:tcPr>
          <w:p w14:paraId="73B680B6" w14:textId="2FC516BB" w:rsidR="00327C1F" w:rsidRPr="00C46406" w:rsidRDefault="00327C1F" w:rsidP="00327C1F">
            <w:pPr>
              <w:jc w:val="center"/>
              <w:rPr>
                <w:sz w:val="16"/>
                <w:szCs w:val="16"/>
              </w:rPr>
            </w:pPr>
            <w:r w:rsidRPr="00C46406">
              <w:rPr>
                <w:sz w:val="16"/>
                <w:szCs w:val="16"/>
              </w:rPr>
              <w:t>95</w:t>
            </w:r>
          </w:p>
        </w:tc>
        <w:tc>
          <w:tcPr>
            <w:tcW w:w="812" w:type="dxa"/>
            <w:tcBorders>
              <w:top w:val="single" w:sz="4" w:space="0" w:color="auto"/>
              <w:left w:val="nil"/>
              <w:bottom w:val="single" w:sz="4" w:space="0" w:color="auto"/>
            </w:tcBorders>
            <w:vAlign w:val="center"/>
          </w:tcPr>
          <w:p w14:paraId="3D156C01" w14:textId="41E47057" w:rsidR="00327C1F" w:rsidRPr="00C46406" w:rsidRDefault="00327C1F" w:rsidP="00327C1F">
            <w:pPr>
              <w:jc w:val="center"/>
              <w:rPr>
                <w:sz w:val="16"/>
                <w:szCs w:val="16"/>
              </w:rPr>
            </w:pPr>
            <w:r w:rsidRPr="00C46406">
              <w:rPr>
                <w:sz w:val="16"/>
                <w:szCs w:val="16"/>
              </w:rPr>
              <w:t>2</w:t>
            </w:r>
          </w:p>
        </w:tc>
        <w:tc>
          <w:tcPr>
            <w:tcW w:w="839" w:type="dxa"/>
            <w:vAlign w:val="center"/>
          </w:tcPr>
          <w:p w14:paraId="66B17B01" w14:textId="285AB106" w:rsidR="00327C1F" w:rsidRPr="00C46406" w:rsidRDefault="00327C1F" w:rsidP="00327C1F">
            <w:pPr>
              <w:jc w:val="center"/>
              <w:rPr>
                <w:sz w:val="16"/>
                <w:szCs w:val="16"/>
              </w:rPr>
            </w:pPr>
            <w:r w:rsidRPr="00C46406">
              <w:rPr>
                <w:sz w:val="16"/>
                <w:szCs w:val="16"/>
              </w:rPr>
              <w:t>18</w:t>
            </w:r>
          </w:p>
        </w:tc>
      </w:tr>
      <w:tr w:rsidR="00327C1F" w:rsidRPr="00C46406" w14:paraId="7C0E68C4" w14:textId="41C8C143" w:rsidTr="001D73A5">
        <w:trPr>
          <w:trHeight w:val="300"/>
          <w:jc w:val="center"/>
        </w:trPr>
        <w:tc>
          <w:tcPr>
            <w:tcW w:w="1113" w:type="dxa"/>
            <w:tcBorders>
              <w:bottom w:val="single" w:sz="4" w:space="0" w:color="auto"/>
              <w:right w:val="single" w:sz="4" w:space="0" w:color="auto"/>
            </w:tcBorders>
            <w:noWrap/>
            <w:vAlign w:val="center"/>
            <w:hideMark/>
          </w:tcPr>
          <w:p w14:paraId="7AD2AF95" w14:textId="77777777" w:rsidR="00327C1F" w:rsidRPr="00C46406" w:rsidRDefault="00327C1F" w:rsidP="00327C1F">
            <w:pPr>
              <w:rPr>
                <w:bCs/>
                <w:sz w:val="16"/>
                <w:szCs w:val="16"/>
              </w:rPr>
            </w:pPr>
            <w:proofErr w:type="spellStart"/>
            <w:r w:rsidRPr="00C46406">
              <w:rPr>
                <w:bCs/>
                <w:sz w:val="16"/>
                <w:szCs w:val="16"/>
              </w:rPr>
              <w:t>Expresso</w:t>
            </w:r>
            <w:proofErr w:type="spellEnd"/>
            <w:r w:rsidRPr="00C46406">
              <w:rPr>
                <w:bCs/>
                <w:sz w:val="16"/>
                <w:szCs w:val="16"/>
              </w:rPr>
              <w:t xml:space="preserve"> </w:t>
            </w:r>
            <w:proofErr w:type="spellStart"/>
            <w:r w:rsidRPr="00C46406">
              <w:rPr>
                <w:bCs/>
                <w:sz w:val="16"/>
                <w:szCs w:val="16"/>
              </w:rPr>
              <w:t>Livre</w:t>
            </w:r>
            <w:proofErr w:type="spellEnd"/>
          </w:p>
        </w:tc>
        <w:tc>
          <w:tcPr>
            <w:tcW w:w="1310" w:type="dxa"/>
            <w:tcBorders>
              <w:top w:val="single" w:sz="4" w:space="0" w:color="auto"/>
              <w:left w:val="single" w:sz="4" w:space="0" w:color="auto"/>
              <w:bottom w:val="single" w:sz="4" w:space="0" w:color="auto"/>
              <w:right w:val="single" w:sz="4" w:space="0" w:color="auto"/>
            </w:tcBorders>
            <w:vAlign w:val="center"/>
          </w:tcPr>
          <w:p w14:paraId="5D4824AA" w14:textId="53CDA880" w:rsidR="00327C1F" w:rsidRPr="00C46406" w:rsidRDefault="00327C1F" w:rsidP="00327C1F">
            <w:pPr>
              <w:jc w:val="center"/>
              <w:rPr>
                <w:sz w:val="16"/>
                <w:szCs w:val="16"/>
              </w:rPr>
            </w:pPr>
            <w:r>
              <w:rPr>
                <w:sz w:val="16"/>
                <w:szCs w:val="16"/>
              </w:rPr>
              <w:t>gitorious.org</w:t>
            </w:r>
          </w:p>
        </w:tc>
        <w:tc>
          <w:tcPr>
            <w:tcW w:w="919" w:type="dxa"/>
            <w:tcBorders>
              <w:top w:val="single" w:sz="4" w:space="0" w:color="auto"/>
              <w:left w:val="single" w:sz="4" w:space="0" w:color="auto"/>
              <w:bottom w:val="single" w:sz="4" w:space="0" w:color="auto"/>
            </w:tcBorders>
            <w:noWrap/>
            <w:vAlign w:val="center"/>
            <w:hideMark/>
          </w:tcPr>
          <w:p w14:paraId="7FA6D8A4" w14:textId="31F34919" w:rsidR="00327C1F" w:rsidRPr="00C46406" w:rsidRDefault="00327C1F" w:rsidP="00327C1F">
            <w:pPr>
              <w:jc w:val="center"/>
              <w:rPr>
                <w:sz w:val="16"/>
                <w:szCs w:val="16"/>
              </w:rPr>
            </w:pPr>
            <w:r w:rsidRPr="00C46406">
              <w:rPr>
                <w:sz w:val="16"/>
                <w:szCs w:val="16"/>
              </w:rPr>
              <w:t>25822</w:t>
            </w:r>
          </w:p>
        </w:tc>
        <w:tc>
          <w:tcPr>
            <w:tcW w:w="496" w:type="dxa"/>
            <w:tcBorders>
              <w:bottom w:val="single" w:sz="4" w:space="0" w:color="auto"/>
            </w:tcBorders>
            <w:noWrap/>
            <w:vAlign w:val="center"/>
            <w:hideMark/>
          </w:tcPr>
          <w:p w14:paraId="3ED212F9" w14:textId="77777777" w:rsidR="00327C1F" w:rsidRPr="00C46406" w:rsidRDefault="00327C1F" w:rsidP="00327C1F">
            <w:pPr>
              <w:jc w:val="center"/>
              <w:rPr>
                <w:sz w:val="16"/>
                <w:szCs w:val="16"/>
              </w:rPr>
            </w:pPr>
            <w:r w:rsidRPr="00C46406">
              <w:rPr>
                <w:sz w:val="16"/>
                <w:szCs w:val="16"/>
              </w:rPr>
              <w:t>141</w:t>
            </w:r>
          </w:p>
        </w:tc>
        <w:tc>
          <w:tcPr>
            <w:tcW w:w="616" w:type="dxa"/>
            <w:tcBorders>
              <w:bottom w:val="single" w:sz="4" w:space="0" w:color="auto"/>
            </w:tcBorders>
            <w:noWrap/>
            <w:vAlign w:val="center"/>
            <w:hideMark/>
          </w:tcPr>
          <w:p w14:paraId="1C2EBCFE" w14:textId="77777777" w:rsidR="00327C1F" w:rsidRPr="00C46406" w:rsidRDefault="00327C1F" w:rsidP="00327C1F">
            <w:pPr>
              <w:jc w:val="center"/>
              <w:rPr>
                <w:sz w:val="16"/>
                <w:szCs w:val="16"/>
              </w:rPr>
            </w:pPr>
            <w:r w:rsidRPr="00C46406">
              <w:rPr>
                <w:sz w:val="16"/>
                <w:szCs w:val="16"/>
              </w:rPr>
              <w:t>20729</w:t>
            </w:r>
          </w:p>
        </w:tc>
        <w:tc>
          <w:tcPr>
            <w:tcW w:w="670" w:type="dxa"/>
            <w:tcBorders>
              <w:bottom w:val="single" w:sz="4" w:space="0" w:color="auto"/>
              <w:right w:val="single" w:sz="4" w:space="0" w:color="auto"/>
            </w:tcBorders>
            <w:noWrap/>
            <w:vAlign w:val="center"/>
            <w:hideMark/>
          </w:tcPr>
          <w:p w14:paraId="48150A47" w14:textId="77777777" w:rsidR="00327C1F" w:rsidRPr="00C46406" w:rsidRDefault="00327C1F" w:rsidP="00327C1F">
            <w:pPr>
              <w:jc w:val="center"/>
              <w:rPr>
                <w:sz w:val="16"/>
                <w:szCs w:val="16"/>
              </w:rPr>
            </w:pPr>
            <w:r w:rsidRPr="00C46406">
              <w:rPr>
                <w:sz w:val="16"/>
                <w:szCs w:val="16"/>
              </w:rPr>
              <w:t>3</w:t>
            </w:r>
          </w:p>
        </w:tc>
        <w:tc>
          <w:tcPr>
            <w:tcW w:w="963" w:type="dxa"/>
            <w:tcBorders>
              <w:bottom w:val="single" w:sz="4" w:space="0" w:color="auto"/>
            </w:tcBorders>
            <w:vAlign w:val="center"/>
          </w:tcPr>
          <w:p w14:paraId="58A38C79" w14:textId="1CB47823" w:rsidR="00327C1F" w:rsidRPr="00C46406" w:rsidRDefault="00327C1F" w:rsidP="00327C1F">
            <w:pPr>
              <w:jc w:val="center"/>
              <w:rPr>
                <w:sz w:val="16"/>
                <w:szCs w:val="16"/>
              </w:rPr>
            </w:pPr>
          </w:p>
        </w:tc>
        <w:tc>
          <w:tcPr>
            <w:tcW w:w="874" w:type="dxa"/>
            <w:tcBorders>
              <w:bottom w:val="single" w:sz="4" w:space="0" w:color="auto"/>
              <w:right w:val="single" w:sz="4" w:space="0" w:color="auto"/>
            </w:tcBorders>
            <w:vAlign w:val="center"/>
          </w:tcPr>
          <w:p w14:paraId="460F7B7A" w14:textId="49783F34" w:rsidR="00327C1F" w:rsidRPr="00C46406" w:rsidRDefault="00327C1F" w:rsidP="00327C1F">
            <w:pPr>
              <w:jc w:val="center"/>
              <w:rPr>
                <w:sz w:val="16"/>
                <w:szCs w:val="16"/>
              </w:rPr>
            </w:pPr>
            <w:r w:rsidRPr="00C46406">
              <w:rPr>
                <w:sz w:val="16"/>
                <w:szCs w:val="16"/>
              </w:rPr>
              <w:t>18,2</w:t>
            </w:r>
          </w:p>
        </w:tc>
        <w:tc>
          <w:tcPr>
            <w:tcW w:w="999" w:type="dxa"/>
            <w:tcBorders>
              <w:top w:val="single" w:sz="4" w:space="0" w:color="auto"/>
              <w:left w:val="single" w:sz="4" w:space="0" w:color="auto"/>
              <w:bottom w:val="single" w:sz="4" w:space="0" w:color="auto"/>
            </w:tcBorders>
            <w:vAlign w:val="center"/>
          </w:tcPr>
          <w:p w14:paraId="774CF714" w14:textId="19E00F9B" w:rsidR="00327C1F" w:rsidRPr="00C46406" w:rsidRDefault="00327C1F" w:rsidP="00327C1F">
            <w:pPr>
              <w:jc w:val="center"/>
              <w:rPr>
                <w:sz w:val="16"/>
                <w:szCs w:val="16"/>
              </w:rPr>
            </w:pPr>
            <w:r w:rsidRPr="00C46406">
              <w:rPr>
                <w:sz w:val="16"/>
                <w:szCs w:val="16"/>
              </w:rPr>
              <w:t>110</w:t>
            </w:r>
          </w:p>
        </w:tc>
        <w:tc>
          <w:tcPr>
            <w:tcW w:w="581" w:type="dxa"/>
            <w:tcBorders>
              <w:bottom w:val="single" w:sz="4" w:space="0" w:color="auto"/>
              <w:right w:val="nil"/>
            </w:tcBorders>
            <w:vAlign w:val="center"/>
          </w:tcPr>
          <w:p w14:paraId="065412B8" w14:textId="3705CCB1" w:rsidR="00327C1F" w:rsidRPr="00C46406" w:rsidRDefault="00327C1F" w:rsidP="00327C1F">
            <w:pPr>
              <w:jc w:val="center"/>
              <w:rPr>
                <w:sz w:val="16"/>
                <w:szCs w:val="16"/>
              </w:rPr>
            </w:pPr>
            <w:r w:rsidRPr="00C46406">
              <w:rPr>
                <w:sz w:val="16"/>
                <w:szCs w:val="16"/>
              </w:rPr>
              <w:t>102</w:t>
            </w:r>
          </w:p>
        </w:tc>
        <w:tc>
          <w:tcPr>
            <w:tcW w:w="812" w:type="dxa"/>
            <w:tcBorders>
              <w:top w:val="single" w:sz="4" w:space="0" w:color="auto"/>
              <w:left w:val="nil"/>
              <w:bottom w:val="single" w:sz="4" w:space="0" w:color="auto"/>
            </w:tcBorders>
            <w:vAlign w:val="center"/>
          </w:tcPr>
          <w:p w14:paraId="38277F62" w14:textId="3B74AE6B" w:rsidR="00327C1F" w:rsidRPr="00C46406" w:rsidRDefault="00327C1F" w:rsidP="00327C1F">
            <w:pPr>
              <w:jc w:val="center"/>
              <w:rPr>
                <w:sz w:val="16"/>
                <w:szCs w:val="16"/>
              </w:rPr>
            </w:pPr>
            <w:r w:rsidRPr="00C46406">
              <w:rPr>
                <w:sz w:val="16"/>
                <w:szCs w:val="16"/>
              </w:rPr>
              <w:t>2,1</w:t>
            </w:r>
          </w:p>
        </w:tc>
        <w:tc>
          <w:tcPr>
            <w:tcW w:w="839" w:type="dxa"/>
            <w:tcBorders>
              <w:bottom w:val="single" w:sz="4" w:space="0" w:color="auto"/>
            </w:tcBorders>
            <w:vAlign w:val="center"/>
          </w:tcPr>
          <w:p w14:paraId="4DAAF065" w14:textId="3A45F2B8" w:rsidR="00327C1F" w:rsidRPr="00C46406" w:rsidRDefault="00327C1F" w:rsidP="00327C1F">
            <w:pPr>
              <w:jc w:val="center"/>
              <w:rPr>
                <w:sz w:val="16"/>
                <w:szCs w:val="16"/>
              </w:rPr>
            </w:pPr>
            <w:r w:rsidRPr="00C46406">
              <w:rPr>
                <w:sz w:val="16"/>
                <w:szCs w:val="16"/>
              </w:rPr>
              <w:t>19,3</w:t>
            </w:r>
          </w:p>
        </w:tc>
      </w:tr>
      <w:tr w:rsidR="00327C1F" w:rsidRPr="00C46406" w14:paraId="454D62AA" w14:textId="31D5305A" w:rsidTr="001D73A5">
        <w:trPr>
          <w:trHeight w:val="300"/>
          <w:jc w:val="center"/>
        </w:trPr>
        <w:tc>
          <w:tcPr>
            <w:tcW w:w="1113" w:type="dxa"/>
            <w:tcBorders>
              <w:top w:val="single" w:sz="4" w:space="0" w:color="auto"/>
              <w:bottom w:val="double" w:sz="4" w:space="0" w:color="auto"/>
              <w:right w:val="single" w:sz="4" w:space="0" w:color="auto"/>
            </w:tcBorders>
            <w:noWrap/>
            <w:vAlign w:val="center"/>
            <w:hideMark/>
          </w:tcPr>
          <w:p w14:paraId="4FD624EF" w14:textId="77777777" w:rsidR="00327C1F" w:rsidRPr="00C46406" w:rsidRDefault="00327C1F" w:rsidP="00327C1F">
            <w:pPr>
              <w:rPr>
                <w:bCs/>
                <w:sz w:val="16"/>
                <w:szCs w:val="16"/>
              </w:rPr>
            </w:pPr>
            <w:r w:rsidRPr="00C46406">
              <w:rPr>
                <w:bCs/>
                <w:sz w:val="16"/>
                <w:szCs w:val="16"/>
              </w:rPr>
              <w:t>Git</w:t>
            </w:r>
          </w:p>
        </w:tc>
        <w:tc>
          <w:tcPr>
            <w:tcW w:w="1310" w:type="dxa"/>
            <w:tcBorders>
              <w:top w:val="single" w:sz="4" w:space="0" w:color="auto"/>
              <w:left w:val="single" w:sz="4" w:space="0" w:color="auto"/>
              <w:bottom w:val="double" w:sz="4" w:space="0" w:color="auto"/>
              <w:right w:val="single" w:sz="4" w:space="0" w:color="auto"/>
            </w:tcBorders>
            <w:vAlign w:val="center"/>
          </w:tcPr>
          <w:p w14:paraId="05608156" w14:textId="1E89B5C4" w:rsidR="00327C1F" w:rsidRPr="00C46406" w:rsidRDefault="00327C1F" w:rsidP="00327C1F">
            <w:pPr>
              <w:jc w:val="center"/>
              <w:rPr>
                <w:sz w:val="16"/>
                <w:szCs w:val="16"/>
              </w:rPr>
            </w:pPr>
            <w:r>
              <w:rPr>
                <w:sz w:val="16"/>
                <w:szCs w:val="16"/>
              </w:rPr>
              <w:t>github.com</w:t>
            </w:r>
          </w:p>
        </w:tc>
        <w:tc>
          <w:tcPr>
            <w:tcW w:w="919" w:type="dxa"/>
            <w:tcBorders>
              <w:top w:val="single" w:sz="4" w:space="0" w:color="auto"/>
              <w:left w:val="single" w:sz="4" w:space="0" w:color="auto"/>
              <w:bottom w:val="double" w:sz="4" w:space="0" w:color="auto"/>
            </w:tcBorders>
            <w:noWrap/>
            <w:vAlign w:val="center"/>
            <w:hideMark/>
          </w:tcPr>
          <w:p w14:paraId="6553B6DE" w14:textId="33B36CC5" w:rsidR="00327C1F" w:rsidRPr="00C46406" w:rsidRDefault="00327C1F" w:rsidP="00327C1F">
            <w:pPr>
              <w:jc w:val="center"/>
              <w:rPr>
                <w:sz w:val="16"/>
                <w:szCs w:val="16"/>
              </w:rPr>
            </w:pPr>
            <w:r w:rsidRPr="00C46406">
              <w:rPr>
                <w:sz w:val="16"/>
                <w:szCs w:val="16"/>
              </w:rPr>
              <w:t>35260</w:t>
            </w:r>
          </w:p>
        </w:tc>
        <w:tc>
          <w:tcPr>
            <w:tcW w:w="496" w:type="dxa"/>
            <w:tcBorders>
              <w:top w:val="single" w:sz="4" w:space="0" w:color="auto"/>
              <w:bottom w:val="double" w:sz="4" w:space="0" w:color="auto"/>
            </w:tcBorders>
            <w:noWrap/>
            <w:vAlign w:val="center"/>
            <w:hideMark/>
          </w:tcPr>
          <w:p w14:paraId="579B5EE1" w14:textId="77777777" w:rsidR="00327C1F" w:rsidRPr="00C46406" w:rsidRDefault="00327C1F" w:rsidP="00327C1F">
            <w:pPr>
              <w:jc w:val="center"/>
              <w:rPr>
                <w:sz w:val="16"/>
                <w:szCs w:val="16"/>
              </w:rPr>
            </w:pPr>
            <w:r w:rsidRPr="00C46406">
              <w:rPr>
                <w:sz w:val="16"/>
                <w:szCs w:val="16"/>
              </w:rPr>
              <w:t>98</w:t>
            </w:r>
          </w:p>
        </w:tc>
        <w:tc>
          <w:tcPr>
            <w:tcW w:w="616" w:type="dxa"/>
            <w:tcBorders>
              <w:top w:val="single" w:sz="4" w:space="0" w:color="auto"/>
              <w:bottom w:val="double" w:sz="4" w:space="0" w:color="auto"/>
            </w:tcBorders>
            <w:noWrap/>
            <w:vAlign w:val="center"/>
            <w:hideMark/>
          </w:tcPr>
          <w:p w14:paraId="7E93BDB8" w14:textId="77777777" w:rsidR="00327C1F" w:rsidRPr="00C46406" w:rsidRDefault="00327C1F" w:rsidP="00327C1F">
            <w:pPr>
              <w:jc w:val="center"/>
              <w:rPr>
                <w:sz w:val="16"/>
                <w:szCs w:val="16"/>
              </w:rPr>
            </w:pPr>
            <w:r w:rsidRPr="00C46406">
              <w:rPr>
                <w:sz w:val="16"/>
                <w:szCs w:val="16"/>
              </w:rPr>
              <w:t>2656</w:t>
            </w:r>
          </w:p>
        </w:tc>
        <w:tc>
          <w:tcPr>
            <w:tcW w:w="670" w:type="dxa"/>
            <w:tcBorders>
              <w:top w:val="single" w:sz="4" w:space="0" w:color="auto"/>
              <w:bottom w:val="double" w:sz="4" w:space="0" w:color="auto"/>
              <w:right w:val="single" w:sz="4" w:space="0" w:color="auto"/>
            </w:tcBorders>
            <w:noWrap/>
            <w:vAlign w:val="center"/>
            <w:hideMark/>
          </w:tcPr>
          <w:p w14:paraId="04E22FD6" w14:textId="77777777" w:rsidR="00327C1F" w:rsidRPr="00C46406" w:rsidRDefault="00327C1F" w:rsidP="00327C1F">
            <w:pPr>
              <w:jc w:val="center"/>
              <w:rPr>
                <w:sz w:val="16"/>
                <w:szCs w:val="16"/>
              </w:rPr>
            </w:pPr>
            <w:r w:rsidRPr="00C46406">
              <w:rPr>
                <w:sz w:val="16"/>
                <w:szCs w:val="16"/>
              </w:rPr>
              <w:t>3</w:t>
            </w:r>
          </w:p>
        </w:tc>
        <w:tc>
          <w:tcPr>
            <w:tcW w:w="963" w:type="dxa"/>
            <w:tcBorders>
              <w:top w:val="single" w:sz="4" w:space="0" w:color="auto"/>
              <w:bottom w:val="double" w:sz="4" w:space="0" w:color="auto"/>
            </w:tcBorders>
            <w:vAlign w:val="center"/>
          </w:tcPr>
          <w:p w14:paraId="5CEE96B0" w14:textId="5271864B" w:rsidR="00327C1F" w:rsidRPr="00C46406" w:rsidRDefault="00327C1F" w:rsidP="00327C1F">
            <w:pPr>
              <w:jc w:val="center"/>
              <w:rPr>
                <w:sz w:val="16"/>
                <w:szCs w:val="16"/>
              </w:rPr>
            </w:pPr>
          </w:p>
        </w:tc>
        <w:tc>
          <w:tcPr>
            <w:tcW w:w="874" w:type="dxa"/>
            <w:tcBorders>
              <w:top w:val="single" w:sz="4" w:space="0" w:color="auto"/>
              <w:bottom w:val="double" w:sz="4" w:space="0" w:color="auto"/>
              <w:right w:val="single" w:sz="4" w:space="0" w:color="auto"/>
            </w:tcBorders>
            <w:vAlign w:val="center"/>
          </w:tcPr>
          <w:p w14:paraId="470C1E98" w14:textId="251D9392" w:rsidR="00327C1F" w:rsidRPr="00C46406" w:rsidRDefault="00327C1F" w:rsidP="00327C1F">
            <w:pPr>
              <w:jc w:val="center"/>
              <w:rPr>
                <w:sz w:val="16"/>
                <w:szCs w:val="16"/>
              </w:rPr>
            </w:pPr>
            <w:r w:rsidRPr="00C46406">
              <w:rPr>
                <w:sz w:val="16"/>
                <w:szCs w:val="16"/>
              </w:rPr>
              <w:t>19,4</w:t>
            </w:r>
          </w:p>
        </w:tc>
        <w:tc>
          <w:tcPr>
            <w:tcW w:w="999" w:type="dxa"/>
            <w:tcBorders>
              <w:top w:val="single" w:sz="4" w:space="0" w:color="auto"/>
              <w:left w:val="single" w:sz="4" w:space="0" w:color="auto"/>
              <w:bottom w:val="double" w:sz="4" w:space="0" w:color="auto"/>
            </w:tcBorders>
            <w:vAlign w:val="center"/>
          </w:tcPr>
          <w:p w14:paraId="15860B72" w14:textId="43C363A2" w:rsidR="00327C1F" w:rsidRPr="00C46406" w:rsidRDefault="00327C1F" w:rsidP="00327C1F">
            <w:pPr>
              <w:jc w:val="center"/>
              <w:rPr>
                <w:sz w:val="16"/>
                <w:szCs w:val="16"/>
              </w:rPr>
            </w:pPr>
            <w:r w:rsidRPr="00C46406">
              <w:rPr>
                <w:sz w:val="16"/>
                <w:szCs w:val="16"/>
              </w:rPr>
              <w:t>196</w:t>
            </w:r>
          </w:p>
        </w:tc>
        <w:tc>
          <w:tcPr>
            <w:tcW w:w="581" w:type="dxa"/>
            <w:tcBorders>
              <w:top w:val="single" w:sz="4" w:space="0" w:color="auto"/>
              <w:bottom w:val="double" w:sz="4" w:space="0" w:color="auto"/>
              <w:right w:val="nil"/>
            </w:tcBorders>
            <w:vAlign w:val="center"/>
          </w:tcPr>
          <w:p w14:paraId="6BE33A84" w14:textId="748A6416" w:rsidR="00327C1F" w:rsidRPr="00C46406" w:rsidRDefault="00327C1F" w:rsidP="00327C1F">
            <w:pPr>
              <w:jc w:val="center"/>
              <w:rPr>
                <w:sz w:val="16"/>
                <w:szCs w:val="16"/>
              </w:rPr>
            </w:pPr>
            <w:r w:rsidRPr="00C46406">
              <w:rPr>
                <w:sz w:val="16"/>
                <w:szCs w:val="16"/>
              </w:rPr>
              <w:t>158,6</w:t>
            </w:r>
          </w:p>
        </w:tc>
        <w:tc>
          <w:tcPr>
            <w:tcW w:w="812" w:type="dxa"/>
            <w:tcBorders>
              <w:top w:val="single" w:sz="4" w:space="0" w:color="auto"/>
              <w:left w:val="nil"/>
              <w:bottom w:val="double" w:sz="4" w:space="0" w:color="auto"/>
            </w:tcBorders>
            <w:vAlign w:val="center"/>
          </w:tcPr>
          <w:p w14:paraId="079126E3" w14:textId="625EDA22" w:rsidR="00327C1F" w:rsidRPr="00C46406" w:rsidRDefault="00327C1F" w:rsidP="00327C1F">
            <w:pPr>
              <w:jc w:val="center"/>
              <w:rPr>
                <w:sz w:val="16"/>
                <w:szCs w:val="16"/>
              </w:rPr>
            </w:pPr>
            <w:r w:rsidRPr="00C46406">
              <w:rPr>
                <w:sz w:val="16"/>
                <w:szCs w:val="16"/>
              </w:rPr>
              <w:t>3,4</w:t>
            </w:r>
          </w:p>
        </w:tc>
        <w:tc>
          <w:tcPr>
            <w:tcW w:w="839" w:type="dxa"/>
            <w:tcBorders>
              <w:top w:val="single" w:sz="4" w:space="0" w:color="auto"/>
              <w:bottom w:val="double" w:sz="4" w:space="0" w:color="auto"/>
            </w:tcBorders>
            <w:vAlign w:val="center"/>
          </w:tcPr>
          <w:p w14:paraId="5AACC87B" w14:textId="287D57E2" w:rsidR="00327C1F" w:rsidRPr="00C46406" w:rsidRDefault="00327C1F" w:rsidP="00327C1F">
            <w:pPr>
              <w:jc w:val="center"/>
              <w:rPr>
                <w:sz w:val="16"/>
                <w:szCs w:val="16"/>
              </w:rPr>
            </w:pPr>
            <w:r w:rsidRPr="00C46406">
              <w:rPr>
                <w:sz w:val="16"/>
                <w:szCs w:val="16"/>
              </w:rPr>
              <w:t>40</w:t>
            </w:r>
          </w:p>
        </w:tc>
      </w:tr>
    </w:tbl>
    <w:p w14:paraId="44CEDCBD" w14:textId="77777777" w:rsidR="00C46406" w:rsidRDefault="00C46406" w:rsidP="00C46406"/>
    <w:p w14:paraId="60A49BC3" w14:textId="77777777" w:rsidR="00C46406" w:rsidRDefault="00C46406" w:rsidP="00C46406">
      <w:pPr>
        <w:pStyle w:val="Text"/>
        <w:sectPr w:rsidR="00C46406" w:rsidSect="004A0594">
          <w:type w:val="continuous"/>
          <w:pgSz w:w="12240" w:h="15840" w:code="1"/>
          <w:pgMar w:top="1009" w:right="936" w:bottom="1009" w:left="936" w:header="431" w:footer="431" w:gutter="0"/>
          <w:cols w:space="288"/>
        </w:sectPr>
      </w:pPr>
    </w:p>
    <w:bookmarkEnd w:id="12"/>
    <w:p w14:paraId="57847236" w14:textId="5CC64A00" w:rsidR="00D81735" w:rsidRDefault="00D81735" w:rsidP="00AC55BD">
      <w:pPr>
        <w:pStyle w:val="Text"/>
      </w:pPr>
      <w:r>
        <w:lastRenderedPageBreak/>
        <w:fldChar w:fldCharType="begin"/>
      </w:r>
      <w:r>
        <w:instrText xml:space="preserve"> REF _Ref386820651 \h </w:instrText>
      </w:r>
      <w:r>
        <w:fldChar w:fldCharType="separate"/>
      </w:r>
      <w:r w:rsidR="00EA6CD0">
        <w:t xml:space="preserve">Table </w:t>
      </w:r>
      <w:r w:rsidR="00EA6CD0">
        <w:rPr>
          <w:noProof/>
        </w:rPr>
        <w:t>V</w:t>
      </w:r>
      <w:r>
        <w:fldChar w:fldCharType="end"/>
      </w:r>
      <w:r>
        <w:t xml:space="preserve"> shows the monitored project (name and hosting service), the repository size – in terms of number of commits, </w:t>
      </w:r>
      <w:r>
        <w:lastRenderedPageBreak/>
        <w:t xml:space="preserve">disk usage, number of files and number of nodes in the measured topology –, and the </w:t>
      </w:r>
      <w:r w:rsidR="00AB0025">
        <w:t xml:space="preserve">time spent by DyeVC to run </w:t>
      </w:r>
      <w:r w:rsidR="00AB0025">
        <w:lastRenderedPageBreak/>
        <w:t xml:space="preserve">some </w:t>
      </w:r>
      <w:r>
        <w:t xml:space="preserve">background and foreground operations. </w:t>
      </w:r>
      <w:r w:rsidR="00AB0025">
        <w:t xml:space="preserve">All measurements were done in the same period of the day and from the same machine, </w:t>
      </w:r>
      <w:r w:rsidR="00416F46">
        <w:t>a Core Duo CPU running at 2.53 GHz, with 4GB RAM running Windows 8.1 Professional 64 bits, connected to the internet at 35 Mbit/s. We measured the following operations:</w:t>
      </w:r>
    </w:p>
    <w:p w14:paraId="48225FA6" w14:textId="112D0B25" w:rsidR="00D81735" w:rsidRDefault="00D81735" w:rsidP="00D81735">
      <w:pPr>
        <w:pStyle w:val="bulletlist"/>
        <w:numPr>
          <w:ilvl w:val="0"/>
          <w:numId w:val="41"/>
        </w:numPr>
        <w:tabs>
          <w:tab w:val="clear" w:pos="648"/>
          <w:tab w:val="num" w:pos="567"/>
        </w:tabs>
        <w:ind w:left="567" w:hanging="279"/>
      </w:pPr>
      <w:r>
        <w:t>Insert 1</w:t>
      </w:r>
      <w:r w:rsidRPr="00D81735">
        <w:rPr>
          <w:vertAlign w:val="superscript"/>
        </w:rPr>
        <w:t>st</w:t>
      </w:r>
      <w:r>
        <w:t xml:space="preserve">: </w:t>
      </w:r>
      <w:r w:rsidR="00AB0025">
        <w:t>When the user includes the first repository of a given system to be monitored;</w:t>
      </w:r>
    </w:p>
    <w:p w14:paraId="68EAC24E" w14:textId="17219B57" w:rsidR="00AB0025" w:rsidRDefault="00AB0025" w:rsidP="00D81735">
      <w:pPr>
        <w:pStyle w:val="bulletlist"/>
        <w:numPr>
          <w:ilvl w:val="0"/>
          <w:numId w:val="41"/>
        </w:numPr>
        <w:tabs>
          <w:tab w:val="clear" w:pos="648"/>
          <w:tab w:val="num" w:pos="567"/>
        </w:tabs>
        <w:ind w:left="567" w:hanging="279"/>
      </w:pPr>
      <w:r>
        <w:t>Insert 2</w:t>
      </w:r>
      <w:r w:rsidRPr="00AB0025">
        <w:rPr>
          <w:vertAlign w:val="superscript"/>
        </w:rPr>
        <w:t>nd</w:t>
      </w:r>
      <w:r>
        <w:t>: When the user includes a repository to be monitored in a system which already have repositories registered;</w:t>
      </w:r>
    </w:p>
    <w:p w14:paraId="1C69850A" w14:textId="2A87CF15" w:rsidR="00AB0025" w:rsidRDefault="00AB0025" w:rsidP="00D81735">
      <w:pPr>
        <w:pStyle w:val="bulletlist"/>
        <w:numPr>
          <w:ilvl w:val="0"/>
          <w:numId w:val="41"/>
        </w:numPr>
        <w:tabs>
          <w:tab w:val="clear" w:pos="648"/>
          <w:tab w:val="num" w:pos="567"/>
        </w:tabs>
        <w:ind w:left="567" w:hanging="279"/>
      </w:pPr>
      <w:r>
        <w:t>Commit History: When the user selects the command to show the commit history of a given repository;</w:t>
      </w:r>
    </w:p>
    <w:p w14:paraId="63D62CF6" w14:textId="61A68325" w:rsidR="00AB0025" w:rsidRDefault="00AB0025" w:rsidP="00D81735">
      <w:pPr>
        <w:pStyle w:val="bulletlist"/>
        <w:numPr>
          <w:ilvl w:val="0"/>
          <w:numId w:val="41"/>
        </w:numPr>
        <w:tabs>
          <w:tab w:val="clear" w:pos="648"/>
          <w:tab w:val="num" w:pos="567"/>
        </w:tabs>
        <w:ind w:left="567" w:hanging="279"/>
      </w:pPr>
      <w:r>
        <w:t>Topology: When the user selects the command to show the topology of repositories of a given system;</w:t>
      </w:r>
    </w:p>
    <w:p w14:paraId="455ED1E1" w14:textId="67028308" w:rsidR="00AB0025" w:rsidRDefault="00AB0025" w:rsidP="00D81735">
      <w:pPr>
        <w:pStyle w:val="bulletlist"/>
        <w:numPr>
          <w:ilvl w:val="0"/>
          <w:numId w:val="41"/>
        </w:numPr>
        <w:tabs>
          <w:tab w:val="clear" w:pos="648"/>
          <w:tab w:val="num" w:pos="567"/>
        </w:tabs>
        <w:ind w:left="567" w:hanging="279"/>
      </w:pPr>
      <w:r>
        <w:t>Check Branches: The monitor runs this process periodically to check all the monitored repositories, searching for ahead or behind commits;</w:t>
      </w:r>
    </w:p>
    <w:p w14:paraId="5E7C70DC" w14:textId="02C36E20" w:rsidR="00AB0025" w:rsidRDefault="00AB0025" w:rsidP="00D81735">
      <w:pPr>
        <w:pStyle w:val="bulletlist"/>
        <w:numPr>
          <w:ilvl w:val="0"/>
          <w:numId w:val="41"/>
        </w:numPr>
        <w:tabs>
          <w:tab w:val="clear" w:pos="648"/>
          <w:tab w:val="num" w:pos="567"/>
        </w:tabs>
        <w:ind w:left="567" w:hanging="279"/>
      </w:pPr>
      <w:r>
        <w:t>Update Topology: The monitor runs this process periodically to update the topology information in MongoDB. It updates the existing repositories, their partners and the existing commits, marking in which repositories each commit is found.</w:t>
      </w:r>
    </w:p>
    <w:p w14:paraId="7EE3F1AA" w14:textId="1A27504B" w:rsidR="00327C1F" w:rsidRDefault="00327C1F" w:rsidP="0032111C">
      <w:pPr>
        <w:pStyle w:val="Text"/>
      </w:pPr>
      <w:r>
        <w:fldChar w:fldCharType="begin"/>
      </w:r>
      <w:r>
        <w:instrText xml:space="preserve"> REF _Ref386820651 \h </w:instrText>
      </w:r>
      <w:r>
        <w:fldChar w:fldCharType="separate"/>
      </w:r>
      <w:r w:rsidR="00EA6CD0">
        <w:t xml:space="preserve">Table </w:t>
      </w:r>
      <w:r w:rsidR="00EA6CD0">
        <w:rPr>
          <w:noProof/>
        </w:rPr>
        <w:t>V</w:t>
      </w:r>
      <w:r>
        <w:fldChar w:fldCharType="end"/>
      </w:r>
      <w:r>
        <w:t xml:space="preserve"> shows that, despite of the other size variables, the number of commits in the repositories ma</w:t>
      </w:r>
      <w:r w:rsidR="007B5ABE">
        <w:t>de</w:t>
      </w:r>
      <w:r>
        <w:t xml:space="preserve"> the difference in the measurements. We had longer operations in repositories that had more commits. The slowest operations were Insert 1</w:t>
      </w:r>
      <w:r w:rsidRPr="00327C1F">
        <w:rPr>
          <w:vertAlign w:val="superscript"/>
        </w:rPr>
        <w:t>st</w:t>
      </w:r>
      <w:r>
        <w:t xml:space="preserve"> and Insert 2</w:t>
      </w:r>
      <w:r w:rsidRPr="00327C1F">
        <w:rPr>
          <w:vertAlign w:val="superscript"/>
        </w:rPr>
        <w:t>nd</w:t>
      </w:r>
      <w:r>
        <w:t>, due to the amount of data sent over the internet to update the database.</w:t>
      </w:r>
      <w:r w:rsidR="007B5ABE">
        <w:t xml:space="preserve"> Among the foreground operations, the “Topology” operation, which shows information in a low level of granularity, had a significant increase in its response time, but with lower values than the “Commit History” operation, which deals with much more granular data, showing information about each one of the commits in the topology. In fact, the application was not able to show the commit history for repositories with more than 6.4K commits, giving memory errors. As the commit graph has to be entirely in memory to be plotted, this is a scalability limitation of our approach.</w:t>
      </w:r>
    </w:p>
    <w:p w14:paraId="4300024A" w14:textId="193EE40E" w:rsidR="00EA6CD0" w:rsidRPr="00EA6CD0" w:rsidRDefault="00EA6CD0" w:rsidP="00EA6CD0">
      <w:pPr>
        <w:pStyle w:val="Ttulo2"/>
        <w:rPr>
          <w:color w:val="FF0000"/>
        </w:rPr>
      </w:pPr>
      <w:r w:rsidRPr="00EA6CD0">
        <w:rPr>
          <w:color w:val="FF0000"/>
        </w:rPr>
        <w:t>Qualitative Evaluation</w:t>
      </w:r>
    </w:p>
    <w:p w14:paraId="1F765245" w14:textId="1CBFAF66" w:rsidR="00EA6CD0" w:rsidRPr="00EA6CD0" w:rsidRDefault="00EA6CD0" w:rsidP="00EA6CD0">
      <w:pPr>
        <w:pStyle w:val="Text"/>
        <w:rPr>
          <w:color w:val="FF0000"/>
        </w:rPr>
      </w:pPr>
      <w:r w:rsidRPr="00EA6CD0">
        <w:rPr>
          <w:color w:val="FF0000"/>
        </w:rPr>
        <w:t>To be written</w:t>
      </w:r>
    </w:p>
    <w:p w14:paraId="4E4631F1" w14:textId="66B73FFB" w:rsidR="007B5ABE" w:rsidRDefault="007B5ABE" w:rsidP="007B5ABE">
      <w:pPr>
        <w:pStyle w:val="Ttulo1"/>
      </w:pPr>
      <w:bookmarkStart w:id="17" w:name="_Ref386915569"/>
      <w:r>
        <w:t>Related Work</w:t>
      </w:r>
      <w:bookmarkEnd w:id="17"/>
    </w:p>
    <w:p w14:paraId="66081BA7" w14:textId="3A20D6D5" w:rsidR="00EB3099" w:rsidRDefault="00EF51F4" w:rsidP="0032111C">
      <w:pPr>
        <w:pStyle w:val="Text"/>
      </w:pPr>
      <w:r>
        <w:t xml:space="preserve">According to </w:t>
      </w:r>
      <w:r>
        <w:fldChar w:fldCharType="begin"/>
      </w:r>
      <w:r>
        <w:instrText xml:space="preserve"> ADDIN ZOTERO_ITEM CSL_CITATION {"citationID":"8vmtt49u7","properties":{"formattedCitation":"[25]","plainCitation":"[25]"},"citationItems":[{"id":2540,"uris":["http://zotero.org/users/892576/items/C26JJ9I9"],"uri":["http://zotero.org/users/892576/items/C26JJ9I9"],"itemData":{"id":2540,"type":"book","title":"Software Visualization: Visualizing the Structure, Behaviour, and Evolution of Software","publisher":"Springer","publisher-place":"Berlin ; New York","number-of-pages":"187","edition":"2007 edition","source":"Amazon.com","event-place":"Berlin ; New York","abstract":"Here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Visualization","language":"English","author":[{"family":"Diehl","given":"Stephan"}],"issued":{"date-parts":[["2007",4,24]]}}}],"schema":"https://github.com/citation-style-language/schema/raw/master/csl-citation.json"} </w:instrText>
      </w:r>
      <w:r>
        <w:fldChar w:fldCharType="separate"/>
      </w:r>
      <w:r w:rsidR="006958C4" w:rsidRPr="006958C4">
        <w:t>[25]</w:t>
      </w:r>
      <w:r>
        <w:fldChar w:fldCharType="end"/>
      </w:r>
      <w:r>
        <w:t xml:space="preserve"> software visualization can be separated into three aspects: structure, behavior and evolution. DyeVC </w:t>
      </w:r>
      <w:r w:rsidR="0032111C">
        <w:t xml:space="preserve">relates primarily with </w:t>
      </w:r>
      <w:r w:rsidR="007D4B7D">
        <w:t>the evolution aspect, more specifically with</w:t>
      </w:r>
      <w:r>
        <w:t xml:space="preserve"> </w:t>
      </w:r>
      <w:r w:rsidR="0032111C" w:rsidRPr="00F45860">
        <w:t xml:space="preserve">studies that aim </w:t>
      </w:r>
      <w:r w:rsidR="0032111C">
        <w:t>at improving</w:t>
      </w:r>
      <w:r w:rsidR="0032111C" w:rsidRPr="00F45860">
        <w:t xml:space="preserve"> the perception of developers that work with distributed software development</w:t>
      </w:r>
      <w:r w:rsidR="0032111C">
        <w:t xml:space="preserve"> (awareness tools)</w:t>
      </w:r>
      <w:r w:rsidR="0032111C" w:rsidRPr="00F45860">
        <w:t>.</w:t>
      </w:r>
      <w:r w:rsidR="0032111C">
        <w:t xml:space="preserve"> </w:t>
      </w:r>
      <w:r w:rsidR="00190D3D">
        <w:t xml:space="preserve"> Awareness is defined by </w:t>
      </w:r>
      <w:r w:rsidR="00190D3D">
        <w:fldChar w:fldCharType="begin"/>
      </w:r>
      <w:r w:rsidR="00190D3D">
        <w:instrText xml:space="preserve"> ADDIN ZOTERO_ITEM CSL_CITATION {"citationID":"otsur43e6","properties":{"formattedCitation":"[26]","plainCitation":"[26]"},"citationItems":[{"id":2515,"uris":["http://zotero.org/users/892576/items/6DCTVP6K"],"uri":["http://zotero.org/users/892576/items/6DCTVP6K"],"itemData":{"id":2515,"type":"paper-conference","title":"Awareness and Coordination in Shared Workspaces","container-title":"Proceedings of the 1992 ACM Conference on Computer-supported Cooperative Work","collection-title":"CSCW '92","publisher":"ACM","publisher-place":"New York, NY, USA","page":"107–114","source":"ACM Digital Library","event-place":"New York, NY, USA","URL":"http://doi.acm.org.ez24.periodicos.capes.gov.br/10.1145/143457.143468","DOI":"10.1145/143457.143468","ISBN":"0-89791-542-9","author":[{"family":"Dourish","given":"Paul"},{"family":"Bellotti","given":"Victoria"}],"issued":{"date-parts":[["1992"]]},"accessed":{"date-parts":[["2014",3,5]]}}}],"schema":"https://github.com/citation-style-language/schema/raw/master/csl-citation.json"} </w:instrText>
      </w:r>
      <w:r w:rsidR="00190D3D">
        <w:fldChar w:fldCharType="separate"/>
      </w:r>
      <w:r w:rsidR="006958C4" w:rsidRPr="006958C4">
        <w:t>[26]</w:t>
      </w:r>
      <w:r w:rsidR="00190D3D">
        <w:fldChar w:fldCharType="end"/>
      </w:r>
      <w:r w:rsidR="00190D3D">
        <w:t xml:space="preserve"> as “an understanding of the activities of others to provide a context for one’s own activities”. </w:t>
      </w:r>
      <w:r w:rsidR="0032111C">
        <w:t>A</w:t>
      </w:r>
      <w:r w:rsidR="0032111C" w:rsidRPr="00F45860">
        <w:t xml:space="preserve"> recent work by </w:t>
      </w:r>
      <w:r w:rsidR="0032111C" w:rsidRPr="00F45860">
        <w:fldChar w:fldCharType="begin"/>
      </w:r>
      <w:r w:rsidR="00190D3D">
        <w:instrText xml:space="preserve"> ADDIN ZOTERO_ITEM CSL_CITATION {"citationID":"1gkoj4akbv","properties":{"formattedCitation":"[27]","plainCitation":"[27]"},"citationItems":[{"id":1050,"uris":["http://zotero.org/users/892576/items/32WJXCFE"],"uri":["http://zotero.org/users/892576/items/32WJXCFE"],"itemData":{"id":1050,"type":"article-journal","title":"Awareness Support in Distributed Software Development: A Systematic Review and Mapping of the Literature","container-title":"Computer Supported Cooperative Work (CSCW)","page":"1-46","source":"SpringerLink","abstract":"The developers’ physical dispersion in Distributed Software Development (DSD) imposes challenges related to awareness support during collaboration in such scenario. In this paper, we present a systematic literature review and mapping that gathered, analyzed, and classified studies that improve awareness support in DSD, providing an overview of the area. Our initial search returned 1967 papers, of which 91 were identified as reporting some awareness support to DSD. These papers were then analyzed, and classified according to the 3 C collaboration model and to the Gutwin et al. Awareness Framework. Our findings suggest that awareness in DSD is gaining increasingly attention, 71 out of 91 papers were published from 2006 to 2010. Most part of the papers presented tools with some awareness support. The classification showed that the coordination is by far the most supported dimension of the 3C model, while communication is the less explored. It also showed that workspace awareness elements play a central role on DSD collaboration.","DOI":"10.1007/s10606-012-9164-4","ISSN":"0925-9724","shortTitle":"Awareness Support in Distributed Software Development","author":[{"family":"Steinmacher","given":"Igor"},{"family":"Chaves","given":"Ana"},{"family":"Gerosa","given":"Marco"}],"issued":{"date-parts":[["2012",5]]},"accessed":{"date-parts":[["2012",10,14]]}}}],"schema":"https://github.com/citation-style-language/schema/raw/master/csl-citation.json"} </w:instrText>
      </w:r>
      <w:r w:rsidR="0032111C" w:rsidRPr="00F45860">
        <w:fldChar w:fldCharType="separate"/>
      </w:r>
      <w:r w:rsidR="006958C4" w:rsidRPr="006958C4">
        <w:t>[27]</w:t>
      </w:r>
      <w:r w:rsidR="0032111C" w:rsidRPr="00F45860">
        <w:fldChar w:fldCharType="end"/>
      </w:r>
      <w:r w:rsidR="0032111C" w:rsidRPr="00F45860">
        <w:t xml:space="preserve"> presents a systematic review of </w:t>
      </w:r>
      <w:r w:rsidR="0032111C">
        <w:t>such studies</w:t>
      </w:r>
      <w:r w:rsidR="00EB3099">
        <w:t xml:space="preserve"> and classify them according to</w:t>
      </w:r>
      <w:r w:rsidR="0000130A">
        <w:t xml:space="preserve"> the</w:t>
      </w:r>
      <w:r w:rsidR="00EB3099">
        <w:t xml:space="preserve"> </w:t>
      </w:r>
      <w:proofErr w:type="spellStart"/>
      <w:r w:rsidR="00EB3099" w:rsidRPr="00EB3099">
        <w:t>Gutwin</w:t>
      </w:r>
      <w:proofErr w:type="spellEnd"/>
      <w:r w:rsidR="00EB3099" w:rsidRPr="00EB3099">
        <w:t xml:space="preserve"> et al. Awareness Framework elements</w:t>
      </w:r>
      <w:r w:rsidR="00EB3099">
        <w:t xml:space="preserve"> </w:t>
      </w:r>
      <w:r w:rsidR="00EB3099">
        <w:fldChar w:fldCharType="begin"/>
      </w:r>
      <w:r w:rsidR="00190D3D">
        <w:instrText xml:space="preserve"> ADDIN ZOTERO_ITEM CSL_CITATION {"citationID":"17qvmh81l0","properties":{"formattedCitation":"[28]","plainCitation":"[28]"},"citationItems":[{"id":2593,"uris":["http://zotero.org/users/892576/items/F6D3G24H"],"uri":["http://zotero.org/users/892576/items/F6D3G24H"],"itemData":{"id":2593,"type":"chapter","title":"Supporting group awareness in distributed software development","container-title":"Engineering Human Computer Interaction and Interactive Systems","collection-title":"Lecture Notes in Computer Science","publisher":"Springer Berlin Heidelberg","publisher-place":"Berlin, Heidelberg","volume":"3425","source":"CrossRef","event-place":"Berlin, Heidelberg","abstract":"Collaborative software development presents a variety of coordination and communication problems, particularly when teams are geographically distributed. One reason for these problems is the difficulty of staying aware of others – keeping track of information about who is working on the project, who is active, and what tasks people have been working on. Current software development environments do not show much information about people, and developers often must use text-based tools to determine what is happening in the group. We have built a system that assists distributed developers in maintaining awareness of others. ProjectWatcher observes fine-grained user edits and presents that information visually on a representation of a project’s artifacts. The system displays general awareness information and also provides a resource for more detailed questions about others’ activities.","URL":"http://link-springer-com.ez24.periodicos.capes.gov.br/chapter/10.1007/11431879_25","ISBN":"978-3-540-26097-4, 978-3-540-31961-0","editor":[{"family":"Bastide","given":"Rémi"},{"family":"Palanque","given":"Philippe"},{"family":"Roth","given":"Jörg"}],"author":[{"family":"Gutwin","given":"Carl"},{"family":"Schneider","given":"Kevin"},{"family":"Paquette","given":"David"},{"family":"Penner","given":"Reagan"}],"issued":{"date-parts":[["2005"]]},"accessed":{"date-parts":[["2014",5,3]]}}}],"schema":"https://github.com/citation-style-language/schema/raw/master/csl-citation.json"} </w:instrText>
      </w:r>
      <w:r w:rsidR="00EB3099">
        <w:fldChar w:fldCharType="separate"/>
      </w:r>
      <w:r w:rsidR="006958C4" w:rsidRPr="006958C4">
        <w:t>[28]</w:t>
      </w:r>
      <w:r w:rsidR="00EB3099">
        <w:fldChar w:fldCharType="end"/>
      </w:r>
      <w:r w:rsidR="00EB3099">
        <w:t>.</w:t>
      </w:r>
      <w:r w:rsidR="0032111C">
        <w:t xml:space="preserve"> </w:t>
      </w:r>
      <w:r w:rsidR="00EB3099">
        <w:t xml:space="preserve">The classification is not exclusive, </w:t>
      </w:r>
      <w:r w:rsidR="0000130A">
        <w:t>i.e.,</w:t>
      </w:r>
      <w:r w:rsidR="00EB3099">
        <w:t xml:space="preserve"> a given tool can present several elements of the Awareness Framework.</w:t>
      </w:r>
      <w:r w:rsidR="0032111C">
        <w:t xml:space="preserve"> </w:t>
      </w:r>
      <w:r w:rsidR="0000130A">
        <w:t xml:space="preserve">Following this framework, </w:t>
      </w:r>
      <w:r w:rsidR="00EB3099">
        <w:t xml:space="preserve">DyeVC can be classified as a Workspace Awareness tool, presenting the following awareness elements: </w:t>
      </w:r>
    </w:p>
    <w:p w14:paraId="76A2F785" w14:textId="402EE2E9" w:rsidR="00EB3099" w:rsidRDefault="00BE7C32" w:rsidP="00EB3099">
      <w:pPr>
        <w:pStyle w:val="bulletlist"/>
        <w:numPr>
          <w:ilvl w:val="0"/>
          <w:numId w:val="41"/>
        </w:numPr>
        <w:tabs>
          <w:tab w:val="clear" w:pos="648"/>
          <w:tab w:val="num" w:pos="567"/>
        </w:tabs>
        <w:ind w:left="567" w:hanging="279"/>
      </w:pPr>
      <w:r>
        <w:lastRenderedPageBreak/>
        <w:t>and which repositories interact one with another;</w:t>
      </w:r>
    </w:p>
    <w:p w14:paraId="5F1E1E8D" w14:textId="58E374C4" w:rsidR="00BE7C32" w:rsidRDefault="00BE7C32" w:rsidP="00EB3099">
      <w:pPr>
        <w:pStyle w:val="bulletlist"/>
        <w:numPr>
          <w:ilvl w:val="0"/>
          <w:numId w:val="41"/>
        </w:numPr>
        <w:tabs>
          <w:tab w:val="clear" w:pos="648"/>
          <w:tab w:val="num" w:pos="567"/>
        </w:tabs>
        <w:ind w:left="567" w:hanging="279"/>
      </w:pPr>
      <w:r>
        <w:t>Location: DyeVC associates a hostname with commits and repositories;</w:t>
      </w:r>
    </w:p>
    <w:p w14:paraId="02CA2556" w14:textId="069CF8EE" w:rsidR="00BE7C32" w:rsidRDefault="00BE7C32" w:rsidP="00EB3099">
      <w:pPr>
        <w:pStyle w:val="bulletlist"/>
        <w:numPr>
          <w:ilvl w:val="0"/>
          <w:numId w:val="41"/>
        </w:numPr>
        <w:tabs>
          <w:tab w:val="clear" w:pos="648"/>
          <w:tab w:val="num" w:pos="567"/>
        </w:tabs>
        <w:ind w:left="567" w:hanging="279"/>
      </w:pPr>
      <w:r>
        <w:t>Actions: DyeVC shows a commit history that identifies the person responsible for that commit and the actions executed, at the file level;</w:t>
      </w:r>
    </w:p>
    <w:p w14:paraId="08538188" w14:textId="1F7ECAD7" w:rsidR="00BE7C32" w:rsidRDefault="00BE7C32" w:rsidP="00EB3099">
      <w:pPr>
        <w:pStyle w:val="bulletlist"/>
        <w:numPr>
          <w:ilvl w:val="0"/>
          <w:numId w:val="41"/>
        </w:numPr>
        <w:tabs>
          <w:tab w:val="clear" w:pos="648"/>
          <w:tab w:val="num" w:pos="567"/>
        </w:tabs>
        <w:ind w:left="567" w:hanging="279"/>
      </w:pPr>
      <w:r>
        <w:t xml:space="preserve">Extents: DyeVC identifies in the commit history the commits that one has, those that can be obtained and those that are not accessible. </w:t>
      </w:r>
    </w:p>
    <w:p w14:paraId="3F81F813" w14:textId="7BBBC6B3" w:rsidR="00BE7C32" w:rsidRDefault="00BE7C32" w:rsidP="00EB3099">
      <w:pPr>
        <w:pStyle w:val="bulletlist"/>
        <w:numPr>
          <w:ilvl w:val="0"/>
          <w:numId w:val="41"/>
        </w:numPr>
        <w:tabs>
          <w:tab w:val="clear" w:pos="648"/>
          <w:tab w:val="num" w:pos="567"/>
        </w:tabs>
        <w:ind w:left="567" w:hanging="279"/>
      </w:pPr>
      <w:r>
        <w:t>Sphere of Influence: In the topology view, DyeVC identifies which repositories are accessible from a given one, and allows seeing who can push / pull code to / from other repositories.</w:t>
      </w:r>
    </w:p>
    <w:p w14:paraId="03C4B8D3" w14:textId="132F2A79" w:rsidR="0032111C" w:rsidRPr="00EA6CD0" w:rsidRDefault="0000130A" w:rsidP="0032111C">
      <w:pPr>
        <w:pStyle w:val="Text"/>
        <w:rPr>
          <w:color w:val="FF0000"/>
        </w:rPr>
      </w:pPr>
      <w:r>
        <w:t xml:space="preserve">A number of tools were developed to provide awareness </w:t>
      </w:r>
      <w:r w:rsidRPr="00342FBC">
        <w:t>regarding version control systems. Among the ones that notify commit activities, we have</w:t>
      </w:r>
      <w:r w:rsidR="0032111C" w:rsidRPr="00342FBC">
        <w:t xml:space="preserve"> </w:t>
      </w:r>
      <w:r w:rsidR="0032111C" w:rsidRPr="00342FBC">
        <w:rPr>
          <w:i/>
        </w:rPr>
        <w:t xml:space="preserve">SVN </w:t>
      </w:r>
      <w:proofErr w:type="spellStart"/>
      <w:r w:rsidR="0032111C" w:rsidRPr="00342FBC">
        <w:rPr>
          <w:i/>
        </w:rPr>
        <w:t>Notifier</w:t>
      </w:r>
      <w:proofErr w:type="spellEnd"/>
      <w:r w:rsidR="0032111C" w:rsidRPr="00342FBC">
        <w:rPr>
          <w:rStyle w:val="Refdenotaderodap"/>
        </w:rPr>
        <w:footnoteReference w:id="10"/>
      </w:r>
      <w:r w:rsidR="0032111C" w:rsidRPr="00342FBC">
        <w:t xml:space="preserve">, </w:t>
      </w:r>
      <w:r w:rsidR="0032111C" w:rsidRPr="00342FBC">
        <w:rPr>
          <w:i/>
        </w:rPr>
        <w:t xml:space="preserve">SCM </w:t>
      </w:r>
      <w:proofErr w:type="spellStart"/>
      <w:r w:rsidR="0032111C" w:rsidRPr="00342FBC">
        <w:rPr>
          <w:i/>
        </w:rPr>
        <w:t>Notifier</w:t>
      </w:r>
      <w:proofErr w:type="spellEnd"/>
      <w:r w:rsidR="0032111C" w:rsidRPr="00342FBC">
        <w:rPr>
          <w:rStyle w:val="Refdenotaderodap"/>
        </w:rPr>
        <w:footnoteReference w:id="11"/>
      </w:r>
      <w:r w:rsidR="0032111C" w:rsidRPr="00342FBC">
        <w:t xml:space="preserve">, </w:t>
      </w:r>
      <w:r w:rsidR="0032111C" w:rsidRPr="00342FBC">
        <w:rPr>
          <w:i/>
        </w:rPr>
        <w:t>Commit Monitor</w:t>
      </w:r>
      <w:r w:rsidR="0032111C" w:rsidRPr="00342FBC">
        <w:rPr>
          <w:rStyle w:val="Refdenotaderodap"/>
        </w:rPr>
        <w:footnoteReference w:id="12"/>
      </w:r>
      <w:r w:rsidR="0032111C" w:rsidRPr="00342FBC">
        <w:t xml:space="preserve">, </w:t>
      </w:r>
      <w:r w:rsidR="0032111C" w:rsidRPr="00342FBC">
        <w:rPr>
          <w:i/>
        </w:rPr>
        <w:t>SVN Radar</w:t>
      </w:r>
      <w:r w:rsidR="0032111C" w:rsidRPr="00342FBC">
        <w:rPr>
          <w:rStyle w:val="Refdenotaderodap"/>
        </w:rPr>
        <w:footnoteReference w:id="13"/>
      </w:r>
      <w:r w:rsidR="0032111C" w:rsidRPr="00342FBC">
        <w:t xml:space="preserve"> and </w:t>
      </w:r>
      <w:r w:rsidR="0032111C" w:rsidRPr="00342FBC">
        <w:rPr>
          <w:i/>
        </w:rPr>
        <w:t>Hg Commit Monitor</w:t>
      </w:r>
      <w:r w:rsidR="0032111C" w:rsidRPr="00342FBC">
        <w:rPr>
          <w:rStyle w:val="Refdenotaderodap"/>
        </w:rPr>
        <w:footnoteReference w:id="14"/>
      </w:r>
      <w:r w:rsidRPr="00342FBC">
        <w:rPr>
          <w:i/>
        </w:rPr>
        <w:t>.</w:t>
      </w:r>
      <w:r w:rsidRPr="00342FBC">
        <w:t xml:space="preserve"> All of them</w:t>
      </w:r>
      <w:r w:rsidR="0032111C" w:rsidRPr="00342FBC">
        <w:t xml:space="preserve"> focus on avoiding conflicts by increasing the developer’</w:t>
      </w:r>
      <w:r w:rsidRPr="00342FBC">
        <w:t xml:space="preserve">s perception of concurrent work. </w:t>
      </w:r>
      <w:r w:rsidR="00342FBC" w:rsidRPr="00342FBC">
        <w:t>In addition</w:t>
      </w:r>
      <w:r w:rsidRPr="00342FBC">
        <w:t xml:space="preserve">, </w:t>
      </w:r>
      <w:r w:rsidR="00342FBC" w:rsidRPr="00342FBC">
        <w:t>they generally are simple tools for which we have not found</w:t>
      </w:r>
      <w:r w:rsidRPr="00342FBC">
        <w:t xml:space="preserve"> extensive research or published work, and</w:t>
      </w:r>
      <w:r w:rsidR="0032111C" w:rsidRPr="00342FBC">
        <w:t xml:space="preserve"> </w:t>
      </w:r>
      <w:r w:rsidR="00342FBC" w:rsidRPr="00342FBC">
        <w:t xml:space="preserve">they </w:t>
      </w:r>
      <w:r w:rsidR="0032111C" w:rsidRPr="00342FBC">
        <w:t>fail to identify related repositories and do not provide information in different levels of details, such as status, branches, and commits. DyeVC provides these different levels of details, as shown in Section</w:t>
      </w:r>
      <w:r w:rsidR="001A3336" w:rsidRPr="00342FBC">
        <w:t xml:space="preserve"> </w:t>
      </w:r>
      <w:r w:rsidR="001A3336" w:rsidRPr="00342FBC">
        <w:fldChar w:fldCharType="begin"/>
      </w:r>
      <w:r w:rsidR="001A3336" w:rsidRPr="00342FBC">
        <w:instrText xml:space="preserve"> REF _Ref384931870 \r \h </w:instrText>
      </w:r>
      <w:r w:rsidR="001A3336" w:rsidRPr="00342FBC">
        <w:fldChar w:fldCharType="separate"/>
      </w:r>
      <w:r w:rsidR="00EA6CD0" w:rsidRPr="00342FBC">
        <w:t>III.B</w:t>
      </w:r>
      <w:r w:rsidR="001A3336" w:rsidRPr="00342FBC">
        <w:fldChar w:fldCharType="end"/>
      </w:r>
      <w:r w:rsidR="0032111C" w:rsidRPr="00342FBC">
        <w:t>.</w:t>
      </w:r>
    </w:p>
    <w:p w14:paraId="44263C2C" w14:textId="6DBFB1DD" w:rsidR="0032111C" w:rsidRDefault="0000130A" w:rsidP="0032111C">
      <w:pPr>
        <w:pStyle w:val="Text"/>
      </w:pPr>
      <w:r w:rsidRPr="007964AC">
        <w:t>On the other hand, a</w:t>
      </w:r>
      <w:r w:rsidR="0032111C" w:rsidRPr="007964AC">
        <w:t xml:space="preserve">pproaches </w:t>
      </w:r>
      <w:r w:rsidR="001B119C" w:rsidRPr="007964AC">
        <w:t>that generally have related research work published are the ones that not</w:t>
      </w:r>
      <w:r w:rsidR="001B119C" w:rsidRPr="007964AC">
        <w:rPr>
          <w:rFonts w:cs="Times"/>
          <w:szCs w:val="24"/>
        </w:rPr>
        <w:t xml:space="preserve"> only give the developer awareness of concurrent changes, but also inform if any conflicts were detected</w:t>
      </w:r>
      <w:r w:rsidR="001B119C" w:rsidRPr="007964AC">
        <w:t xml:space="preserve">, such as </w:t>
      </w:r>
      <w:proofErr w:type="spellStart"/>
      <w:r w:rsidR="0032111C" w:rsidRPr="007964AC">
        <w:rPr>
          <w:rFonts w:cs="Times"/>
          <w:i/>
        </w:rPr>
        <w:t>Polvo</w:t>
      </w:r>
      <w:proofErr w:type="spellEnd"/>
      <w:r w:rsidR="0032111C" w:rsidRPr="007964AC">
        <w:rPr>
          <w:rFonts w:cs="Times"/>
        </w:rPr>
        <w:t xml:space="preserve"> </w:t>
      </w:r>
      <w:r w:rsidR="0032111C" w:rsidRPr="007964AC">
        <w:rPr>
          <w:rFonts w:cs="Times"/>
        </w:rPr>
        <w:fldChar w:fldCharType="begin"/>
      </w:r>
      <w:r w:rsidR="00EF51F4" w:rsidRPr="007964AC">
        <w:rPr>
          <w:rFonts w:cs="Times"/>
        </w:rPr>
        <w:instrText xml:space="preserve"> ADDIN ZOTERO_ITEM CSL_CITATION {"citationID":"18q60p5s53","properties":{"formattedCitation":"[22]","plainCitation":"[22]"},"citationItems":[{"id":1038,"uris":["http://zotero.org/users/892576/items/22G56Z4I"],"uri":["http://zotero.org/users/892576/items/22G56Z4I"],"itemData":{"id":1038,"type":"paper-conference","title":"Evaluating the Branch Merging Effort in Version Control Systems","container-title":"Proceedings of the 26th Brazilian Symposium on Software Engineering (SBES)","collection-title":"SBES '12","publisher":"IEEE Computer Society","publisher-place":"Natal, RN - Brazil","page":"151-160","source":"IEEE Xplore","event":"26th Brazilian Symposium on Software Engineering (SBES)","event-place":"Natal, RN - Brazil","abstract":"It is common, in software development under version control, the need of parallel development of the source code via branches. Moreover, in most cases, the merge of these branches is necessary. Therefore, our work proposes the extraction of metrics that estimate the complexity to perform merges, making it possible to visualize, among all branches, which are the most critical and analyze the evolution of the metrics since the establishment of the branch. The evaluation of our work showed that some metrics behave better in order to estimate the complexity of integrating branches. For instance, the metric Number of Physical Conflicts reached up to 99% correlation when compared to the actual merge effort.","DOI":"10.1109/SBES.2012.16","author":[{"family":"Santos","given":"R."},{"family":"Murta","given":"L.G.P."}],"issued":{"date-parts":[["2012"]]}}}],"schema":"https://github.com/citation-style-language/schema/raw/master/csl-citation.json"} </w:instrText>
      </w:r>
      <w:r w:rsidR="0032111C" w:rsidRPr="007964AC">
        <w:rPr>
          <w:rFonts w:cs="Times"/>
        </w:rPr>
        <w:fldChar w:fldCharType="separate"/>
      </w:r>
      <w:r w:rsidR="006958C4" w:rsidRPr="006958C4">
        <w:t>[22]</w:t>
      </w:r>
      <w:r w:rsidR="0032111C" w:rsidRPr="007964AC">
        <w:rPr>
          <w:rFonts w:cs="Times"/>
        </w:rPr>
        <w:fldChar w:fldCharType="end"/>
      </w:r>
      <w:r w:rsidR="0032111C" w:rsidRPr="007964AC">
        <w:t xml:space="preserve"> </w:t>
      </w:r>
      <w:proofErr w:type="spellStart"/>
      <w:r w:rsidR="0032111C" w:rsidRPr="007964AC">
        <w:rPr>
          <w:i/>
        </w:rPr>
        <w:t>P</w:t>
      </w:r>
      <w:r w:rsidR="0032111C" w:rsidRPr="007964AC">
        <w:rPr>
          <w:rFonts w:cs="Times"/>
          <w:i/>
        </w:rPr>
        <w:t>alantir</w:t>
      </w:r>
      <w:proofErr w:type="spellEnd"/>
      <w:r w:rsidR="0032111C" w:rsidRPr="007964AC">
        <w:rPr>
          <w:rFonts w:cs="Times"/>
        </w:rPr>
        <w:t xml:space="preserve">, </w:t>
      </w:r>
      <w:r w:rsidR="0032111C" w:rsidRPr="007964AC">
        <w:rPr>
          <w:rFonts w:cs="Times"/>
        </w:rPr>
        <w:fldChar w:fldCharType="begin"/>
      </w:r>
      <w:r w:rsidR="00F70E35" w:rsidRPr="007964AC">
        <w:rPr>
          <w:rFonts w:cs="Times"/>
        </w:rPr>
        <w:instrText xml:space="preserve"> ADDIN ZOTERO_ITEM CSL_CITATION {"citationID":"d8Gegwi7","properties":{"formattedCitation":"[17]","plainCitation":"[17]"},"citationItems":[{"id":1121,"uris":["http://zotero.org/users/892576/items/GQ9AT32A"],"uri":["http://zotero.org/users/892576/items/GQ9AT32A"],"itemData":{"id":1121,"type":"paper-conference","title":"Palantir: coordinating distributed workspaces","container-title":"Computer Software and Applications Conference, 2002. COMPSAC 2002. Proceedings. 26th Annual International","publisher-place":"Oxford, United Kingdom","page":"1093 - 1097","source":"IEEE Xplore","event":"Computer Software and Applications Conference, 2002. COMPSAC 2002. Proceedings. 26th Annual International","event-place":"Oxford,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workspace.","DOI":"10.1109/CMPSAC.2002.1045155","shortTitle":"Palantir","author":[{"family":"Sarma","given":"A."},{"family":"van der Hoek","given":"A."}],"issued":{"date-parts":[["2002",8]]}}}],"schema":"https://github.com/citation-style-language/schema/raw/master/csl-citation.json"} </w:instrText>
      </w:r>
      <w:r w:rsidR="0032111C" w:rsidRPr="007964AC">
        <w:rPr>
          <w:rFonts w:cs="Times"/>
        </w:rPr>
        <w:fldChar w:fldCharType="separate"/>
      </w:r>
      <w:r w:rsidR="006958C4" w:rsidRPr="006958C4">
        <w:t>[17]</w:t>
      </w:r>
      <w:r w:rsidR="0032111C" w:rsidRPr="007964AC">
        <w:rPr>
          <w:rFonts w:cs="Times"/>
        </w:rPr>
        <w:fldChar w:fldCharType="end"/>
      </w:r>
      <w:r w:rsidR="0032111C" w:rsidRPr="007964AC">
        <w:rPr>
          <w:rFonts w:cs="Times"/>
        </w:rPr>
        <w:t xml:space="preserve">, </w:t>
      </w:r>
      <w:proofErr w:type="spellStart"/>
      <w:r w:rsidR="0032111C" w:rsidRPr="007964AC">
        <w:rPr>
          <w:rFonts w:cs="Times"/>
          <w:i/>
        </w:rPr>
        <w:t>CollabVS</w:t>
      </w:r>
      <w:proofErr w:type="spellEnd"/>
      <w:r w:rsidR="0032111C" w:rsidRPr="007964AC">
        <w:rPr>
          <w:rFonts w:cs="Times"/>
        </w:rPr>
        <w:t xml:space="preserve"> </w:t>
      </w:r>
      <w:r w:rsidR="0032111C" w:rsidRPr="007964AC">
        <w:rPr>
          <w:rFonts w:cs="Times"/>
        </w:rPr>
        <w:fldChar w:fldCharType="begin"/>
      </w:r>
      <w:r w:rsidR="00EF51F4" w:rsidRPr="007964AC">
        <w:rPr>
          <w:rFonts w:cs="Times"/>
        </w:rPr>
        <w:instrText xml:space="preserve"> ADDIN ZOTERO_ITEM CSL_CITATION {"citationID":"ggrCD5SK","properties":{"formattedCitation":"[19]","plainCitation":"[19]"},"citationItems":[{"id":1216,"uris":["http://zotero.org/users/892576/items/ZA8958NJ"],"uri":["http://zotero.org/users/892576/items/ZA8958NJ"],"itemData":{"id":1216,"type":"paper-conference","title":"Semi-synchronous conflict detection and resolution in asynchronous software development","container-title":"Proceedings of the 10th European Conference on Computer-Supported Cooperative Work","collection-title":"ECSCW 2007","publisher":"Springer London","page":"159-178","source":"SpringerLink","abstract":"Previous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0032111C" w:rsidRPr="007964AC">
        <w:rPr>
          <w:rFonts w:cs="Times"/>
        </w:rPr>
        <w:fldChar w:fldCharType="separate"/>
      </w:r>
      <w:r w:rsidR="006958C4" w:rsidRPr="006958C4">
        <w:t>[19]</w:t>
      </w:r>
      <w:r w:rsidR="0032111C" w:rsidRPr="007964AC">
        <w:rPr>
          <w:rFonts w:cs="Times"/>
        </w:rPr>
        <w:fldChar w:fldCharType="end"/>
      </w:r>
      <w:r w:rsidR="0032111C" w:rsidRPr="007964AC">
        <w:rPr>
          <w:rFonts w:cs="Times"/>
        </w:rPr>
        <w:t xml:space="preserve">, </w:t>
      </w:r>
      <w:r w:rsidR="0032111C" w:rsidRPr="007964AC">
        <w:rPr>
          <w:i/>
        </w:rPr>
        <w:t>Crystal</w:t>
      </w:r>
      <w:r w:rsidR="0032111C" w:rsidRPr="007964AC">
        <w:t xml:space="preserve"> </w:t>
      </w:r>
      <w:r w:rsidR="0032111C" w:rsidRPr="007964AC">
        <w:fldChar w:fldCharType="begin"/>
      </w:r>
      <w:r w:rsidR="00F70E35" w:rsidRPr="007964AC">
        <w:instrText xml:space="preserve"> ADDIN ZOTERO_ITEM CSL_CITATION {"citationID":"132pf55mct","properties":{"formattedCitation":"[15]","plainCitation":"[15]"},"citationItems":[{"id":1167,"uris":["http://zotero.org/users/892576/items/QS2I9JH6"],"uri":["http://zotero.org/users/892576/items/QS2I9JH6"],"itemData":{"id":1167,"type":"paper-conference","title":"Proactive detection of collaboration conflicts","container-title":"Proceedings of the 19th ACM SIGSOFT symposium and the 13th European conference on Foundations of software engineering","collection-title":"ESEC/FSE '11","publisher":"ACM","publisher-place":"New York, NY, USA","page":"168–178","source":"ACM Digital Library","event-place":"New York, NY, USA","abstract":"Collaborative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0032111C" w:rsidRPr="007964AC">
        <w:fldChar w:fldCharType="separate"/>
      </w:r>
      <w:r w:rsidR="006958C4" w:rsidRPr="006958C4">
        <w:t>[15]</w:t>
      </w:r>
      <w:r w:rsidR="0032111C" w:rsidRPr="007964AC">
        <w:fldChar w:fldCharType="end"/>
      </w:r>
      <w:r w:rsidR="0032111C" w:rsidRPr="007964AC">
        <w:t xml:space="preserve">, </w:t>
      </w:r>
      <w:r w:rsidR="0032111C" w:rsidRPr="007964AC">
        <w:rPr>
          <w:rFonts w:cs="Times"/>
          <w:i/>
        </w:rPr>
        <w:t>Safe-Commit</w:t>
      </w:r>
      <w:r w:rsidR="0032111C" w:rsidRPr="007964AC">
        <w:rPr>
          <w:rFonts w:cs="Times"/>
        </w:rPr>
        <w:t xml:space="preserve"> </w:t>
      </w:r>
      <w:r w:rsidR="0032111C" w:rsidRPr="007964AC">
        <w:rPr>
          <w:rFonts w:cs="Times"/>
        </w:rPr>
        <w:fldChar w:fldCharType="begin"/>
      </w:r>
      <w:r w:rsidR="00EF51F4" w:rsidRPr="007964AC">
        <w:rPr>
          <w:rFonts w:cs="Times"/>
        </w:rPr>
        <w:instrText xml:space="preserve"> ADDIN ZOTERO_ITEM CSL_CITATION {"citationID":"OPJPfVNq","properties":{"formattedCitation":"[20]","plainCitation":"[20]"},"citationItems":[{"id":1119,"uris":["http://zotero.org/users/892576/items/GGPFIC3M"],"uri":["http://zotero.org/users/892576/items/GGPFIC3M"],"itemData":{"id":1119,"type":"paper-conference","title":"Safe-commit analysis to facilitate team software development","container-title":"Proceedings of the 31st International Conference on Software Engineering","collection-title":"ICSE '09","publisher":"IEEE Computer Society","publisher-place":"Washington, DC, USA","page":"507–517","source":"ACM Digital Library","event-place":"Washington, DC, USA","abstract":"Software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5]]}}}],"schema":"https://github.com/citation-style-language/schema/raw/master/csl-citation.json"} </w:instrText>
      </w:r>
      <w:r w:rsidR="0032111C" w:rsidRPr="007964AC">
        <w:rPr>
          <w:rFonts w:cs="Times"/>
        </w:rPr>
        <w:fldChar w:fldCharType="separate"/>
      </w:r>
      <w:r w:rsidR="006958C4" w:rsidRPr="006958C4">
        <w:t>[20]</w:t>
      </w:r>
      <w:r w:rsidR="0032111C" w:rsidRPr="007964AC">
        <w:rPr>
          <w:rFonts w:cs="Times"/>
        </w:rPr>
        <w:fldChar w:fldCharType="end"/>
      </w:r>
      <w:r w:rsidR="0032111C" w:rsidRPr="007964AC">
        <w:rPr>
          <w:rFonts w:cs="Times"/>
        </w:rPr>
        <w:t xml:space="preserve">, </w:t>
      </w:r>
      <w:r w:rsidR="0032111C" w:rsidRPr="007964AC">
        <w:rPr>
          <w:i/>
        </w:rPr>
        <w:t>Lighthouse</w:t>
      </w:r>
      <w:r w:rsidR="0032111C" w:rsidRPr="007964AC">
        <w:t xml:space="preserve"> </w:t>
      </w:r>
      <w:r w:rsidR="0032111C" w:rsidRPr="007964AC">
        <w:rPr>
          <w:rFonts w:cs="Times"/>
        </w:rPr>
        <w:fldChar w:fldCharType="begin"/>
      </w:r>
      <w:r w:rsidR="00F70E35" w:rsidRPr="007964AC">
        <w:rPr>
          <w:rFonts w:cs="Times"/>
        </w:rPr>
        <w:instrText xml:space="preserve"> ADDIN ZOTERO_ITEM CSL_CITATION {"citationID":"f7Fo2rOO","properties":{"formattedCitation":"[14]","plainCitation":"[14]"},"citationItems":[{"id":1213,"uris":["http://zotero.org/users/892576/items/XTFV8KTW"],"uri":["http://zotero.org/users/892576/items/XTFV8KTW"],"itemData":{"id":1213,"type":"paper-conference","title":"Lighthouse: coordination through emerging design","container-title":"Proceedings of the 2006 OOPSLA workshop on eclipse technology eXchange","collection-title":"eclipse '06","publisher":"ACM","publisher-place":"New York, NY, USA","page":"11–15","source":"ACM Digital Library","event-place":"New York, NY,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whom.","DOI":"10.1145/1188835.1188838","ISBN":"1-59593-621-1","shortTitle":"Lighthouse","author":[{"family":"da Silva","given":"Isabella A."},{"family":"Chen","given":"Ping H."},{"family":"Van der Westhuizen","given":"Christopher"},{"family":"Ripley","given":"Roger M."},{"family":"van der Hoek","given":"André"}],"issued":{"date-parts":[["2006",10]]}}}],"schema":"https://github.com/citation-style-language/schema/raw/master/csl-citation.json"} </w:instrText>
      </w:r>
      <w:r w:rsidR="0032111C" w:rsidRPr="007964AC">
        <w:rPr>
          <w:rFonts w:cs="Times"/>
        </w:rPr>
        <w:fldChar w:fldCharType="separate"/>
      </w:r>
      <w:r w:rsidR="006958C4" w:rsidRPr="006958C4">
        <w:t>[14]</w:t>
      </w:r>
      <w:r w:rsidR="0032111C" w:rsidRPr="007964AC">
        <w:rPr>
          <w:rFonts w:cs="Times"/>
        </w:rPr>
        <w:fldChar w:fldCharType="end"/>
      </w:r>
      <w:r w:rsidR="0032111C" w:rsidRPr="007964AC">
        <w:rPr>
          <w:rFonts w:cs="Times"/>
        </w:rPr>
        <w:t>,</w:t>
      </w:r>
      <w:r w:rsidR="0032111C" w:rsidRPr="007964AC">
        <w:t xml:space="preserve"> and </w:t>
      </w:r>
      <w:proofErr w:type="spellStart"/>
      <w:r w:rsidR="0032111C" w:rsidRPr="007964AC">
        <w:rPr>
          <w:rFonts w:cs="Times"/>
          <w:i/>
          <w:szCs w:val="24"/>
        </w:rPr>
        <w:t>WeCode</w:t>
      </w:r>
      <w:proofErr w:type="spellEnd"/>
      <w:r w:rsidR="0032111C" w:rsidRPr="007964AC">
        <w:rPr>
          <w:rFonts w:cs="Times"/>
          <w:szCs w:val="24"/>
        </w:rPr>
        <w:t xml:space="preserve"> </w:t>
      </w:r>
      <w:r w:rsidR="0032111C" w:rsidRPr="007964AC">
        <w:rPr>
          <w:rFonts w:cs="Times"/>
          <w:szCs w:val="24"/>
        </w:rPr>
        <w:fldChar w:fldCharType="begin"/>
      </w:r>
      <w:r w:rsidR="00EF51F4" w:rsidRPr="007964AC">
        <w:rPr>
          <w:rFonts w:cs="Times"/>
          <w:szCs w:val="24"/>
        </w:rPr>
        <w:instrText xml:space="preserve"> ADDIN ZOTERO_ITEM CSL_CITATION {"citationID":"rrkXaBL2","properties":{"formattedCitation":"[21]","plainCitation":"[21]"},"citationItems":[{"id":1161,"uris":["http://zotero.org/users/892576/items/PRJ46ETX"],"uri":["http://zotero.org/users/892576/items/PRJ46ETX"],"itemData":{"id":1161,"type":"paper-conference","title":"Improving early detection of software merge conflicts","container-title":"Proceedings of the 2012 International Conference on Software Engineering","collection-title":"ICSE 2012","publisher":"IEEE Press","publisher-place":"Piscataway, NJ, USA","page":"342–352","source":"ACM Digital Library","event-place":"Piscataway, NJ, USA","abstract":"Merge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0032111C" w:rsidRPr="007964AC">
        <w:rPr>
          <w:rFonts w:cs="Times"/>
          <w:szCs w:val="24"/>
        </w:rPr>
        <w:fldChar w:fldCharType="separate"/>
      </w:r>
      <w:r w:rsidR="006958C4" w:rsidRPr="006958C4">
        <w:t>[21]</w:t>
      </w:r>
      <w:r w:rsidR="0032111C" w:rsidRPr="007964AC">
        <w:rPr>
          <w:rFonts w:cs="Times"/>
          <w:szCs w:val="24"/>
        </w:rPr>
        <w:fldChar w:fldCharType="end"/>
      </w:r>
      <w:r w:rsidR="0032111C" w:rsidRPr="007964AC">
        <w:rPr>
          <w:rFonts w:cs="Times"/>
          <w:szCs w:val="24"/>
        </w:rPr>
        <w:t>.</w:t>
      </w:r>
      <w:r w:rsidR="007964AC" w:rsidRPr="007964AC">
        <w:rPr>
          <w:rFonts w:cs="Times"/>
          <w:szCs w:val="24"/>
        </w:rPr>
        <w:t xml:space="preserve"> Among these studies, </w:t>
      </w:r>
      <w:r w:rsidR="0032111C" w:rsidRPr="007964AC">
        <w:rPr>
          <w:rFonts w:cs="Times"/>
          <w:szCs w:val="24"/>
        </w:rPr>
        <w:t xml:space="preserve">only </w:t>
      </w:r>
      <w:r w:rsidR="0032111C" w:rsidRPr="007964AC">
        <w:rPr>
          <w:rFonts w:cs="Times"/>
          <w:i/>
          <w:szCs w:val="24"/>
        </w:rPr>
        <w:t>Crystal</w:t>
      </w:r>
      <w:r w:rsidR="0032111C" w:rsidRPr="007964AC">
        <w:rPr>
          <w:rFonts w:cs="Times"/>
          <w:szCs w:val="24"/>
        </w:rPr>
        <w:t xml:space="preserve"> works with DVCSs. It detects physical, syntactic, and semantic conflicts (provided that the user informs the compile and test commands), but does not deal with repositories that pull updates from more than one partner and demands</w:t>
      </w:r>
      <w:r w:rsidR="007964AC" w:rsidRPr="007964AC">
        <w:rPr>
          <w:rFonts w:cs="Times"/>
          <w:szCs w:val="24"/>
        </w:rPr>
        <w:t xml:space="preserve"> having a Git client installed. </w:t>
      </w:r>
      <w:proofErr w:type="spellStart"/>
      <w:r w:rsidR="0032111C" w:rsidRPr="007964AC">
        <w:rPr>
          <w:rFonts w:cs="Times"/>
          <w:i/>
        </w:rPr>
        <w:t>Polvo</w:t>
      </w:r>
      <w:proofErr w:type="spellEnd"/>
      <w:r w:rsidR="0032111C" w:rsidRPr="007964AC">
        <w:t xml:space="preserve"> presents metrics that quantify merging complexity involving Subversion branches, which are calculated reactively (upon user request). </w:t>
      </w:r>
      <w:r w:rsidR="007964AC" w:rsidRPr="007964AC">
        <w:rPr>
          <w:rFonts w:cs="Times"/>
          <w:szCs w:val="24"/>
        </w:rPr>
        <w:t xml:space="preserve">Although DyeVC primary focus is not to detect conflicts, it </w:t>
      </w:r>
      <w:r w:rsidR="0032111C" w:rsidRPr="007964AC">
        <w:t>can be seen as a supporting infrastructure that can be combined with such approaches to allow conflicts and metrics analysis over DVCS.</w:t>
      </w:r>
    </w:p>
    <w:p w14:paraId="3BFECB83" w14:textId="1286778A" w:rsidR="0013059E" w:rsidRDefault="00A44E7B" w:rsidP="0013059E">
      <w:pPr>
        <w:pStyle w:val="Text"/>
        <w:rPr>
          <w:rFonts w:ascii="TimesNewRomanPSMT" w:hAnsi="TimesNewRomanPSMT" w:cs="TimesNewRomanPSMT"/>
        </w:rPr>
      </w:pPr>
      <w:proofErr w:type="spellStart"/>
      <w:r>
        <w:t>FASTDash</w:t>
      </w:r>
      <w:proofErr w:type="spellEnd"/>
      <w:r>
        <w:t xml:space="preserve"> </w:t>
      </w:r>
      <w:r>
        <w:fldChar w:fldCharType="begin"/>
      </w:r>
      <w:r>
        <w:instrText xml:space="preserve"> ADDIN ZOTERO_ITEM CSL_CITATION {"citationID":"10u9m3gc1d","properties":{"formattedCitation":"[18]","plainCitation":"[18]"},"citationItems":[{"id":2582,"uris":["http://zotero.org/users/892576/items/ZZTKKVCG"],"uri":["http://zotero.org/users/892576/items/ZZTKKVCG"],"itemData":{"id":2582,"type":"paper-conference","title":"FASTDash: A Visual Dashboard for Fostering Awareness in Software Teams","container-title":"Proceedings of the SIGCHI Conference on Human Factors in Computing Systems","collection-title":"CHI '07","publisher":"ACM","publisher-place":"New York, NY, USA","page":"1313–1322","source":"ACM Digital Library","event-place":"New York, NY, USA","abstract":"Software developers spend significant time gaining and maintaining awareness of fellow developers' activities. FASTDash is a new interactive visualization that seeks to improve team activity awareness using a spatial representation of the shared code base that highlights team members' current activities. With FASTDash, a developer can quickly determine which team members have source files checked out, which files are being viewed, and what methods and classes are currently being changed. The visualization can be annotated, allowing programmers to supplement activity information with additional status details. It provides immediate awareness of potential conflict situations, such as two programmers editing the same source file. FASTDash was developed through user-centered design, including surveys, team interviews, and in situ observation. Results from a field study show that FASTDash improved team awareness, reduced reliance on shared artifacts, and increased project-related communication. Additionally, the team that participated in our field study continues to use FASTDash.","URL":"http://doi.acm.org.ez24.periodicos.capes.gov.br/10.1145/1240624.1240823","DOI":"10.1145/1240624.1240823","ISBN":"978-1-59593-593-9","shortTitle":"FASTDash","author":[{"family":"Biehl","given":"Jacob T."},{"family":"Czerwinski","given":"Mary"},{"family":"Smith","given":"Greg"},{"family":"Robertson","given":"George G."}],"issued":{"date-parts":[["2007"]]},"accessed":{"date-parts":[["2014",5,3]]}}}],"schema":"https://github.com/citation-style-language/schema/raw/master/csl-citation.json"} </w:instrText>
      </w:r>
      <w:r>
        <w:fldChar w:fldCharType="separate"/>
      </w:r>
      <w:r w:rsidR="006958C4" w:rsidRPr="006958C4">
        <w:t>[18]</w:t>
      </w:r>
      <w:r>
        <w:fldChar w:fldCharType="end"/>
      </w:r>
      <w:r>
        <w:t xml:space="preserve"> does not detect conflicts, </w:t>
      </w:r>
      <w:r w:rsidR="0013059E">
        <w:t xml:space="preserve">as the previous cited studies, </w:t>
      </w:r>
      <w:r>
        <w:t>but provides awareness of potential conflicts, such as two programmers editing the same region of the same source file.</w:t>
      </w:r>
      <w:r w:rsidR="0013059E">
        <w:t xml:space="preserve"> It uses a spatial representation of the shared codebase, highlighting team members’ current activities</w:t>
      </w:r>
      <w:r w:rsidRPr="0013059E">
        <w:rPr>
          <w:rFonts w:ascii="TimesNewRomanPSMT" w:hAnsi="TimesNewRomanPSMT" w:cs="TimesNewRomanPSMT"/>
        </w:rPr>
        <w:t>.</w:t>
      </w:r>
      <w:r w:rsidR="0013059E">
        <w:rPr>
          <w:rFonts w:ascii="TimesNewRomanPSMT" w:hAnsi="TimesNewRomanPSMT" w:cs="TimesNewRomanPSMT"/>
        </w:rPr>
        <w:t xml:space="preserve"> Unfortunately, the tool was designed for project teams of 3-8 developers, which makes it inappropriate to be used in large projects.</w:t>
      </w:r>
    </w:p>
    <w:p w14:paraId="631BA6AC" w14:textId="3ECD9763" w:rsidR="009608BE" w:rsidRDefault="00355DFE" w:rsidP="00F1714B">
      <w:pPr>
        <w:pStyle w:val="Text"/>
        <w:rPr>
          <w:rFonts w:ascii="TimesNewRomanPSMT" w:hAnsi="TimesNewRomanPSMT" w:cs="TimesNewRomanPSMT"/>
        </w:rPr>
      </w:pPr>
      <w:r>
        <w:rPr>
          <w:rFonts w:ascii="TimesNewRomanPSMT" w:hAnsi="TimesNewRomanPSMT" w:cs="TimesNewRomanPSMT"/>
        </w:rPr>
        <w:t xml:space="preserve">In terms of </w:t>
      </w:r>
      <w:r w:rsidR="002F6CC9">
        <w:rPr>
          <w:rFonts w:ascii="TimesNewRomanPSMT" w:hAnsi="TimesNewRomanPSMT" w:cs="TimesNewRomanPSMT"/>
        </w:rPr>
        <w:t>the Commit History visualization in DyeVC,</w:t>
      </w:r>
      <w:r>
        <w:rPr>
          <w:rFonts w:ascii="TimesNewRomanPSMT" w:hAnsi="TimesNewRomanPSMT" w:cs="TimesNewRomanPSMT"/>
        </w:rPr>
        <w:t xml:space="preserve"> </w:t>
      </w:r>
      <w:r w:rsidR="002F6CC9">
        <w:rPr>
          <w:rFonts w:ascii="TimesNewRomanPSMT" w:hAnsi="TimesNewRomanPSMT" w:cs="TimesNewRomanPSMT"/>
        </w:rPr>
        <w:lastRenderedPageBreak/>
        <w:t>which is a kind of repository linearization, e</w:t>
      </w:r>
      <w:r w:rsidR="00AD4CCB">
        <w:rPr>
          <w:rFonts w:ascii="TimesNewRomanPSMT" w:hAnsi="TimesNewRomanPSMT" w:cs="TimesNewRomanPSMT"/>
        </w:rPr>
        <w:t>xisting research have</w:t>
      </w:r>
      <w:r w:rsidR="007C1602">
        <w:rPr>
          <w:rFonts w:ascii="TimesNewRomanPSMT" w:hAnsi="TimesNewRomanPSMT" w:cs="TimesNewRomanPSMT"/>
        </w:rPr>
        <w:t xml:space="preserve"> contributed </w:t>
      </w:r>
      <w:r w:rsidR="00AD4CCB">
        <w:rPr>
          <w:rFonts w:ascii="TimesNewRomanPSMT" w:hAnsi="TimesNewRomanPSMT" w:cs="TimesNewRomanPSMT"/>
        </w:rPr>
        <w:t>several techniques</w:t>
      </w:r>
      <w:r w:rsidR="002F6CC9">
        <w:rPr>
          <w:rFonts w:ascii="TimesNewRomanPSMT" w:hAnsi="TimesNewRomanPSMT" w:cs="TimesNewRomanPSMT"/>
        </w:rPr>
        <w:t xml:space="preserve">, </w:t>
      </w:r>
      <w:r w:rsidR="009608BE">
        <w:rPr>
          <w:rFonts w:ascii="TimesNewRomanPSMT" w:hAnsi="TimesNewRomanPSMT" w:cs="TimesNewRomanPSMT"/>
        </w:rPr>
        <w:t>with different focuses.</w:t>
      </w:r>
      <w:r w:rsidR="007C1602">
        <w:rPr>
          <w:rFonts w:ascii="TimesNewRomanPSMT" w:hAnsi="TimesNewRomanPSMT" w:cs="TimesNewRomanPSMT"/>
        </w:rPr>
        <w:t xml:space="preserve"> </w:t>
      </w:r>
      <w:r w:rsidR="009608BE">
        <w:rPr>
          <w:rFonts w:ascii="TimesNewRomanPSMT" w:hAnsi="TimesNewRomanPSMT" w:cs="TimesNewRomanPSMT"/>
        </w:rPr>
        <w:t>Among these techniques, we can cite:</w:t>
      </w:r>
    </w:p>
    <w:p w14:paraId="02F0341F" w14:textId="092B6BCE" w:rsidR="009608BE" w:rsidRPr="001D73A5" w:rsidRDefault="007C1602" w:rsidP="009608BE">
      <w:pPr>
        <w:pStyle w:val="bulletlist"/>
        <w:numPr>
          <w:ilvl w:val="0"/>
          <w:numId w:val="41"/>
        </w:numPr>
        <w:tabs>
          <w:tab w:val="clear" w:pos="648"/>
          <w:tab w:val="num" w:pos="567"/>
        </w:tabs>
        <w:ind w:left="567" w:hanging="279"/>
      </w:pPr>
      <w:proofErr w:type="spellStart"/>
      <w:r w:rsidRPr="001D73A5">
        <w:t>Gevol</w:t>
      </w:r>
      <w:proofErr w:type="spellEnd"/>
      <w:r w:rsidRPr="001D73A5">
        <w:t xml:space="preserve"> </w:t>
      </w:r>
      <w:r w:rsidRPr="001D73A5">
        <w:fldChar w:fldCharType="begin"/>
      </w:r>
      <w:r w:rsidRPr="001D73A5">
        <w:instrText xml:space="preserve"> ADDIN ZOTERO_ITEM CSL_CITATION {"citationID":"slb8quffd","properties":{"formattedCitation":"[29]","plainCitation":"[29]"},"citationItems":[{"id":2597,"uris":["http://zotero.org/users/892576/items/SX46BAMS"],"uri":["http://zotero.org/users/892576/items/SX46BAMS"],"itemData":{"id":2597,"type":"paper-conference","title":"A System for Graph-based Visualization of the Evolution of Software","container-title":"Proceedings of the 2003 ACM Symposium on Software Visualization","collection-title":"SoftVis '03","publisher":"ACM","publisher-place":"New York, NY, USA","page":"77–ff","source":"ACM Digital Library","event-place":"New York, NY, USA","abstract":"We describe GEVOL, a system that visualizes the evolution of software using a novel graph drawing technique for visualization of large graphs with a temporal component. GEVOL extracts information about a Java program stored within a CVS version control system and displays it using a temporal graph visualizer. This information can be used by programmers to understand the evolution of a legacy program: Why is the program structured the way it is? Which programmers were responsible for which parts of the program during which time periods? Which parts of the program appear unstable over long periods of time and may need to be rewritten? This type of information will complement that produced by more static tools such as source code browsers, slicers, and static analyzers.","URL":"http://doi.acm.org.ez24.periodicos.capes.gov.br/10.1145/774833.774844","DOI":"10.1145/774833.774844","ISBN":"1-58113-642-0","author":[{"family":"Collberg","given":"Christian"},{"family":"Kobourov","given":"Stephen"},{"family":"Nagra","given":"Jasvir"},{"family":"Pitts","given":"Jacob"},{"family":"Wampler","given":"Kevin"}],"issued":{"date-parts":[["2003"]]},"accessed":{"date-parts":[["2014",5,4]]}}}],"schema":"https://github.com/citation-style-language/schema/raw/master/csl-citation.json"} </w:instrText>
      </w:r>
      <w:r w:rsidRPr="001D73A5">
        <w:fldChar w:fldCharType="separate"/>
      </w:r>
      <w:r w:rsidRPr="001D73A5">
        <w:t>[29]</w:t>
      </w:r>
      <w:r w:rsidRPr="001D73A5">
        <w:fldChar w:fldCharType="end"/>
      </w:r>
      <w:r w:rsidR="009608BE" w:rsidRPr="001D73A5">
        <w:t>, which</w:t>
      </w:r>
      <w:r w:rsidRPr="001D73A5">
        <w:t xml:space="preserve"> focus</w:t>
      </w:r>
      <w:r w:rsidR="00AD4CCB" w:rsidRPr="001D73A5">
        <w:t>es</w:t>
      </w:r>
      <w:r w:rsidRPr="001D73A5">
        <w:t xml:space="preserve"> on program structures</w:t>
      </w:r>
      <w:r w:rsidR="00F1714B" w:rsidRPr="001D73A5">
        <w:t>;</w:t>
      </w:r>
    </w:p>
    <w:p w14:paraId="164A2CF9" w14:textId="4C2D8A63" w:rsidR="009608BE" w:rsidRPr="001D73A5" w:rsidRDefault="007C1602" w:rsidP="009608BE">
      <w:pPr>
        <w:pStyle w:val="bulletlist"/>
        <w:numPr>
          <w:ilvl w:val="0"/>
          <w:numId w:val="41"/>
        </w:numPr>
        <w:tabs>
          <w:tab w:val="clear" w:pos="648"/>
          <w:tab w:val="num" w:pos="567"/>
        </w:tabs>
        <w:ind w:left="567" w:hanging="279"/>
      </w:pPr>
      <w:r w:rsidRPr="001D73A5">
        <w:t xml:space="preserve">Evolution Matrix </w:t>
      </w:r>
      <w:r w:rsidRPr="001D73A5">
        <w:fldChar w:fldCharType="begin"/>
      </w:r>
      <w:r w:rsidRPr="001D73A5">
        <w:instrText xml:space="preserve"> ADDIN ZOTERO_ITEM CSL_CITATION {"citationID":"1f3sd3alr6","properties":{"formattedCitation":"[30]","plainCitation":"[30]"},"citationItems":[{"id":2438,"uris":["http://zotero.org/users/892576/items/QW8F9EIH"],"uri":["http://zotero.org/users/892576/items/QW8F9EIH"],"itemData":{"id":2438,"type":"paper-conference","title":"The Evolution Matrix: Recovering Software Evolution Using Software Visualization Techniques","container-title":"Proceedings of the 4th International Workshop on Principles of Software Evolution","collection-title":"IWPSE '01","publisher":"ACM","publisher-place":"New York, NY, USA","page":"37–42","source":"ACM Digital Library","event-place":"New York, NY, USA","abstract":"One of the major problems in software evolution is coping with the complexity which stems from the huge amount of data that must be considered. The current approaches to deal with that problem all aim at a reduction of complexity and a filtering of the relevant information. In this paper we propose an approach based on a combination of software visualization and software metrics which we have already successfully applied in the field of software reverse engineering. Using this approach we discuss a simple and effective way to visualize the evolution of software systems which helps to recover the evolution of object oriented software systems.","URL":"http://doi.acm.org.ez24.periodicos.capes.gov.br/10.1145/602461.602467","DOI":"10.1145/602461.602467","ISBN":"1-58113-508-4","shortTitle":"The Evolution Matrix","author":[{"family":"Lanza","given":"Michele"}],"issued":{"date-parts":[["2001"]]},"accessed":{"date-parts":[["2014",2,15]]}}}],"schema":"https://github.com/citation-style-language/schema/raw/master/csl-citation.json"} </w:instrText>
      </w:r>
      <w:r w:rsidRPr="001D73A5">
        <w:fldChar w:fldCharType="separate"/>
      </w:r>
      <w:r w:rsidRPr="001D73A5">
        <w:t>[30]</w:t>
      </w:r>
      <w:r w:rsidRPr="001D73A5">
        <w:fldChar w:fldCharType="end"/>
      </w:r>
      <w:r w:rsidR="009608BE" w:rsidRPr="001D73A5">
        <w:t xml:space="preserve">, </w:t>
      </w:r>
      <w:r w:rsidRPr="001D73A5">
        <w:t>which</w:t>
      </w:r>
      <w:r w:rsidR="009608BE" w:rsidRPr="001D73A5">
        <w:t xml:space="preserve"> focus</w:t>
      </w:r>
      <w:r w:rsidR="001D73A5" w:rsidRPr="001D73A5">
        <w:t>es</w:t>
      </w:r>
      <w:r w:rsidR="009608BE" w:rsidRPr="001D73A5">
        <w:t xml:space="preserve"> on classes;</w:t>
      </w:r>
    </w:p>
    <w:p w14:paraId="0C19E535" w14:textId="77777777" w:rsidR="009608BE" w:rsidRPr="001D73A5" w:rsidRDefault="00F1714B" w:rsidP="009608BE">
      <w:pPr>
        <w:pStyle w:val="bulletlist"/>
        <w:numPr>
          <w:ilvl w:val="0"/>
          <w:numId w:val="41"/>
        </w:numPr>
        <w:tabs>
          <w:tab w:val="clear" w:pos="648"/>
          <w:tab w:val="num" w:pos="567"/>
        </w:tabs>
        <w:ind w:left="567" w:hanging="279"/>
      </w:pPr>
      <w:proofErr w:type="spellStart"/>
      <w:r w:rsidRPr="001D73A5">
        <w:t>CVSscan</w:t>
      </w:r>
      <w:proofErr w:type="spellEnd"/>
      <w:r w:rsidRPr="001D73A5">
        <w:t xml:space="preserve"> </w:t>
      </w:r>
      <w:r w:rsidRPr="001D73A5">
        <w:fldChar w:fldCharType="begin"/>
      </w:r>
      <w:r w:rsidRPr="001D73A5">
        <w:instrText xml:space="preserve"> ADDIN ZOTERO_ITEM CSL_CITATION {"citationID":"rrfd9novb","properties":{"formattedCitation":"[31]","plainCitation":"[31]"},"citationItems":[{"id":2581,"uris":["http://zotero.org/users/892576/items/RKTD9QFR"],"uri":["http://zotero.org/users/892576/items/RKTD9QFR"],"itemData":{"id":2581,"type":"paper-conference","title":"CVSscan: Visualization of Code Evolution","container-title":"Proceedings of the 2005 ACM Symposium on Software Visualization","collection-title":"SoftVis '05","publisher":"ACM","publisher-place":"New York, NY, USA","page":"47–56","source":"ACM Digital Library","event-place":"New York, NY, USA","abstract":"During the life cycle of a software system, the source code is changed many times. We study how developers can be enabled to get insight in these changes, in order to understand the status, history and structure better, as well as for instance the roles played by various contributors. We present CVSscan, an integrated multiview environment for this. Central is a line-oriented display of the changing code, where each version is represented by a column, and where the horizontal direction is used for time, Separate linked displays show various metrics, as well as the source code itself. A large variety of options is provided to visualize a number of different aspects. Informal user studies demonstrate the efficiency of this approach for real world use cases.","URL":"http://doi.acm.org.ez24.periodicos.capes.gov.br/10.1145/1056018.1056025","DOI":"10.1145/1056018.1056025","ISBN":"1-59593-073-6","shortTitle":"CVSscan","author":[{"family":"Voinea","given":"Lucian"},{"family":"Telea","given":"Alex"},{"family":"van Wijk","given":"Jarke J."}],"issued":{"date-parts":[["2005"]]},"accessed":{"date-parts":[["2014",4,23]]}}}],"schema":"https://github.com/citation-style-language/schema/raw/master/csl-citation.json"} </w:instrText>
      </w:r>
      <w:r w:rsidRPr="001D73A5">
        <w:fldChar w:fldCharType="separate"/>
      </w:r>
      <w:r w:rsidRPr="001D73A5">
        <w:t>[31]</w:t>
      </w:r>
      <w:r w:rsidRPr="001D73A5">
        <w:fldChar w:fldCharType="end"/>
      </w:r>
      <w:r w:rsidR="009608BE" w:rsidRPr="001D73A5">
        <w:t xml:space="preserve">, </w:t>
      </w:r>
      <w:r w:rsidRPr="001D73A5">
        <w:t>a line oriented tool, where columns represent different versions of a file and the</w:t>
      </w:r>
      <w:r w:rsidRPr="001D73A5">
        <w:t xml:space="preserve"> horizontal direction is</w:t>
      </w:r>
      <w:r w:rsidRPr="001D73A5">
        <w:t xml:space="preserve"> </w:t>
      </w:r>
      <w:r w:rsidRPr="001D73A5">
        <w:t>used for time</w:t>
      </w:r>
      <w:r w:rsidR="009608BE" w:rsidRPr="001D73A5">
        <w:t>;</w:t>
      </w:r>
    </w:p>
    <w:p w14:paraId="33DA7698" w14:textId="235F68BE" w:rsidR="00A44E7B" w:rsidRPr="001D73A5" w:rsidRDefault="009608BE" w:rsidP="009608BE">
      <w:pPr>
        <w:pStyle w:val="bulletlist"/>
        <w:numPr>
          <w:ilvl w:val="0"/>
          <w:numId w:val="41"/>
        </w:numPr>
        <w:tabs>
          <w:tab w:val="clear" w:pos="648"/>
          <w:tab w:val="num" w:pos="567"/>
        </w:tabs>
        <w:ind w:left="567" w:hanging="279"/>
      </w:pPr>
      <w:proofErr w:type="spellStart"/>
      <w:r w:rsidRPr="001D73A5">
        <w:t>CodeSaw</w:t>
      </w:r>
      <w:proofErr w:type="spellEnd"/>
      <w:r w:rsidR="00F1714B" w:rsidRPr="001D73A5">
        <w:t xml:space="preserve"> </w:t>
      </w:r>
      <w:r w:rsidR="00F1714B" w:rsidRPr="001D73A5">
        <w:fldChar w:fldCharType="begin"/>
      </w:r>
      <w:r w:rsidR="00F1714B" w:rsidRPr="001D73A5">
        <w:instrText xml:space="preserve"> ADDIN ZOTERO_ITEM CSL_CITATION {"citationID":"135d86gdtt","properties":{"formattedCitation":"[32]","plainCitation":"[32]"},"citationItems":[{"id":2588,"uris":["http://zotero.org/users/892576/items/3T9VPQ3Z"],"uri":["http://zotero.org/users/892576/items/3T9VPQ3Z"],"itemData":{"id":2588,"type":"paper-conference","title":"LifeSource: Two CVS Visualizations","container-title":"CHI '06 Extended Abstracts on Human Factors in Computing Systems","collection-title":"CHI EA '06","publisher":"ACM","publisher-place":"New York, NY, USA","page":"791–796","source":"ACM Digital Library","event-place":"New York, NY, USA","abstract":"We present LifeSource, two visualizations of CVS code repositories, one file-centric and one author-centric. CodeConnections, the file-centric visualization, pulls out the overall structure of a large body of interacting code and authors. CodeConnections scales well and reveals large trends in the code base at a glance. CodeSaw, the author-centric visualization, compares authors' code and project mail contributions over the course of one year. CodeSaw reveals trends in authors' lives, exposing peaks and valleys of productivity. Both visualizations uncover deep details about the life of a code project to developers and onlookers.","URL":"http://doi.acm.org.ez24.periodicos.capes.gov.br/10.1145/1125451.1125608","DOI":"10.1145/1125451.1125608","ISBN":"1-59593-298-4","shortTitle":"LifeSource","author":[{"family":"Gilbert","given":"Eric"},{"family":"Karahalios","given":"Karrie"}],"issued":{"date-parts":[["2006"]]},"accessed":{"date-parts":[["2014",5,4]]}}}],"schema":"https://github.com/citation-style-language/schema/raw/master/csl-citation.json"} </w:instrText>
      </w:r>
      <w:r w:rsidR="00F1714B" w:rsidRPr="001D73A5">
        <w:fldChar w:fldCharType="separate"/>
      </w:r>
      <w:r w:rsidR="00F1714B" w:rsidRPr="001D73A5">
        <w:t>[32]</w:t>
      </w:r>
      <w:r w:rsidR="00F1714B" w:rsidRPr="001D73A5">
        <w:fldChar w:fldCharType="end"/>
      </w:r>
      <w:r w:rsidRPr="001D73A5">
        <w:t xml:space="preserve">, a tool that </w:t>
      </w:r>
      <w:r w:rsidRPr="001D73A5">
        <w:t>compares authors’ code</w:t>
      </w:r>
      <w:r w:rsidRPr="001D73A5">
        <w:t xml:space="preserve"> </w:t>
      </w:r>
      <w:r w:rsidRPr="001D73A5">
        <w:t xml:space="preserve">and project mail contributions </w:t>
      </w:r>
      <w:r w:rsidR="00FB599B" w:rsidRPr="001D73A5">
        <w:t>along</w:t>
      </w:r>
      <w:r w:rsidRPr="001D73A5">
        <w:t xml:space="preserve"> one</w:t>
      </w:r>
      <w:r w:rsidR="00FB599B" w:rsidRPr="001D73A5">
        <w:t xml:space="preserve"> year</w:t>
      </w:r>
      <w:r w:rsidRPr="001D73A5">
        <w:t>, exposing their</w:t>
      </w:r>
      <w:r w:rsidR="00F1714B" w:rsidRPr="001D73A5">
        <w:t xml:space="preserve"> peaks and valleys of productivity</w:t>
      </w:r>
      <w:r w:rsidR="00AD4CCB" w:rsidRPr="001D73A5">
        <w:t>;</w:t>
      </w:r>
    </w:p>
    <w:p w14:paraId="0ED52E57" w14:textId="5B6BE8B2" w:rsidR="00AD4CCB" w:rsidRPr="004A0594" w:rsidRDefault="00AD4CCB" w:rsidP="009608BE">
      <w:pPr>
        <w:pStyle w:val="bulletlist"/>
        <w:numPr>
          <w:ilvl w:val="0"/>
          <w:numId w:val="41"/>
        </w:numPr>
        <w:tabs>
          <w:tab w:val="clear" w:pos="648"/>
          <w:tab w:val="num" w:pos="567"/>
        </w:tabs>
        <w:ind w:left="567" w:hanging="279"/>
        <w:rPr>
          <w:lang w:val="pt-BR"/>
        </w:rPr>
      </w:pPr>
      <w:proofErr w:type="spellStart"/>
      <w:r w:rsidRPr="004A0594">
        <w:rPr>
          <w:lang w:val="pt-BR"/>
        </w:rPr>
        <w:t>VisGi</w:t>
      </w:r>
      <w:proofErr w:type="spellEnd"/>
      <w:r w:rsidRPr="004A0594">
        <w:rPr>
          <w:lang w:val="pt-BR"/>
        </w:rPr>
        <w:t xml:space="preserve"> </w:t>
      </w:r>
      <w:r w:rsidRPr="001D73A5">
        <w:fldChar w:fldCharType="begin"/>
      </w:r>
      <w:r w:rsidRPr="004A0594">
        <w:rPr>
          <w:lang w:val="pt-BR"/>
        </w:rPr>
        <w:instrText xml:space="preserve"> ADDIN ZOTERO_ITEM CSL_CITATION {"citationID":"k85430c9p","properties":{"formattedCitation":"[33]","plainCitation":"[33]"},"citationItems":[{"id":2531,"uris":["http://zotero.org/users/892576/items/B89AB8Q5"],"uri":["http://zotero.org/users/892576/items/B89AB8Q5"],"itemData":{"id":2531,"type":"paper-conference","title":"VisGi: Visualizing Git branches","container-title":"2013 First IEEE Working Conference on Software Visualization (VISSOFT)","page":"1-4","source":"IEEE Xplore","event":"2013 First IEEE Working Conference on Software Visualization (VISSOFT)","abstract":"Git repositories quickly become highly complex structures that do not reveal much human-readable information beyond files and folders of active branches. This paper introduces VisGi, a tool to abstract and visualize the branch structure of Git repositories, as well as their folder trees. By interpreting branches as groups of aggregated commits, their dependencies are condensed into a directed acyclic graph, and displayed using graph layout strategies. Additionally, Sunburst diagrams are used to display the current content of these branches, the differences between each two branches, as well as the evolution along any singular selected path through the repository.","DOI":"10.1109/VISSOFT.2013.6650522","shortTitle":"VisGi","author":[{"family":"Elsen","given":"S."}],"issued":{"date-parts":[["2013",9]]}}}],"schema":"https://github.com/citation-style-language/schema/raw/master/csl-citation.json"} </w:instrText>
      </w:r>
      <w:r w:rsidRPr="001D73A5">
        <w:fldChar w:fldCharType="separate"/>
      </w:r>
      <w:r w:rsidRPr="004A0594">
        <w:rPr>
          <w:lang w:val="pt-BR"/>
        </w:rPr>
        <w:t>[33]</w:t>
      </w:r>
      <w:r w:rsidRPr="001D73A5">
        <w:fldChar w:fldCharType="end"/>
      </w:r>
      <w:r w:rsidRPr="004A0594">
        <w:rPr>
          <w:lang w:val="pt-BR"/>
        </w:rPr>
        <w:t xml:space="preserve">, VRCS </w:t>
      </w:r>
      <w:r w:rsidRPr="001D73A5">
        <w:fldChar w:fldCharType="begin"/>
      </w:r>
      <w:r w:rsidRPr="004A0594">
        <w:rPr>
          <w:lang w:val="pt-BR"/>
        </w:rPr>
        <w:instrText xml:space="preserve"> ADDIN ZOTERO_ITEM CSL_CITATION {"citationID":"130mjs9a81","properties":{"formattedCitation":"[34]","plainCitation":"[34]"},"citationItems":[{"id":2603,"uris":["http://zotero.org/users/892576/items/EUC2WHBJ"],"uri":["http://zotero.org/users/892576/items/EUC2WHBJ"],"itemData":{"id":2603,"type":"paper-conference","title":"VRCS: integrating version control and module management using interactive three-dimensional graphics","container-title":"1997 IEEE Symposium on Visual Languages, 1997. Proceedings","page":"168-173","source":"IEEE Xplore","event":"1997 IEEE Symposium on Visual Languages, 1997. Proceedings","abstract":"Version control and module management are very important in practical software development. In UNIX, the Revision Control System (RCS) or the Source Code Control System (SCCS) is used in general as a version control tool. However, they (1) lack the ability to explicitly display version changes; (2) require complicated commands to be typed; and (3) lack the ability to manage multiple files and modules. This paper proposes a solution for these issues by applying 3D visualization. A prototype system called VRCS (Visual RCS) was developed, in which each piece of version information stored in an RCS history file is displayed as a 2D tree by taking the z-axis as time. Other 2D trees are laid out in 3D space in the same way. In our visualization, files which compose a certain release of the software are connected by a line called a relation-link. By using GUIs, users can check in/out each version easily and interactively. More importantly, just by choosing the relation-link, a certain release is rebuilt automatically","DOI":"10.1109/VL.1997.626577","shortTitle":"VRCS","author":[{"family":"Koike","given":"H."},{"family":"Chu","given":"Hui-Chu"}],"issued":{"date-parts":[["1997",9]]}}}],"schema":"https://github.com/citation-style-language/schema/raw/master/csl-citation.json"} </w:instrText>
      </w:r>
      <w:r w:rsidRPr="001D73A5">
        <w:fldChar w:fldCharType="separate"/>
      </w:r>
      <w:r w:rsidRPr="004A0594">
        <w:rPr>
          <w:lang w:val="pt-BR"/>
        </w:rPr>
        <w:t>[34]</w:t>
      </w:r>
      <w:r w:rsidRPr="001D73A5">
        <w:fldChar w:fldCharType="end"/>
      </w:r>
      <w:r w:rsidRPr="004A0594">
        <w:rPr>
          <w:lang w:val="pt-BR"/>
        </w:rPr>
        <w:t xml:space="preserve"> </w:t>
      </w:r>
      <w:proofErr w:type="spellStart"/>
      <w:r w:rsidRPr="004A0594">
        <w:rPr>
          <w:lang w:val="pt-BR"/>
        </w:rPr>
        <w:t>and</w:t>
      </w:r>
      <w:proofErr w:type="spellEnd"/>
      <w:r w:rsidRPr="004A0594">
        <w:rPr>
          <w:lang w:val="pt-BR"/>
        </w:rPr>
        <w:t xml:space="preserve"> </w:t>
      </w:r>
      <w:proofErr w:type="spellStart"/>
      <w:r w:rsidRPr="004A0594">
        <w:rPr>
          <w:lang w:val="pt-BR"/>
        </w:rPr>
        <w:t>Visugit</w:t>
      </w:r>
      <w:proofErr w:type="spellEnd"/>
      <w:r w:rsidRPr="004A0594">
        <w:rPr>
          <w:lang w:val="pt-BR"/>
        </w:rPr>
        <w:t xml:space="preserve"> </w:t>
      </w:r>
      <w:r w:rsidRPr="001D73A5">
        <w:fldChar w:fldCharType="begin"/>
      </w:r>
      <w:r w:rsidRPr="004A0594">
        <w:rPr>
          <w:lang w:val="pt-BR"/>
        </w:rPr>
        <w:instrText xml:space="preserve"> ADDIN ZOTERO_ITEM CSL_CITATION {"citationID":"120p67qclm","properties":{"formattedCitation":"[35]","plainCitation":"[35]"},"citationItems":[{"id":2611,"uris":["http://zotero.org/users/892576/items/7B8BMB85"],"uri":["http://zotero.org/users/892576/items/7B8BMB85"],"itemData":{"id":2611,"type":"webpage","title":"Visugit","URL":"https://github.com/hozumi/visugit","author":[{"family":"Hozumi","given":"Takahiro"}],"accessed":{"date-parts":[["2014",5,4]]}}}],"schema":"https://github.com/citation-style-language/schema/raw/master/csl-citation.json"} </w:instrText>
      </w:r>
      <w:r w:rsidRPr="001D73A5">
        <w:fldChar w:fldCharType="separate"/>
      </w:r>
      <w:r w:rsidRPr="004A0594">
        <w:rPr>
          <w:lang w:val="pt-BR"/>
        </w:rPr>
        <w:t>[35]</w:t>
      </w:r>
      <w:r w:rsidRPr="001D73A5">
        <w:fldChar w:fldCharType="end"/>
      </w:r>
      <w:r w:rsidRPr="004A0594">
        <w:rPr>
          <w:lang w:val="pt-BR"/>
        </w:rPr>
        <w:t xml:space="preserve">, </w:t>
      </w:r>
      <w:proofErr w:type="spellStart"/>
      <w:r w:rsidR="00355DFE">
        <w:rPr>
          <w:lang w:val="pt-BR"/>
        </w:rPr>
        <w:t>and</w:t>
      </w:r>
      <w:proofErr w:type="spellEnd"/>
      <w:r w:rsidR="00355DFE">
        <w:rPr>
          <w:lang w:val="pt-BR"/>
        </w:rPr>
        <w:t xml:space="preserve"> </w:t>
      </w:r>
      <w:proofErr w:type="spellStart"/>
      <w:r w:rsidR="00355DFE">
        <w:rPr>
          <w:lang w:val="pt-BR"/>
        </w:rPr>
        <w:t>GitHub’s</w:t>
      </w:r>
      <w:proofErr w:type="spellEnd"/>
      <w:r w:rsidR="00355DFE">
        <w:rPr>
          <w:lang w:val="pt-BR"/>
        </w:rPr>
        <w:t xml:space="preserve"> network </w:t>
      </w:r>
      <w:proofErr w:type="spellStart"/>
      <w:r w:rsidR="00355DFE">
        <w:rPr>
          <w:lang w:val="pt-BR"/>
        </w:rPr>
        <w:t>graph</w:t>
      </w:r>
      <w:proofErr w:type="spellEnd"/>
      <w:r w:rsidR="00355DFE">
        <w:rPr>
          <w:lang w:val="pt-BR"/>
        </w:rPr>
        <w:t xml:space="preserve">, </w:t>
      </w:r>
      <w:proofErr w:type="spellStart"/>
      <w:r w:rsidRPr="004A0594">
        <w:rPr>
          <w:lang w:val="pt-BR"/>
        </w:rPr>
        <w:t>which</w:t>
      </w:r>
      <w:proofErr w:type="spellEnd"/>
      <w:r w:rsidRPr="004A0594">
        <w:rPr>
          <w:lang w:val="pt-BR"/>
        </w:rPr>
        <w:t xml:space="preserve"> </w:t>
      </w:r>
      <w:proofErr w:type="spellStart"/>
      <w:r w:rsidRPr="004A0594">
        <w:rPr>
          <w:lang w:val="pt-BR"/>
        </w:rPr>
        <w:t>focus</w:t>
      </w:r>
      <w:proofErr w:type="spellEnd"/>
      <w:r w:rsidR="001D73A5" w:rsidRPr="004A0594">
        <w:rPr>
          <w:lang w:val="pt-BR"/>
        </w:rPr>
        <w:t xml:space="preserve"> </w:t>
      </w:r>
      <w:proofErr w:type="spellStart"/>
      <w:r w:rsidR="001D73A5" w:rsidRPr="004A0594">
        <w:rPr>
          <w:lang w:val="pt-BR"/>
        </w:rPr>
        <w:t>on</w:t>
      </w:r>
      <w:proofErr w:type="spellEnd"/>
      <w:r w:rsidR="001D73A5" w:rsidRPr="004A0594">
        <w:rPr>
          <w:lang w:val="pt-BR"/>
        </w:rPr>
        <w:t xml:space="preserve"> </w:t>
      </w:r>
      <w:proofErr w:type="spellStart"/>
      <w:r w:rsidR="001D73A5" w:rsidRPr="004A0594">
        <w:rPr>
          <w:lang w:val="pt-BR"/>
        </w:rPr>
        <w:t>the</w:t>
      </w:r>
      <w:proofErr w:type="spellEnd"/>
      <w:r w:rsidR="001D73A5" w:rsidRPr="004A0594">
        <w:rPr>
          <w:lang w:val="pt-BR"/>
        </w:rPr>
        <w:t xml:space="preserve"> </w:t>
      </w:r>
      <w:proofErr w:type="spellStart"/>
      <w:r w:rsidR="001D73A5" w:rsidRPr="004A0594">
        <w:rPr>
          <w:lang w:val="pt-BR"/>
        </w:rPr>
        <w:t>branch</w:t>
      </w:r>
      <w:proofErr w:type="spellEnd"/>
      <w:r w:rsidR="001D73A5" w:rsidRPr="004A0594">
        <w:rPr>
          <w:lang w:val="pt-BR"/>
        </w:rPr>
        <w:t xml:space="preserve"> </w:t>
      </w:r>
      <w:proofErr w:type="spellStart"/>
      <w:r w:rsidR="001D73A5" w:rsidRPr="004A0594">
        <w:rPr>
          <w:lang w:val="pt-BR"/>
        </w:rPr>
        <w:t>history</w:t>
      </w:r>
      <w:proofErr w:type="spellEnd"/>
      <w:r w:rsidR="001D73A5" w:rsidRPr="004A0594">
        <w:rPr>
          <w:lang w:val="pt-BR"/>
        </w:rPr>
        <w:t>.</w:t>
      </w:r>
    </w:p>
    <w:p w14:paraId="3CD940B0" w14:textId="563122EB" w:rsidR="001D73A5" w:rsidRPr="002F6CC9" w:rsidRDefault="004A0594" w:rsidP="001D73A5">
      <w:pPr>
        <w:pStyle w:val="Text"/>
      </w:pPr>
      <w:r w:rsidRPr="002F6CC9">
        <w:t xml:space="preserve">Most of these </w:t>
      </w:r>
      <w:r w:rsidR="00355DFE" w:rsidRPr="002F6CC9">
        <w:t xml:space="preserve">repository linearization </w:t>
      </w:r>
      <w:r w:rsidRPr="002F6CC9">
        <w:t>techniques were applied only to CVCSs. The only exception found</w:t>
      </w:r>
      <w:r w:rsidR="00355DFE" w:rsidRPr="002F6CC9">
        <w:t xml:space="preserve"> were </w:t>
      </w:r>
      <w:proofErr w:type="spellStart"/>
      <w:r w:rsidR="00355DFE" w:rsidRPr="002F6CC9">
        <w:t>VisGi</w:t>
      </w:r>
      <w:proofErr w:type="spellEnd"/>
      <w:r w:rsidR="00355DFE" w:rsidRPr="002F6CC9">
        <w:t xml:space="preserve">, </w:t>
      </w:r>
      <w:proofErr w:type="spellStart"/>
      <w:r w:rsidRPr="002F6CC9">
        <w:t>Visugit</w:t>
      </w:r>
      <w:proofErr w:type="spellEnd"/>
      <w:r w:rsidR="00355DFE" w:rsidRPr="002F6CC9">
        <w:t xml:space="preserve"> and </w:t>
      </w:r>
      <w:proofErr w:type="spellStart"/>
      <w:r w:rsidR="00355DFE" w:rsidRPr="002F6CC9">
        <w:t>GitHub’s</w:t>
      </w:r>
      <w:proofErr w:type="spellEnd"/>
      <w:r w:rsidR="00355DFE" w:rsidRPr="002F6CC9">
        <w:t xml:space="preserve"> network graph,</w:t>
      </w:r>
      <w:r w:rsidRPr="002F6CC9">
        <w:t xml:space="preserve"> w</w:t>
      </w:r>
      <w:r w:rsidR="00355DFE" w:rsidRPr="002F6CC9">
        <w:t>hich work with Git repositories, but look only at a local repository, not showing, for example, where a given commit can be found.</w:t>
      </w:r>
    </w:p>
    <w:p w14:paraId="36158463" w14:textId="703577EB" w:rsidR="00355DFE" w:rsidRPr="002F6CC9" w:rsidRDefault="002F6CC9" w:rsidP="001D73A5">
      <w:pPr>
        <w:pStyle w:val="Text"/>
      </w:pPr>
      <w:r w:rsidRPr="002F6CC9">
        <w:t>Regarding the topology view in DyeVC, we could not find any similar work.</w:t>
      </w:r>
    </w:p>
    <w:p w14:paraId="754D5051" w14:textId="3CE3B2B8" w:rsidR="0032111C" w:rsidRDefault="0032111C" w:rsidP="0032111C">
      <w:pPr>
        <w:pStyle w:val="Ttulo1"/>
      </w:pPr>
      <w:bookmarkStart w:id="18" w:name="_Ref381298202"/>
      <w:r>
        <w:t>Conclusions and Future Work</w:t>
      </w:r>
      <w:bookmarkEnd w:id="18"/>
    </w:p>
    <w:p w14:paraId="14947014" w14:textId="686EB9D7" w:rsidR="0032111C" w:rsidRPr="000A6536" w:rsidRDefault="0032111C" w:rsidP="0032111C">
      <w:pPr>
        <w:pStyle w:val="Text"/>
      </w:pPr>
      <w:r w:rsidRPr="000A6536">
        <w:t>Collaborative software development is a great challenge. If, on the one hand, parallelism in activities brings scale gains, on the other hand it tends to increase the concurrency, causing rework and productivity loss. The proliferation of branches and the distribution of repositories makes it difficult to realize parallel actions made by different developers. In this paper, we presented DyeVC, a tool that identifies the status of a repository in contrast with its partners, which are dynamical</w:t>
      </w:r>
      <w:r w:rsidR="002F6CC9" w:rsidRPr="000A6536">
        <w:t>ly found in an unobtrusive way.</w:t>
      </w:r>
    </w:p>
    <w:p w14:paraId="7ADC6D01" w14:textId="2D6F2F61" w:rsidR="002F6CC9" w:rsidRPr="000A6536" w:rsidRDefault="002F6CC9" w:rsidP="0032111C">
      <w:pPr>
        <w:pStyle w:val="Text"/>
      </w:pPr>
      <w:r w:rsidRPr="000A6536">
        <w:t>DyeVC allows one to have different views of a repository. The response time and scalability of each varies according to the information granularity, with greater granularity giving lower performance results.</w:t>
      </w:r>
    </w:p>
    <w:p w14:paraId="29642C75" w14:textId="72EA1DB9" w:rsidR="0032111C" w:rsidRPr="00A813C7" w:rsidRDefault="0032111C" w:rsidP="0032111C">
      <w:pPr>
        <w:pStyle w:val="Text"/>
      </w:pPr>
      <w:r w:rsidRPr="000A6536">
        <w:t xml:space="preserve">A number of research topics arise from this approach. </w:t>
      </w:r>
      <w:r w:rsidR="002F6CC9" w:rsidRPr="000A6536">
        <w:t>Different visualizations can be developed to show the commit history, compacting it, for example, by collapsing contiguous nodes that represent commits with the same level of accessibility</w:t>
      </w:r>
      <w:r w:rsidRPr="000A6536">
        <w:t xml:space="preserve">. The ability to attach new layouts and filters allows the development of new visualizations, in order to present different metrics and views of the repository (e.g. which repositories or which people changed a specific artifact or group of artifacts, which commits introduced </w:t>
      </w:r>
      <w:r w:rsidR="000A6536" w:rsidRPr="000A6536">
        <w:t>a higher</w:t>
      </w:r>
      <w:r w:rsidR="00A813C7">
        <w:t xml:space="preserve"> amount of changes in the code</w:t>
      </w:r>
      <w:r w:rsidRPr="000A6536">
        <w:t>, among others).</w:t>
      </w:r>
      <w:r w:rsidR="00A813C7">
        <w:t xml:space="preserve"> DyeVC could also i</w:t>
      </w:r>
      <w:r w:rsidR="00A813C7">
        <w:t xml:space="preserve">ntegrate </w:t>
      </w:r>
      <w:r w:rsidR="00A813C7">
        <w:t xml:space="preserve">with </w:t>
      </w:r>
      <w:r w:rsidR="00A813C7">
        <w:t>tools that give awareness of e</w:t>
      </w:r>
      <w:r w:rsidR="00A813C7">
        <w:t>xisting and possible conflicts among</w:t>
      </w:r>
      <w:r w:rsidR="00A813C7">
        <w:t xml:space="preserve"> </w:t>
      </w:r>
      <w:r w:rsidR="00A813C7">
        <w:t>work</w:t>
      </w:r>
      <w:r w:rsidR="00A813C7">
        <w:t xml:space="preserve"> being made concurrently</w:t>
      </w:r>
      <w:r w:rsidR="00A813C7">
        <w:t>.</w:t>
      </w:r>
    </w:p>
    <w:p w14:paraId="20716BEF" w14:textId="77777777" w:rsidR="00E97402" w:rsidRDefault="00E97402">
      <w:pPr>
        <w:pStyle w:val="ReferenceHead"/>
      </w:pPr>
      <w:r>
        <w:t>References</w:t>
      </w:r>
    </w:p>
    <w:p w14:paraId="529AB88E" w14:textId="77777777" w:rsidR="00AD4CCB" w:rsidRPr="00AD4CCB" w:rsidRDefault="0032111C" w:rsidP="008946BB">
      <w:pPr>
        <w:pStyle w:val="Bibliografia"/>
        <w:jc w:val="both"/>
        <w:rPr>
          <w:sz w:val="16"/>
        </w:rPr>
      </w:pPr>
      <w:r>
        <w:fldChar w:fldCharType="begin"/>
      </w:r>
      <w:r w:rsidR="006958C4">
        <w:instrText xml:space="preserve"> ADDIN ZOTERO_BIBL {"custom":[]} CSL_BIBLIOGRAPHY </w:instrText>
      </w:r>
      <w:r>
        <w:fldChar w:fldCharType="separate"/>
      </w:r>
      <w:r w:rsidR="00AD4CCB" w:rsidRPr="00AD4CCB">
        <w:rPr>
          <w:sz w:val="16"/>
        </w:rPr>
        <w:t>[1]</w:t>
      </w:r>
      <w:r w:rsidR="00AD4CCB" w:rsidRPr="00AD4CCB">
        <w:rPr>
          <w:sz w:val="16"/>
        </w:rPr>
        <w:tab/>
        <w:t xml:space="preserve">M. J. </w:t>
      </w:r>
      <w:proofErr w:type="spellStart"/>
      <w:r w:rsidR="00AD4CCB" w:rsidRPr="00AD4CCB">
        <w:rPr>
          <w:sz w:val="16"/>
        </w:rPr>
        <w:t>Rochkind</w:t>
      </w:r>
      <w:proofErr w:type="spellEnd"/>
      <w:r w:rsidR="00AD4CCB" w:rsidRPr="00AD4CCB">
        <w:rPr>
          <w:sz w:val="16"/>
        </w:rPr>
        <w:t xml:space="preserve">, “The source code control system,” </w:t>
      </w:r>
      <w:r w:rsidR="00AD4CCB" w:rsidRPr="00AD4CCB">
        <w:rPr>
          <w:i/>
          <w:iCs/>
          <w:sz w:val="16"/>
        </w:rPr>
        <w:t xml:space="preserve">IEEE Trans. </w:t>
      </w:r>
      <w:proofErr w:type="spellStart"/>
      <w:r w:rsidR="00AD4CCB" w:rsidRPr="00AD4CCB">
        <w:rPr>
          <w:i/>
          <w:iCs/>
          <w:sz w:val="16"/>
        </w:rPr>
        <w:t>Softw</w:t>
      </w:r>
      <w:proofErr w:type="spellEnd"/>
      <w:r w:rsidR="00AD4CCB" w:rsidRPr="00AD4CCB">
        <w:rPr>
          <w:i/>
          <w:iCs/>
          <w:sz w:val="16"/>
        </w:rPr>
        <w:t>. Eng. TSE</w:t>
      </w:r>
      <w:r w:rsidR="00AD4CCB" w:rsidRPr="00AD4CCB">
        <w:rPr>
          <w:sz w:val="16"/>
        </w:rPr>
        <w:t>, vol. 1, no. 4, pp. 364–470, Dec. 1975.</w:t>
      </w:r>
    </w:p>
    <w:p w14:paraId="14A71334" w14:textId="77777777" w:rsidR="00AD4CCB" w:rsidRPr="00AD4CCB" w:rsidRDefault="00AD4CCB" w:rsidP="008946BB">
      <w:pPr>
        <w:pStyle w:val="Bibliografia"/>
        <w:jc w:val="both"/>
        <w:rPr>
          <w:sz w:val="16"/>
        </w:rPr>
      </w:pPr>
      <w:r w:rsidRPr="00AD4CCB">
        <w:rPr>
          <w:sz w:val="16"/>
        </w:rPr>
        <w:t>[2]</w:t>
      </w:r>
      <w:r w:rsidRPr="00AD4CCB">
        <w:rPr>
          <w:sz w:val="16"/>
        </w:rPr>
        <w:tab/>
        <w:t xml:space="preserve">J. </w:t>
      </w:r>
      <w:proofErr w:type="spellStart"/>
      <w:r w:rsidRPr="00AD4CCB">
        <w:rPr>
          <w:sz w:val="16"/>
        </w:rPr>
        <w:t>Estublier</w:t>
      </w:r>
      <w:proofErr w:type="spellEnd"/>
      <w:r w:rsidRPr="00AD4CCB">
        <w:rPr>
          <w:sz w:val="16"/>
        </w:rPr>
        <w:t xml:space="preserve">, “Software configuration management: a roadmap,” in </w:t>
      </w:r>
      <w:r w:rsidRPr="00AD4CCB">
        <w:rPr>
          <w:i/>
          <w:iCs/>
          <w:sz w:val="16"/>
        </w:rPr>
        <w:t>Proceedings of the Conference on The Future of Software Engineering</w:t>
      </w:r>
      <w:r w:rsidRPr="00AD4CCB">
        <w:rPr>
          <w:sz w:val="16"/>
        </w:rPr>
        <w:t>, New York, NY, USA, 2000, pp. 279–289.</w:t>
      </w:r>
    </w:p>
    <w:p w14:paraId="68986FC7" w14:textId="77777777" w:rsidR="00AD4CCB" w:rsidRPr="00AD4CCB" w:rsidRDefault="00AD4CCB" w:rsidP="008946BB">
      <w:pPr>
        <w:pStyle w:val="Bibliografia"/>
        <w:jc w:val="both"/>
        <w:rPr>
          <w:sz w:val="16"/>
        </w:rPr>
      </w:pPr>
      <w:r w:rsidRPr="00AD4CCB">
        <w:rPr>
          <w:sz w:val="16"/>
        </w:rPr>
        <w:t>[3]</w:t>
      </w:r>
      <w:r w:rsidRPr="00AD4CCB">
        <w:rPr>
          <w:sz w:val="16"/>
        </w:rPr>
        <w:tab/>
        <w:t xml:space="preserve">W. </w:t>
      </w:r>
      <w:proofErr w:type="spellStart"/>
      <w:r w:rsidRPr="00AD4CCB">
        <w:rPr>
          <w:sz w:val="16"/>
        </w:rPr>
        <w:t>Tichy</w:t>
      </w:r>
      <w:proofErr w:type="spellEnd"/>
      <w:r w:rsidRPr="00AD4CCB">
        <w:rPr>
          <w:sz w:val="16"/>
        </w:rPr>
        <w:t xml:space="preserve">, “RCS: A system for version control,” </w:t>
      </w:r>
      <w:proofErr w:type="spellStart"/>
      <w:r w:rsidRPr="00AD4CCB">
        <w:rPr>
          <w:i/>
          <w:iCs/>
          <w:sz w:val="16"/>
        </w:rPr>
        <w:t>Softw</w:t>
      </w:r>
      <w:proofErr w:type="spellEnd"/>
      <w:r w:rsidRPr="00AD4CCB">
        <w:rPr>
          <w:i/>
          <w:iCs/>
          <w:sz w:val="16"/>
        </w:rPr>
        <w:t xml:space="preserve">. - </w:t>
      </w:r>
      <w:proofErr w:type="spellStart"/>
      <w:r w:rsidRPr="00AD4CCB">
        <w:rPr>
          <w:i/>
          <w:iCs/>
          <w:sz w:val="16"/>
        </w:rPr>
        <w:t>Pract</w:t>
      </w:r>
      <w:proofErr w:type="spellEnd"/>
      <w:r w:rsidRPr="00AD4CCB">
        <w:rPr>
          <w:i/>
          <w:iCs/>
          <w:sz w:val="16"/>
        </w:rPr>
        <w:t>. Exp.</w:t>
      </w:r>
      <w:r w:rsidRPr="00AD4CCB">
        <w:rPr>
          <w:sz w:val="16"/>
        </w:rPr>
        <w:t>, vol. 15, no. 7, pp. 637–654, 1985.</w:t>
      </w:r>
    </w:p>
    <w:p w14:paraId="3B0526D8" w14:textId="77777777" w:rsidR="00AD4CCB" w:rsidRPr="00AD4CCB" w:rsidRDefault="00AD4CCB" w:rsidP="008946BB">
      <w:pPr>
        <w:pStyle w:val="Bibliografia"/>
        <w:jc w:val="both"/>
        <w:rPr>
          <w:sz w:val="16"/>
        </w:rPr>
      </w:pPr>
      <w:r w:rsidRPr="00AD4CCB">
        <w:rPr>
          <w:sz w:val="16"/>
        </w:rPr>
        <w:t>[4]</w:t>
      </w:r>
      <w:r w:rsidRPr="00AD4CCB">
        <w:rPr>
          <w:sz w:val="16"/>
        </w:rPr>
        <w:tab/>
        <w:t xml:space="preserve">P. </w:t>
      </w:r>
      <w:proofErr w:type="spellStart"/>
      <w:r w:rsidRPr="00AD4CCB">
        <w:rPr>
          <w:sz w:val="16"/>
        </w:rPr>
        <w:t>Cederqvist</w:t>
      </w:r>
      <w:proofErr w:type="spellEnd"/>
      <w:r w:rsidRPr="00AD4CCB">
        <w:rPr>
          <w:sz w:val="16"/>
        </w:rPr>
        <w:t xml:space="preserve">, </w:t>
      </w:r>
      <w:r w:rsidRPr="00AD4CCB">
        <w:rPr>
          <w:i/>
          <w:iCs/>
          <w:sz w:val="16"/>
        </w:rPr>
        <w:t>Version Management with CVS</w:t>
      </w:r>
      <w:r w:rsidRPr="00AD4CCB">
        <w:rPr>
          <w:sz w:val="16"/>
        </w:rPr>
        <w:t>. Free Software Foundation, 2005.</w:t>
      </w:r>
    </w:p>
    <w:p w14:paraId="4FB0087B" w14:textId="77777777" w:rsidR="00AD4CCB" w:rsidRPr="00AD4CCB" w:rsidRDefault="00AD4CCB" w:rsidP="008946BB">
      <w:pPr>
        <w:pStyle w:val="Bibliografia"/>
        <w:jc w:val="both"/>
        <w:rPr>
          <w:sz w:val="16"/>
        </w:rPr>
      </w:pPr>
      <w:r w:rsidRPr="00AD4CCB">
        <w:rPr>
          <w:sz w:val="16"/>
        </w:rPr>
        <w:lastRenderedPageBreak/>
        <w:t>[5]</w:t>
      </w:r>
      <w:r w:rsidRPr="00AD4CCB">
        <w:rPr>
          <w:sz w:val="16"/>
        </w:rPr>
        <w:tab/>
        <w:t>B. Collins-</w:t>
      </w:r>
      <w:proofErr w:type="spellStart"/>
      <w:r w:rsidRPr="00AD4CCB">
        <w:rPr>
          <w:sz w:val="16"/>
        </w:rPr>
        <w:t>Sussman</w:t>
      </w:r>
      <w:proofErr w:type="spellEnd"/>
      <w:r w:rsidRPr="00AD4CCB">
        <w:rPr>
          <w:sz w:val="16"/>
        </w:rPr>
        <w:t xml:space="preserve">, B. W. Fitzpatrick, and C. M. </w:t>
      </w:r>
      <w:proofErr w:type="spellStart"/>
      <w:r w:rsidRPr="00AD4CCB">
        <w:rPr>
          <w:sz w:val="16"/>
        </w:rPr>
        <w:t>Pilato</w:t>
      </w:r>
      <w:proofErr w:type="spellEnd"/>
      <w:r w:rsidRPr="00AD4CCB">
        <w:rPr>
          <w:sz w:val="16"/>
        </w:rPr>
        <w:t xml:space="preserve">, </w:t>
      </w:r>
      <w:r w:rsidRPr="00AD4CCB">
        <w:rPr>
          <w:i/>
          <w:iCs/>
          <w:sz w:val="16"/>
        </w:rPr>
        <w:t>Version Control with Subversion</w:t>
      </w:r>
      <w:r w:rsidRPr="00AD4CCB">
        <w:rPr>
          <w:sz w:val="16"/>
        </w:rPr>
        <w:t>. Stanford, CA, USA, 2011.</w:t>
      </w:r>
    </w:p>
    <w:p w14:paraId="2F42329F" w14:textId="77777777" w:rsidR="00AD4CCB" w:rsidRPr="00AD4CCB" w:rsidRDefault="00AD4CCB" w:rsidP="008946BB">
      <w:pPr>
        <w:pStyle w:val="Bibliografia"/>
        <w:jc w:val="both"/>
        <w:rPr>
          <w:sz w:val="16"/>
        </w:rPr>
      </w:pPr>
      <w:r w:rsidRPr="00AD4CCB">
        <w:rPr>
          <w:sz w:val="16"/>
        </w:rPr>
        <w:t>[6]</w:t>
      </w:r>
      <w:r w:rsidRPr="00AD4CCB">
        <w:rPr>
          <w:sz w:val="16"/>
        </w:rPr>
        <w:tab/>
        <w:t xml:space="preserve">S. Chacon, </w:t>
      </w:r>
      <w:r w:rsidRPr="00AD4CCB">
        <w:rPr>
          <w:i/>
          <w:iCs/>
          <w:sz w:val="16"/>
        </w:rPr>
        <w:t>Pro Git</w:t>
      </w:r>
      <w:r w:rsidRPr="00AD4CCB">
        <w:rPr>
          <w:sz w:val="16"/>
        </w:rPr>
        <w:t xml:space="preserve">, 1st ed. Berkeley, CA, USA: </w:t>
      </w:r>
      <w:proofErr w:type="spellStart"/>
      <w:r w:rsidRPr="00AD4CCB">
        <w:rPr>
          <w:sz w:val="16"/>
        </w:rPr>
        <w:t>Apress</w:t>
      </w:r>
      <w:proofErr w:type="spellEnd"/>
      <w:r w:rsidRPr="00AD4CCB">
        <w:rPr>
          <w:sz w:val="16"/>
        </w:rPr>
        <w:t>, 2009.</w:t>
      </w:r>
    </w:p>
    <w:p w14:paraId="199CD2BC" w14:textId="77777777" w:rsidR="00AD4CCB" w:rsidRPr="00AD4CCB" w:rsidRDefault="00AD4CCB" w:rsidP="008946BB">
      <w:pPr>
        <w:pStyle w:val="Bibliografia"/>
        <w:jc w:val="both"/>
        <w:rPr>
          <w:sz w:val="16"/>
        </w:rPr>
      </w:pPr>
      <w:r w:rsidRPr="00AD4CCB">
        <w:rPr>
          <w:sz w:val="16"/>
        </w:rPr>
        <w:t>[7]</w:t>
      </w:r>
      <w:r w:rsidRPr="00AD4CCB">
        <w:rPr>
          <w:sz w:val="16"/>
        </w:rPr>
        <w:tab/>
        <w:t xml:space="preserve">B. O’Sullivan, </w:t>
      </w:r>
      <w:r w:rsidRPr="00AD4CCB">
        <w:rPr>
          <w:i/>
          <w:iCs/>
          <w:sz w:val="16"/>
        </w:rPr>
        <w:t>Mercurial: The Definitive Guide</w:t>
      </w:r>
      <w:r w:rsidRPr="00AD4CCB">
        <w:rPr>
          <w:sz w:val="16"/>
        </w:rPr>
        <w:t>, 1st ed. O’Reilly Media, 2009.</w:t>
      </w:r>
    </w:p>
    <w:p w14:paraId="304D2906" w14:textId="77777777" w:rsidR="00AD4CCB" w:rsidRPr="00AD4CCB" w:rsidRDefault="00AD4CCB" w:rsidP="008946BB">
      <w:pPr>
        <w:pStyle w:val="Bibliografia"/>
        <w:jc w:val="both"/>
        <w:rPr>
          <w:sz w:val="16"/>
        </w:rPr>
      </w:pPr>
      <w:r w:rsidRPr="00AD4CCB">
        <w:rPr>
          <w:sz w:val="16"/>
        </w:rPr>
        <w:t>[8]</w:t>
      </w:r>
      <w:r w:rsidRPr="00AD4CCB">
        <w:rPr>
          <w:sz w:val="16"/>
        </w:rPr>
        <w:tab/>
        <w:t>Eclipse Foundation, “The Open Source Developer Report - 2013 Eclipse Community Survey,” San Francisco, CA, USA, Jun. 2013.</w:t>
      </w:r>
    </w:p>
    <w:p w14:paraId="1B2BA3E6" w14:textId="77777777" w:rsidR="00AD4CCB" w:rsidRPr="00AD4CCB" w:rsidRDefault="00AD4CCB" w:rsidP="008946BB">
      <w:pPr>
        <w:pStyle w:val="Bibliografia"/>
        <w:jc w:val="both"/>
        <w:rPr>
          <w:sz w:val="16"/>
        </w:rPr>
      </w:pPr>
      <w:r w:rsidRPr="00AD4CCB">
        <w:rPr>
          <w:sz w:val="16"/>
        </w:rPr>
        <w:t>[9]</w:t>
      </w:r>
      <w:r w:rsidRPr="00AD4CCB">
        <w:rPr>
          <w:sz w:val="16"/>
        </w:rPr>
        <w:tab/>
        <w:t xml:space="preserve">C. </w:t>
      </w:r>
      <w:proofErr w:type="spellStart"/>
      <w:r w:rsidRPr="00AD4CCB">
        <w:rPr>
          <w:sz w:val="16"/>
        </w:rPr>
        <w:t>Walrad</w:t>
      </w:r>
      <w:proofErr w:type="spellEnd"/>
      <w:r w:rsidRPr="00AD4CCB">
        <w:rPr>
          <w:sz w:val="16"/>
        </w:rPr>
        <w:t xml:space="preserve"> and D. Strom, “The importance of branching models in SCM,” </w:t>
      </w:r>
      <w:r w:rsidRPr="00AD4CCB">
        <w:rPr>
          <w:i/>
          <w:iCs/>
          <w:sz w:val="16"/>
        </w:rPr>
        <w:t>Computer</w:t>
      </w:r>
      <w:r w:rsidRPr="00AD4CCB">
        <w:rPr>
          <w:sz w:val="16"/>
        </w:rPr>
        <w:t>, vol. 35, no. 9, pp. 31 – 38, Sep. 2002.</w:t>
      </w:r>
    </w:p>
    <w:p w14:paraId="743B646D" w14:textId="77777777" w:rsidR="00AD4CCB" w:rsidRPr="00AD4CCB" w:rsidRDefault="00AD4CCB" w:rsidP="008946BB">
      <w:pPr>
        <w:pStyle w:val="Bibliografia"/>
        <w:jc w:val="both"/>
        <w:rPr>
          <w:sz w:val="16"/>
        </w:rPr>
      </w:pPr>
      <w:r w:rsidRPr="00AD4CCB">
        <w:rPr>
          <w:sz w:val="16"/>
        </w:rPr>
        <w:t>[10]</w:t>
      </w:r>
      <w:r w:rsidRPr="00AD4CCB">
        <w:rPr>
          <w:sz w:val="16"/>
        </w:rPr>
        <w:tab/>
        <w:t xml:space="preserve">B. O’Sullivan, “Making sense of revision-control systems,” </w:t>
      </w:r>
      <w:proofErr w:type="spellStart"/>
      <w:r w:rsidRPr="00AD4CCB">
        <w:rPr>
          <w:i/>
          <w:iCs/>
          <w:sz w:val="16"/>
        </w:rPr>
        <w:t>Commun</w:t>
      </w:r>
      <w:proofErr w:type="spellEnd"/>
      <w:r w:rsidRPr="00AD4CCB">
        <w:rPr>
          <w:i/>
          <w:iCs/>
          <w:sz w:val="16"/>
        </w:rPr>
        <w:t>. ACM</w:t>
      </w:r>
      <w:r w:rsidRPr="00AD4CCB">
        <w:rPr>
          <w:sz w:val="16"/>
        </w:rPr>
        <w:t>, vol. 52, no. 9, pp. 56–62, Sep. 2009.</w:t>
      </w:r>
    </w:p>
    <w:p w14:paraId="25889A71" w14:textId="77777777" w:rsidR="00AD4CCB" w:rsidRPr="00AD4CCB" w:rsidRDefault="00AD4CCB" w:rsidP="008946BB">
      <w:pPr>
        <w:pStyle w:val="Bibliografia"/>
        <w:jc w:val="both"/>
        <w:rPr>
          <w:sz w:val="16"/>
        </w:rPr>
      </w:pPr>
      <w:r w:rsidRPr="00AD4CCB">
        <w:rPr>
          <w:sz w:val="16"/>
        </w:rPr>
        <w:t>[11]</w:t>
      </w:r>
      <w:r w:rsidRPr="00AD4CCB">
        <w:rPr>
          <w:sz w:val="16"/>
        </w:rPr>
        <w:tab/>
        <w:t xml:space="preserve">D.-C. </w:t>
      </w:r>
      <w:proofErr w:type="spellStart"/>
      <w:r w:rsidRPr="00AD4CCB">
        <w:rPr>
          <w:sz w:val="16"/>
        </w:rPr>
        <w:t>Gumm</w:t>
      </w:r>
      <w:proofErr w:type="spellEnd"/>
      <w:r w:rsidRPr="00AD4CCB">
        <w:rPr>
          <w:sz w:val="16"/>
        </w:rPr>
        <w:t xml:space="preserve">, “Distribution Dimensions in Software Development Projects: A Taxonomy,” </w:t>
      </w:r>
      <w:r w:rsidRPr="00AD4CCB">
        <w:rPr>
          <w:i/>
          <w:iCs/>
          <w:sz w:val="16"/>
        </w:rPr>
        <w:t xml:space="preserve">IEEE </w:t>
      </w:r>
      <w:proofErr w:type="spellStart"/>
      <w:r w:rsidRPr="00AD4CCB">
        <w:rPr>
          <w:i/>
          <w:iCs/>
          <w:sz w:val="16"/>
        </w:rPr>
        <w:t>Softw</w:t>
      </w:r>
      <w:proofErr w:type="spellEnd"/>
      <w:r w:rsidRPr="00AD4CCB">
        <w:rPr>
          <w:i/>
          <w:iCs/>
          <w:sz w:val="16"/>
        </w:rPr>
        <w:t>.</w:t>
      </w:r>
      <w:r w:rsidRPr="00AD4CCB">
        <w:rPr>
          <w:sz w:val="16"/>
        </w:rPr>
        <w:t>, vol. 23, no. 5, pp. 45–51, Sep. 2006.</w:t>
      </w:r>
    </w:p>
    <w:p w14:paraId="0499A9CF" w14:textId="77777777" w:rsidR="00AD4CCB" w:rsidRPr="00AD4CCB" w:rsidRDefault="00AD4CCB" w:rsidP="008946BB">
      <w:pPr>
        <w:pStyle w:val="Bibliografia"/>
        <w:jc w:val="both"/>
        <w:rPr>
          <w:sz w:val="16"/>
        </w:rPr>
      </w:pPr>
      <w:r w:rsidRPr="00AD4CCB">
        <w:rPr>
          <w:sz w:val="16"/>
        </w:rPr>
        <w:t>[12]</w:t>
      </w:r>
      <w:r w:rsidRPr="00AD4CCB">
        <w:rPr>
          <w:sz w:val="16"/>
        </w:rPr>
        <w:tab/>
        <w:t xml:space="preserve">R. D. </w:t>
      </w:r>
      <w:proofErr w:type="spellStart"/>
      <w:r w:rsidRPr="00AD4CCB">
        <w:rPr>
          <w:sz w:val="16"/>
        </w:rPr>
        <w:t>Battin</w:t>
      </w:r>
      <w:proofErr w:type="spellEnd"/>
      <w:r w:rsidRPr="00AD4CCB">
        <w:rPr>
          <w:sz w:val="16"/>
        </w:rPr>
        <w:t xml:space="preserve">, R. Crocker, J. </w:t>
      </w:r>
      <w:proofErr w:type="spellStart"/>
      <w:r w:rsidRPr="00AD4CCB">
        <w:rPr>
          <w:sz w:val="16"/>
        </w:rPr>
        <w:t>Kreidler</w:t>
      </w:r>
      <w:proofErr w:type="spellEnd"/>
      <w:r w:rsidRPr="00AD4CCB">
        <w:rPr>
          <w:sz w:val="16"/>
        </w:rPr>
        <w:t xml:space="preserve">, and K. Subramanian, “Leveraging resources in global software development,” </w:t>
      </w:r>
      <w:r w:rsidRPr="00AD4CCB">
        <w:rPr>
          <w:i/>
          <w:iCs/>
          <w:sz w:val="16"/>
        </w:rPr>
        <w:t xml:space="preserve">IEEE </w:t>
      </w:r>
      <w:proofErr w:type="spellStart"/>
      <w:r w:rsidRPr="00AD4CCB">
        <w:rPr>
          <w:i/>
          <w:iCs/>
          <w:sz w:val="16"/>
        </w:rPr>
        <w:t>Softw</w:t>
      </w:r>
      <w:proofErr w:type="spellEnd"/>
      <w:r w:rsidRPr="00AD4CCB">
        <w:rPr>
          <w:i/>
          <w:iCs/>
          <w:sz w:val="16"/>
        </w:rPr>
        <w:t>.</w:t>
      </w:r>
      <w:r w:rsidRPr="00AD4CCB">
        <w:rPr>
          <w:sz w:val="16"/>
        </w:rPr>
        <w:t>, vol. 18, no. 2, pp. 70–77, Mar. 2001.</w:t>
      </w:r>
    </w:p>
    <w:p w14:paraId="16142BFD" w14:textId="77777777" w:rsidR="00AD4CCB" w:rsidRPr="00AD4CCB" w:rsidRDefault="00AD4CCB" w:rsidP="008946BB">
      <w:pPr>
        <w:pStyle w:val="Bibliografia"/>
        <w:jc w:val="both"/>
        <w:rPr>
          <w:sz w:val="16"/>
        </w:rPr>
      </w:pPr>
      <w:r w:rsidRPr="00AD4CCB">
        <w:rPr>
          <w:sz w:val="16"/>
        </w:rPr>
        <w:t>[13]</w:t>
      </w:r>
      <w:r w:rsidRPr="00AD4CCB">
        <w:rPr>
          <w:sz w:val="16"/>
        </w:rPr>
        <w:tab/>
        <w:t xml:space="preserve">D. E. Perry, H. P. </w:t>
      </w:r>
      <w:proofErr w:type="spellStart"/>
      <w:r w:rsidRPr="00AD4CCB">
        <w:rPr>
          <w:sz w:val="16"/>
        </w:rPr>
        <w:t>Siy</w:t>
      </w:r>
      <w:proofErr w:type="spellEnd"/>
      <w:r w:rsidRPr="00AD4CCB">
        <w:rPr>
          <w:sz w:val="16"/>
        </w:rPr>
        <w:t xml:space="preserve">, and L. G. </w:t>
      </w:r>
      <w:proofErr w:type="spellStart"/>
      <w:r w:rsidRPr="00AD4CCB">
        <w:rPr>
          <w:sz w:val="16"/>
        </w:rPr>
        <w:t>Votta</w:t>
      </w:r>
      <w:proofErr w:type="spellEnd"/>
      <w:r w:rsidRPr="00AD4CCB">
        <w:rPr>
          <w:sz w:val="16"/>
        </w:rPr>
        <w:t xml:space="preserve">, “Parallel changes in large scale software development: an observational case study,” in </w:t>
      </w:r>
      <w:r w:rsidRPr="00AD4CCB">
        <w:rPr>
          <w:i/>
          <w:iCs/>
          <w:sz w:val="16"/>
        </w:rPr>
        <w:t>Proceedings of the 20th International Conference on Software engineering</w:t>
      </w:r>
      <w:r w:rsidRPr="00AD4CCB">
        <w:rPr>
          <w:sz w:val="16"/>
        </w:rPr>
        <w:t>, Washington, DC, USA, 1998, pp. 251–260.</w:t>
      </w:r>
    </w:p>
    <w:p w14:paraId="1EE84ED2" w14:textId="77777777" w:rsidR="00AD4CCB" w:rsidRPr="00AD4CCB" w:rsidRDefault="00AD4CCB" w:rsidP="008946BB">
      <w:pPr>
        <w:pStyle w:val="Bibliografia"/>
        <w:jc w:val="both"/>
        <w:rPr>
          <w:sz w:val="16"/>
        </w:rPr>
      </w:pPr>
      <w:r w:rsidRPr="00AD4CCB">
        <w:rPr>
          <w:sz w:val="16"/>
        </w:rPr>
        <w:t>[14]</w:t>
      </w:r>
      <w:r w:rsidRPr="00AD4CCB">
        <w:rPr>
          <w:sz w:val="16"/>
        </w:rPr>
        <w:tab/>
        <w:t xml:space="preserve">I. A. da Silva, P. H. Chen, C. Van der </w:t>
      </w:r>
      <w:proofErr w:type="spellStart"/>
      <w:r w:rsidRPr="00AD4CCB">
        <w:rPr>
          <w:sz w:val="16"/>
        </w:rPr>
        <w:t>Westhuizen</w:t>
      </w:r>
      <w:proofErr w:type="spellEnd"/>
      <w:r w:rsidRPr="00AD4CCB">
        <w:rPr>
          <w:sz w:val="16"/>
        </w:rPr>
        <w:t xml:space="preserve">, R. M. Ripley, and A. van der </w:t>
      </w:r>
      <w:proofErr w:type="spellStart"/>
      <w:r w:rsidRPr="00AD4CCB">
        <w:rPr>
          <w:sz w:val="16"/>
        </w:rPr>
        <w:t>Hoek</w:t>
      </w:r>
      <w:proofErr w:type="spellEnd"/>
      <w:r w:rsidRPr="00AD4CCB">
        <w:rPr>
          <w:sz w:val="16"/>
        </w:rPr>
        <w:t xml:space="preserve">, “Lighthouse: coordination through emerging design,” in </w:t>
      </w:r>
      <w:r w:rsidRPr="00AD4CCB">
        <w:rPr>
          <w:i/>
          <w:iCs/>
          <w:sz w:val="16"/>
        </w:rPr>
        <w:t xml:space="preserve">Proceedings of the 2006 OOPSLA workshop on eclipse technology </w:t>
      </w:r>
      <w:proofErr w:type="spellStart"/>
      <w:r w:rsidRPr="00AD4CCB">
        <w:rPr>
          <w:i/>
          <w:iCs/>
          <w:sz w:val="16"/>
        </w:rPr>
        <w:t>eXchange</w:t>
      </w:r>
      <w:proofErr w:type="spellEnd"/>
      <w:r w:rsidRPr="00AD4CCB">
        <w:rPr>
          <w:sz w:val="16"/>
        </w:rPr>
        <w:t>, New York, NY, USA, 2006, pp. 11–15.</w:t>
      </w:r>
    </w:p>
    <w:p w14:paraId="512493D2" w14:textId="77777777" w:rsidR="00AD4CCB" w:rsidRPr="00AD4CCB" w:rsidRDefault="00AD4CCB" w:rsidP="008946BB">
      <w:pPr>
        <w:pStyle w:val="Bibliografia"/>
        <w:jc w:val="both"/>
        <w:rPr>
          <w:sz w:val="16"/>
        </w:rPr>
      </w:pPr>
      <w:r w:rsidRPr="00AD4CCB">
        <w:rPr>
          <w:sz w:val="16"/>
        </w:rPr>
        <w:t>[15]</w:t>
      </w:r>
      <w:r w:rsidRPr="00AD4CCB">
        <w:rPr>
          <w:sz w:val="16"/>
        </w:rPr>
        <w:tab/>
        <w:t xml:space="preserve">Y. </w:t>
      </w:r>
      <w:proofErr w:type="spellStart"/>
      <w:r w:rsidRPr="00AD4CCB">
        <w:rPr>
          <w:sz w:val="16"/>
        </w:rPr>
        <w:t>Brun</w:t>
      </w:r>
      <w:proofErr w:type="spellEnd"/>
      <w:r w:rsidRPr="00AD4CCB">
        <w:rPr>
          <w:sz w:val="16"/>
        </w:rPr>
        <w:t xml:space="preserve">, R. Holmes, M. D. Ernst, and D. </w:t>
      </w:r>
      <w:proofErr w:type="spellStart"/>
      <w:r w:rsidRPr="00AD4CCB">
        <w:rPr>
          <w:sz w:val="16"/>
        </w:rPr>
        <w:t>Notkin</w:t>
      </w:r>
      <w:proofErr w:type="spellEnd"/>
      <w:r w:rsidRPr="00AD4CCB">
        <w:rPr>
          <w:sz w:val="16"/>
        </w:rPr>
        <w:t xml:space="preserve">, “Proactive detection of collaboration conflicts,” in </w:t>
      </w:r>
      <w:r w:rsidRPr="00AD4CCB">
        <w:rPr>
          <w:i/>
          <w:iCs/>
          <w:sz w:val="16"/>
        </w:rPr>
        <w:t>Proceedings of the 19th ACM SIGSOFT symposium and the 13th European conference on Foundations of software engineering</w:t>
      </w:r>
      <w:r w:rsidRPr="00AD4CCB">
        <w:rPr>
          <w:sz w:val="16"/>
        </w:rPr>
        <w:t>, New York, NY, USA, 2011, pp. 168–178.</w:t>
      </w:r>
    </w:p>
    <w:p w14:paraId="0347CEB6" w14:textId="77777777" w:rsidR="00AD4CCB" w:rsidRPr="00AD4CCB" w:rsidRDefault="00AD4CCB" w:rsidP="008946BB">
      <w:pPr>
        <w:pStyle w:val="Bibliografia"/>
        <w:jc w:val="both"/>
        <w:rPr>
          <w:sz w:val="16"/>
        </w:rPr>
      </w:pPr>
      <w:r w:rsidRPr="00AD4CCB">
        <w:rPr>
          <w:sz w:val="16"/>
        </w:rPr>
        <w:t>[16]</w:t>
      </w:r>
      <w:r w:rsidRPr="00AD4CCB">
        <w:rPr>
          <w:sz w:val="16"/>
        </w:rPr>
        <w:tab/>
        <w:t xml:space="preserve">B. Appleton, S. </w:t>
      </w:r>
      <w:proofErr w:type="spellStart"/>
      <w:r w:rsidRPr="00AD4CCB">
        <w:rPr>
          <w:sz w:val="16"/>
        </w:rPr>
        <w:t>Berczuk</w:t>
      </w:r>
      <w:proofErr w:type="spellEnd"/>
      <w:r w:rsidRPr="00AD4CCB">
        <w:rPr>
          <w:sz w:val="16"/>
        </w:rPr>
        <w:t xml:space="preserve">, R. Cabrera, and R. Orenstein, “Streamed lines: Branching patterns for parallel software development,” in </w:t>
      </w:r>
      <w:r w:rsidRPr="00AD4CCB">
        <w:rPr>
          <w:i/>
          <w:iCs/>
          <w:sz w:val="16"/>
        </w:rPr>
        <w:t>Proceedings of the 1998 Pattern Languages of Programs Conference</w:t>
      </w:r>
      <w:r w:rsidRPr="00AD4CCB">
        <w:rPr>
          <w:sz w:val="16"/>
        </w:rPr>
        <w:t>, Monticello, Illinois, USA, 1998, vol. 98.</w:t>
      </w:r>
    </w:p>
    <w:p w14:paraId="74D1D369" w14:textId="77777777" w:rsidR="00AD4CCB" w:rsidRPr="00AD4CCB" w:rsidRDefault="00AD4CCB" w:rsidP="008946BB">
      <w:pPr>
        <w:pStyle w:val="Bibliografia"/>
        <w:jc w:val="both"/>
        <w:rPr>
          <w:sz w:val="16"/>
        </w:rPr>
      </w:pPr>
      <w:r w:rsidRPr="00AD4CCB">
        <w:rPr>
          <w:sz w:val="16"/>
        </w:rPr>
        <w:t>[17]</w:t>
      </w:r>
      <w:r w:rsidRPr="00AD4CCB">
        <w:rPr>
          <w:sz w:val="16"/>
        </w:rPr>
        <w:tab/>
        <w:t xml:space="preserve">A. </w:t>
      </w:r>
      <w:proofErr w:type="spellStart"/>
      <w:r w:rsidRPr="00AD4CCB">
        <w:rPr>
          <w:sz w:val="16"/>
        </w:rPr>
        <w:t>Sarma</w:t>
      </w:r>
      <w:proofErr w:type="spellEnd"/>
      <w:r w:rsidRPr="00AD4CCB">
        <w:rPr>
          <w:sz w:val="16"/>
        </w:rPr>
        <w:t xml:space="preserve"> and A. van der </w:t>
      </w:r>
      <w:proofErr w:type="spellStart"/>
      <w:r w:rsidRPr="00AD4CCB">
        <w:rPr>
          <w:sz w:val="16"/>
        </w:rPr>
        <w:t>Hoek</w:t>
      </w:r>
      <w:proofErr w:type="spellEnd"/>
      <w:r w:rsidRPr="00AD4CCB">
        <w:rPr>
          <w:sz w:val="16"/>
        </w:rPr>
        <w:t>, “</w:t>
      </w:r>
      <w:proofErr w:type="spellStart"/>
      <w:r w:rsidRPr="00AD4CCB">
        <w:rPr>
          <w:sz w:val="16"/>
        </w:rPr>
        <w:t>Palantir</w:t>
      </w:r>
      <w:proofErr w:type="spellEnd"/>
      <w:r w:rsidRPr="00AD4CCB">
        <w:rPr>
          <w:sz w:val="16"/>
        </w:rPr>
        <w:t xml:space="preserve">: coordinating distributed workspaces,” in </w:t>
      </w:r>
      <w:r w:rsidRPr="00AD4CCB">
        <w:rPr>
          <w:i/>
          <w:iCs/>
          <w:sz w:val="16"/>
        </w:rPr>
        <w:t xml:space="preserve">Computer Software and Applications Conference, 2002. COMPSAC 2002. Proceedings. </w:t>
      </w:r>
      <w:proofErr w:type="gramStart"/>
      <w:r w:rsidRPr="00AD4CCB">
        <w:rPr>
          <w:i/>
          <w:iCs/>
          <w:sz w:val="16"/>
        </w:rPr>
        <w:t>26th</w:t>
      </w:r>
      <w:proofErr w:type="gramEnd"/>
      <w:r w:rsidRPr="00AD4CCB">
        <w:rPr>
          <w:i/>
          <w:iCs/>
          <w:sz w:val="16"/>
        </w:rPr>
        <w:t xml:space="preserve"> Annual International</w:t>
      </w:r>
      <w:r w:rsidRPr="00AD4CCB">
        <w:rPr>
          <w:sz w:val="16"/>
        </w:rPr>
        <w:t>, Oxford, United Kingdom, 2002, pp. 1093 – 1097.</w:t>
      </w:r>
    </w:p>
    <w:p w14:paraId="30A8654C" w14:textId="77777777" w:rsidR="00AD4CCB" w:rsidRPr="00AD4CCB" w:rsidRDefault="00AD4CCB" w:rsidP="008946BB">
      <w:pPr>
        <w:pStyle w:val="Bibliografia"/>
        <w:jc w:val="both"/>
        <w:rPr>
          <w:sz w:val="16"/>
        </w:rPr>
      </w:pPr>
      <w:r w:rsidRPr="00AD4CCB">
        <w:rPr>
          <w:sz w:val="16"/>
        </w:rPr>
        <w:t>[18]</w:t>
      </w:r>
      <w:r w:rsidRPr="00AD4CCB">
        <w:rPr>
          <w:sz w:val="16"/>
        </w:rPr>
        <w:tab/>
        <w:t xml:space="preserve">J. T. </w:t>
      </w:r>
      <w:proofErr w:type="spellStart"/>
      <w:r w:rsidRPr="00AD4CCB">
        <w:rPr>
          <w:sz w:val="16"/>
        </w:rPr>
        <w:t>Biehl</w:t>
      </w:r>
      <w:proofErr w:type="spellEnd"/>
      <w:r w:rsidRPr="00AD4CCB">
        <w:rPr>
          <w:sz w:val="16"/>
        </w:rPr>
        <w:t>, M. Czerwinski, G. Smith, and G. G. Robertson, “</w:t>
      </w:r>
      <w:proofErr w:type="spellStart"/>
      <w:r w:rsidRPr="00AD4CCB">
        <w:rPr>
          <w:sz w:val="16"/>
        </w:rPr>
        <w:t>FASTDash</w:t>
      </w:r>
      <w:proofErr w:type="spellEnd"/>
      <w:r w:rsidRPr="00AD4CCB">
        <w:rPr>
          <w:sz w:val="16"/>
        </w:rPr>
        <w:t xml:space="preserve">: A Visual Dashboard for Fostering Awareness in Software Teams,” in </w:t>
      </w:r>
      <w:r w:rsidRPr="00AD4CCB">
        <w:rPr>
          <w:i/>
          <w:iCs/>
          <w:sz w:val="16"/>
        </w:rPr>
        <w:t>Proceedings of the SIGCHI Conference on Human Factors in Computing Systems</w:t>
      </w:r>
      <w:r w:rsidRPr="00AD4CCB">
        <w:rPr>
          <w:sz w:val="16"/>
        </w:rPr>
        <w:t>, New York, NY, USA, 2007, pp. 1313–1322.</w:t>
      </w:r>
    </w:p>
    <w:p w14:paraId="4742F2A5" w14:textId="77777777" w:rsidR="00AD4CCB" w:rsidRPr="00AD4CCB" w:rsidRDefault="00AD4CCB" w:rsidP="008946BB">
      <w:pPr>
        <w:pStyle w:val="Bibliografia"/>
        <w:jc w:val="both"/>
        <w:rPr>
          <w:sz w:val="16"/>
        </w:rPr>
      </w:pPr>
      <w:r w:rsidRPr="00AD4CCB">
        <w:rPr>
          <w:sz w:val="16"/>
        </w:rPr>
        <w:t>[19]</w:t>
      </w:r>
      <w:r w:rsidRPr="00AD4CCB">
        <w:rPr>
          <w:sz w:val="16"/>
        </w:rPr>
        <w:tab/>
        <w:t xml:space="preserve">P. </w:t>
      </w:r>
      <w:proofErr w:type="spellStart"/>
      <w:r w:rsidRPr="00AD4CCB">
        <w:rPr>
          <w:sz w:val="16"/>
        </w:rPr>
        <w:t>Dewan</w:t>
      </w:r>
      <w:proofErr w:type="spellEnd"/>
      <w:r w:rsidRPr="00AD4CCB">
        <w:rPr>
          <w:sz w:val="16"/>
        </w:rPr>
        <w:t xml:space="preserve"> and R. </w:t>
      </w:r>
      <w:proofErr w:type="spellStart"/>
      <w:r w:rsidRPr="00AD4CCB">
        <w:rPr>
          <w:sz w:val="16"/>
        </w:rPr>
        <w:t>Hegde</w:t>
      </w:r>
      <w:proofErr w:type="spellEnd"/>
      <w:r w:rsidRPr="00AD4CCB">
        <w:rPr>
          <w:sz w:val="16"/>
        </w:rPr>
        <w:t xml:space="preserve">, “Semi-synchronous conflict detection and resolution in asynchronous software development,” in </w:t>
      </w:r>
      <w:r w:rsidRPr="00AD4CCB">
        <w:rPr>
          <w:i/>
          <w:iCs/>
          <w:sz w:val="16"/>
        </w:rPr>
        <w:t>Proceedings of the 10th European Conference on Computer-Supported Cooperative Work</w:t>
      </w:r>
      <w:r w:rsidRPr="00AD4CCB">
        <w:rPr>
          <w:sz w:val="16"/>
        </w:rPr>
        <w:t>, 2007, pp. 159–178.</w:t>
      </w:r>
    </w:p>
    <w:p w14:paraId="6E637C34" w14:textId="77777777" w:rsidR="00AD4CCB" w:rsidRPr="00AD4CCB" w:rsidRDefault="00AD4CCB" w:rsidP="008946BB">
      <w:pPr>
        <w:pStyle w:val="Bibliografia"/>
        <w:jc w:val="both"/>
        <w:rPr>
          <w:sz w:val="16"/>
        </w:rPr>
      </w:pPr>
      <w:r w:rsidRPr="00AD4CCB">
        <w:rPr>
          <w:sz w:val="16"/>
        </w:rPr>
        <w:t>[20]</w:t>
      </w:r>
      <w:r w:rsidRPr="00AD4CCB">
        <w:rPr>
          <w:sz w:val="16"/>
        </w:rPr>
        <w:tab/>
        <w:t xml:space="preserve">J. </w:t>
      </w:r>
      <w:proofErr w:type="spellStart"/>
      <w:r w:rsidRPr="00AD4CCB">
        <w:rPr>
          <w:sz w:val="16"/>
        </w:rPr>
        <w:t>Wloka</w:t>
      </w:r>
      <w:proofErr w:type="spellEnd"/>
      <w:r w:rsidRPr="00AD4CCB">
        <w:rPr>
          <w:sz w:val="16"/>
        </w:rPr>
        <w:t xml:space="preserve">, B. Ryder, F. Tip, and X. Ren, “Safe-commit analysis to facilitate team software development,” in </w:t>
      </w:r>
      <w:r w:rsidRPr="00AD4CCB">
        <w:rPr>
          <w:i/>
          <w:iCs/>
          <w:sz w:val="16"/>
        </w:rPr>
        <w:t>Proceedings of the 31st International Conference on Software Engineering</w:t>
      </w:r>
      <w:r w:rsidRPr="00AD4CCB">
        <w:rPr>
          <w:sz w:val="16"/>
        </w:rPr>
        <w:t>, Washington, DC, USA, 2009, pp. 507–517.</w:t>
      </w:r>
    </w:p>
    <w:p w14:paraId="79A0D60A" w14:textId="77777777" w:rsidR="00AD4CCB" w:rsidRPr="00AD4CCB" w:rsidRDefault="00AD4CCB" w:rsidP="008946BB">
      <w:pPr>
        <w:pStyle w:val="Bibliografia"/>
        <w:jc w:val="both"/>
        <w:rPr>
          <w:sz w:val="16"/>
        </w:rPr>
      </w:pPr>
      <w:r w:rsidRPr="00AD4CCB">
        <w:rPr>
          <w:sz w:val="16"/>
        </w:rPr>
        <w:t>[21]</w:t>
      </w:r>
      <w:r w:rsidRPr="00AD4CCB">
        <w:rPr>
          <w:sz w:val="16"/>
        </w:rPr>
        <w:tab/>
        <w:t xml:space="preserve">M. L. </w:t>
      </w:r>
      <w:proofErr w:type="spellStart"/>
      <w:r w:rsidRPr="00AD4CCB">
        <w:rPr>
          <w:sz w:val="16"/>
        </w:rPr>
        <w:t>Guimarães</w:t>
      </w:r>
      <w:proofErr w:type="spellEnd"/>
      <w:r w:rsidRPr="00AD4CCB">
        <w:rPr>
          <w:sz w:val="16"/>
        </w:rPr>
        <w:t xml:space="preserve"> and A. R. Silva, “Improving early detection of software merge conflicts,” in </w:t>
      </w:r>
      <w:r w:rsidRPr="00AD4CCB">
        <w:rPr>
          <w:i/>
          <w:iCs/>
          <w:sz w:val="16"/>
        </w:rPr>
        <w:t>Proceedings of the 2012 International Conference on Software Engineering</w:t>
      </w:r>
      <w:r w:rsidRPr="00AD4CCB">
        <w:rPr>
          <w:sz w:val="16"/>
        </w:rPr>
        <w:t>, Piscataway, NJ, USA, 2012, pp. 342–352.</w:t>
      </w:r>
    </w:p>
    <w:p w14:paraId="2A404747" w14:textId="77777777" w:rsidR="00AD4CCB" w:rsidRPr="00AD4CCB" w:rsidRDefault="00AD4CCB" w:rsidP="008946BB">
      <w:pPr>
        <w:pStyle w:val="Bibliografia"/>
        <w:jc w:val="both"/>
        <w:rPr>
          <w:sz w:val="16"/>
        </w:rPr>
      </w:pPr>
      <w:r w:rsidRPr="00AD4CCB">
        <w:rPr>
          <w:sz w:val="16"/>
        </w:rPr>
        <w:t>[22]</w:t>
      </w:r>
      <w:r w:rsidRPr="00AD4CCB">
        <w:rPr>
          <w:sz w:val="16"/>
        </w:rPr>
        <w:tab/>
        <w:t xml:space="preserve">R. Santos and L. G. P. </w:t>
      </w:r>
      <w:proofErr w:type="spellStart"/>
      <w:r w:rsidRPr="00AD4CCB">
        <w:rPr>
          <w:sz w:val="16"/>
        </w:rPr>
        <w:t>Murta</w:t>
      </w:r>
      <w:proofErr w:type="spellEnd"/>
      <w:r w:rsidRPr="00AD4CCB">
        <w:rPr>
          <w:sz w:val="16"/>
        </w:rPr>
        <w:t xml:space="preserve">, “Evaluating the Branch Merging Effort in Version Control Systems,” in </w:t>
      </w:r>
      <w:r w:rsidRPr="00AD4CCB">
        <w:rPr>
          <w:i/>
          <w:iCs/>
          <w:sz w:val="16"/>
        </w:rPr>
        <w:t>Proceedings of the 26th Brazilian Symposium on Software Engineering (SBES)</w:t>
      </w:r>
      <w:r w:rsidRPr="00AD4CCB">
        <w:rPr>
          <w:sz w:val="16"/>
        </w:rPr>
        <w:t>, Natal, RN - Brazil, 2012, pp. 151–160.</w:t>
      </w:r>
    </w:p>
    <w:p w14:paraId="7EFB3C31" w14:textId="77777777" w:rsidR="00AD4CCB" w:rsidRPr="00AD4CCB" w:rsidRDefault="00AD4CCB" w:rsidP="008946BB">
      <w:pPr>
        <w:pStyle w:val="Bibliografia"/>
        <w:jc w:val="both"/>
        <w:rPr>
          <w:sz w:val="16"/>
        </w:rPr>
      </w:pPr>
      <w:r w:rsidRPr="00AD4CCB">
        <w:rPr>
          <w:sz w:val="16"/>
        </w:rPr>
        <w:t>[23]</w:t>
      </w:r>
      <w:r w:rsidRPr="00AD4CCB">
        <w:rPr>
          <w:sz w:val="16"/>
        </w:rPr>
        <w:tab/>
        <w:t xml:space="preserve">C. M. Cesario and L. G. P. </w:t>
      </w:r>
      <w:proofErr w:type="spellStart"/>
      <w:r w:rsidRPr="00AD4CCB">
        <w:rPr>
          <w:sz w:val="16"/>
        </w:rPr>
        <w:t>Murta</w:t>
      </w:r>
      <w:proofErr w:type="spellEnd"/>
      <w:r w:rsidRPr="00AD4CCB">
        <w:rPr>
          <w:sz w:val="16"/>
        </w:rPr>
        <w:t xml:space="preserve">, “What is going on around my repository?,” presented at the I Brazilian Workshop on Software Visualization, Evolution and Maintenance, Brasília, </w:t>
      </w:r>
      <w:proofErr w:type="spellStart"/>
      <w:r w:rsidRPr="00AD4CCB">
        <w:rPr>
          <w:sz w:val="16"/>
        </w:rPr>
        <w:t>Brasil</w:t>
      </w:r>
      <w:proofErr w:type="spellEnd"/>
      <w:r w:rsidRPr="00AD4CCB">
        <w:rPr>
          <w:sz w:val="16"/>
        </w:rPr>
        <w:t>, 2013, pp. 14–21.</w:t>
      </w:r>
    </w:p>
    <w:p w14:paraId="074115FF" w14:textId="77777777" w:rsidR="00AD4CCB" w:rsidRPr="00AD4CCB" w:rsidRDefault="00AD4CCB" w:rsidP="008946BB">
      <w:pPr>
        <w:pStyle w:val="Bibliografia"/>
        <w:jc w:val="both"/>
        <w:rPr>
          <w:sz w:val="16"/>
        </w:rPr>
      </w:pPr>
      <w:r w:rsidRPr="00AD4CCB">
        <w:rPr>
          <w:sz w:val="16"/>
        </w:rPr>
        <w:t>[24]</w:t>
      </w:r>
      <w:r w:rsidRPr="00AD4CCB">
        <w:rPr>
          <w:sz w:val="16"/>
        </w:rPr>
        <w:tab/>
        <w:t xml:space="preserve">J. I. </w:t>
      </w:r>
      <w:proofErr w:type="spellStart"/>
      <w:r w:rsidRPr="00AD4CCB">
        <w:rPr>
          <w:sz w:val="16"/>
        </w:rPr>
        <w:t>Maletic</w:t>
      </w:r>
      <w:proofErr w:type="spellEnd"/>
      <w:r w:rsidRPr="00AD4CCB">
        <w:rPr>
          <w:sz w:val="16"/>
        </w:rPr>
        <w:t xml:space="preserve">, A. Marcus, and M. L. Collard, “A task oriented view of software visualization,” in </w:t>
      </w:r>
      <w:r w:rsidRPr="00AD4CCB">
        <w:rPr>
          <w:i/>
          <w:iCs/>
          <w:sz w:val="16"/>
        </w:rPr>
        <w:t>First International Workshop on Visualizing Software for Understanding and Analysis, 2002. Proceedings</w:t>
      </w:r>
      <w:r w:rsidRPr="00AD4CCB">
        <w:rPr>
          <w:sz w:val="16"/>
        </w:rPr>
        <w:t>, 2002, pp. 32–40.</w:t>
      </w:r>
    </w:p>
    <w:p w14:paraId="66F58438" w14:textId="77777777" w:rsidR="00AD4CCB" w:rsidRPr="00AD4CCB" w:rsidRDefault="00AD4CCB" w:rsidP="008946BB">
      <w:pPr>
        <w:pStyle w:val="Bibliografia"/>
        <w:jc w:val="both"/>
        <w:rPr>
          <w:sz w:val="16"/>
        </w:rPr>
      </w:pPr>
      <w:r w:rsidRPr="00AD4CCB">
        <w:rPr>
          <w:sz w:val="16"/>
        </w:rPr>
        <w:t>[25]</w:t>
      </w:r>
      <w:r w:rsidRPr="00AD4CCB">
        <w:rPr>
          <w:sz w:val="16"/>
        </w:rPr>
        <w:tab/>
        <w:t xml:space="preserve">S. Diehl, </w:t>
      </w:r>
      <w:r w:rsidRPr="00AD4CCB">
        <w:rPr>
          <w:i/>
          <w:iCs/>
          <w:sz w:val="16"/>
        </w:rPr>
        <w:t xml:space="preserve">Software Visualization: Visualizing the Structure, </w:t>
      </w:r>
      <w:proofErr w:type="spellStart"/>
      <w:r w:rsidRPr="00AD4CCB">
        <w:rPr>
          <w:i/>
          <w:iCs/>
          <w:sz w:val="16"/>
        </w:rPr>
        <w:t>Behaviour</w:t>
      </w:r>
      <w:proofErr w:type="spellEnd"/>
      <w:r w:rsidRPr="00AD4CCB">
        <w:rPr>
          <w:i/>
          <w:iCs/>
          <w:sz w:val="16"/>
        </w:rPr>
        <w:t>, and Evolution of Software</w:t>
      </w:r>
      <w:r w:rsidRPr="00AD4CCB">
        <w:rPr>
          <w:sz w:val="16"/>
        </w:rPr>
        <w:t>, 2007 edition. Berlin ; New York: Springer, 2007.</w:t>
      </w:r>
    </w:p>
    <w:p w14:paraId="73DE351A" w14:textId="77777777" w:rsidR="00AD4CCB" w:rsidRPr="00AD4CCB" w:rsidRDefault="00AD4CCB" w:rsidP="008946BB">
      <w:pPr>
        <w:pStyle w:val="Bibliografia"/>
        <w:jc w:val="both"/>
        <w:rPr>
          <w:sz w:val="16"/>
        </w:rPr>
      </w:pPr>
      <w:r w:rsidRPr="00AD4CCB">
        <w:rPr>
          <w:sz w:val="16"/>
        </w:rPr>
        <w:t>[26]</w:t>
      </w:r>
      <w:r w:rsidRPr="00AD4CCB">
        <w:rPr>
          <w:sz w:val="16"/>
        </w:rPr>
        <w:tab/>
        <w:t xml:space="preserve">P. </w:t>
      </w:r>
      <w:proofErr w:type="spellStart"/>
      <w:r w:rsidRPr="00AD4CCB">
        <w:rPr>
          <w:sz w:val="16"/>
        </w:rPr>
        <w:t>Dourish</w:t>
      </w:r>
      <w:proofErr w:type="spellEnd"/>
      <w:r w:rsidRPr="00AD4CCB">
        <w:rPr>
          <w:sz w:val="16"/>
        </w:rPr>
        <w:t xml:space="preserve"> and V. </w:t>
      </w:r>
      <w:proofErr w:type="spellStart"/>
      <w:r w:rsidRPr="00AD4CCB">
        <w:rPr>
          <w:sz w:val="16"/>
        </w:rPr>
        <w:t>Bellotti</w:t>
      </w:r>
      <w:proofErr w:type="spellEnd"/>
      <w:r w:rsidRPr="00AD4CCB">
        <w:rPr>
          <w:sz w:val="16"/>
        </w:rPr>
        <w:t xml:space="preserve">, “Awareness and Coordination in Shared Workspaces,” in </w:t>
      </w:r>
      <w:r w:rsidRPr="00AD4CCB">
        <w:rPr>
          <w:i/>
          <w:iCs/>
          <w:sz w:val="16"/>
        </w:rPr>
        <w:t>Proceedings of the 1992 ACM Conference on Computer-supported Cooperative Work</w:t>
      </w:r>
      <w:r w:rsidRPr="00AD4CCB">
        <w:rPr>
          <w:sz w:val="16"/>
        </w:rPr>
        <w:t>, New York, NY, USA, 1992, pp. 107–114.</w:t>
      </w:r>
    </w:p>
    <w:p w14:paraId="2EA821B4" w14:textId="77777777" w:rsidR="00AD4CCB" w:rsidRPr="00AD4CCB" w:rsidRDefault="00AD4CCB" w:rsidP="008946BB">
      <w:pPr>
        <w:pStyle w:val="Bibliografia"/>
        <w:jc w:val="both"/>
        <w:rPr>
          <w:sz w:val="16"/>
        </w:rPr>
      </w:pPr>
      <w:r w:rsidRPr="00AD4CCB">
        <w:rPr>
          <w:sz w:val="16"/>
        </w:rPr>
        <w:t>[27]</w:t>
      </w:r>
      <w:r w:rsidRPr="00AD4CCB">
        <w:rPr>
          <w:sz w:val="16"/>
        </w:rPr>
        <w:tab/>
        <w:t xml:space="preserve">I. </w:t>
      </w:r>
      <w:proofErr w:type="spellStart"/>
      <w:r w:rsidRPr="00AD4CCB">
        <w:rPr>
          <w:sz w:val="16"/>
        </w:rPr>
        <w:t>Steinmacher</w:t>
      </w:r>
      <w:proofErr w:type="spellEnd"/>
      <w:r w:rsidRPr="00AD4CCB">
        <w:rPr>
          <w:sz w:val="16"/>
        </w:rPr>
        <w:t xml:space="preserve">, A. Chaves, and M. </w:t>
      </w:r>
      <w:proofErr w:type="spellStart"/>
      <w:r w:rsidRPr="00AD4CCB">
        <w:rPr>
          <w:sz w:val="16"/>
        </w:rPr>
        <w:t>Gerosa</w:t>
      </w:r>
      <w:proofErr w:type="spellEnd"/>
      <w:r w:rsidRPr="00AD4CCB">
        <w:rPr>
          <w:sz w:val="16"/>
        </w:rPr>
        <w:t xml:space="preserve">, “Awareness Support in Distributed Software Development: A Systematic Review and </w:t>
      </w:r>
      <w:r w:rsidRPr="00AD4CCB">
        <w:rPr>
          <w:sz w:val="16"/>
        </w:rPr>
        <w:lastRenderedPageBreak/>
        <w:t xml:space="preserve">Mapping of the Literature,” </w:t>
      </w:r>
      <w:proofErr w:type="spellStart"/>
      <w:r w:rsidRPr="00AD4CCB">
        <w:rPr>
          <w:i/>
          <w:iCs/>
          <w:sz w:val="16"/>
        </w:rPr>
        <w:t>Comput</w:t>
      </w:r>
      <w:proofErr w:type="spellEnd"/>
      <w:r w:rsidRPr="00AD4CCB">
        <w:rPr>
          <w:i/>
          <w:iCs/>
          <w:sz w:val="16"/>
        </w:rPr>
        <w:t>. Support. Coop. Work CSCW</w:t>
      </w:r>
      <w:r w:rsidRPr="00AD4CCB">
        <w:rPr>
          <w:sz w:val="16"/>
        </w:rPr>
        <w:t>, pp. 1–46, May 2012.</w:t>
      </w:r>
    </w:p>
    <w:p w14:paraId="0321C897" w14:textId="77777777" w:rsidR="00AD4CCB" w:rsidRPr="00AD4CCB" w:rsidRDefault="00AD4CCB" w:rsidP="008946BB">
      <w:pPr>
        <w:pStyle w:val="Bibliografia"/>
        <w:jc w:val="both"/>
        <w:rPr>
          <w:sz w:val="16"/>
        </w:rPr>
      </w:pPr>
      <w:r w:rsidRPr="00AD4CCB">
        <w:rPr>
          <w:sz w:val="16"/>
        </w:rPr>
        <w:t>[28]</w:t>
      </w:r>
      <w:r w:rsidRPr="00AD4CCB">
        <w:rPr>
          <w:sz w:val="16"/>
        </w:rPr>
        <w:tab/>
        <w:t xml:space="preserve">C. </w:t>
      </w:r>
      <w:proofErr w:type="spellStart"/>
      <w:r w:rsidRPr="00AD4CCB">
        <w:rPr>
          <w:sz w:val="16"/>
        </w:rPr>
        <w:t>Gutwin</w:t>
      </w:r>
      <w:proofErr w:type="spellEnd"/>
      <w:r w:rsidRPr="00AD4CCB">
        <w:rPr>
          <w:sz w:val="16"/>
        </w:rPr>
        <w:t xml:space="preserve">, K. Schneider, D. Paquette, and R. </w:t>
      </w:r>
      <w:proofErr w:type="spellStart"/>
      <w:r w:rsidRPr="00AD4CCB">
        <w:rPr>
          <w:sz w:val="16"/>
        </w:rPr>
        <w:t>Penner</w:t>
      </w:r>
      <w:proofErr w:type="spellEnd"/>
      <w:r w:rsidRPr="00AD4CCB">
        <w:rPr>
          <w:sz w:val="16"/>
        </w:rPr>
        <w:t xml:space="preserve">, “Supporting group awareness in distributed software development,” in </w:t>
      </w:r>
      <w:r w:rsidRPr="00AD4CCB">
        <w:rPr>
          <w:i/>
          <w:iCs/>
          <w:sz w:val="16"/>
        </w:rPr>
        <w:t>Engineering Human Computer Interaction and Interactive Systems</w:t>
      </w:r>
      <w:r w:rsidRPr="00AD4CCB">
        <w:rPr>
          <w:sz w:val="16"/>
        </w:rPr>
        <w:t xml:space="preserve">, vol. 3425, R. </w:t>
      </w:r>
      <w:proofErr w:type="spellStart"/>
      <w:r w:rsidRPr="00AD4CCB">
        <w:rPr>
          <w:sz w:val="16"/>
        </w:rPr>
        <w:t>Bastide</w:t>
      </w:r>
      <w:proofErr w:type="spellEnd"/>
      <w:r w:rsidRPr="00AD4CCB">
        <w:rPr>
          <w:sz w:val="16"/>
        </w:rPr>
        <w:t xml:space="preserve">, P. </w:t>
      </w:r>
      <w:proofErr w:type="spellStart"/>
      <w:r w:rsidRPr="00AD4CCB">
        <w:rPr>
          <w:sz w:val="16"/>
        </w:rPr>
        <w:t>Palanque</w:t>
      </w:r>
      <w:proofErr w:type="spellEnd"/>
      <w:r w:rsidRPr="00AD4CCB">
        <w:rPr>
          <w:sz w:val="16"/>
        </w:rPr>
        <w:t>, and J. Roth, Eds. Berlin, Heidelberg: Springer Berlin Heidelberg, 2005.</w:t>
      </w:r>
    </w:p>
    <w:p w14:paraId="4219064C" w14:textId="77777777" w:rsidR="00AD4CCB" w:rsidRPr="00AD4CCB" w:rsidRDefault="00AD4CCB" w:rsidP="008946BB">
      <w:pPr>
        <w:pStyle w:val="Bibliografia"/>
        <w:jc w:val="both"/>
        <w:rPr>
          <w:sz w:val="16"/>
        </w:rPr>
      </w:pPr>
      <w:r w:rsidRPr="00AD4CCB">
        <w:rPr>
          <w:sz w:val="16"/>
        </w:rPr>
        <w:t>[29]</w:t>
      </w:r>
      <w:r w:rsidRPr="00AD4CCB">
        <w:rPr>
          <w:sz w:val="16"/>
        </w:rPr>
        <w:tab/>
        <w:t xml:space="preserve">C. </w:t>
      </w:r>
      <w:proofErr w:type="spellStart"/>
      <w:r w:rsidRPr="00AD4CCB">
        <w:rPr>
          <w:sz w:val="16"/>
        </w:rPr>
        <w:t>Collberg</w:t>
      </w:r>
      <w:proofErr w:type="spellEnd"/>
      <w:r w:rsidRPr="00AD4CCB">
        <w:rPr>
          <w:sz w:val="16"/>
        </w:rPr>
        <w:t xml:space="preserve">, S. </w:t>
      </w:r>
      <w:proofErr w:type="spellStart"/>
      <w:r w:rsidRPr="00AD4CCB">
        <w:rPr>
          <w:sz w:val="16"/>
        </w:rPr>
        <w:t>Kobourov</w:t>
      </w:r>
      <w:proofErr w:type="spellEnd"/>
      <w:r w:rsidRPr="00AD4CCB">
        <w:rPr>
          <w:sz w:val="16"/>
        </w:rPr>
        <w:t xml:space="preserve">, J. </w:t>
      </w:r>
      <w:proofErr w:type="spellStart"/>
      <w:r w:rsidRPr="00AD4CCB">
        <w:rPr>
          <w:sz w:val="16"/>
        </w:rPr>
        <w:t>Nagra</w:t>
      </w:r>
      <w:proofErr w:type="spellEnd"/>
      <w:r w:rsidRPr="00AD4CCB">
        <w:rPr>
          <w:sz w:val="16"/>
        </w:rPr>
        <w:t xml:space="preserve">, J. Pitts, and K. </w:t>
      </w:r>
      <w:proofErr w:type="spellStart"/>
      <w:r w:rsidRPr="00AD4CCB">
        <w:rPr>
          <w:sz w:val="16"/>
        </w:rPr>
        <w:t>Wampler</w:t>
      </w:r>
      <w:proofErr w:type="spellEnd"/>
      <w:r w:rsidRPr="00AD4CCB">
        <w:rPr>
          <w:sz w:val="16"/>
        </w:rPr>
        <w:t xml:space="preserve">, “A System for Graph-based Visualization of the Evolution of Software,” in </w:t>
      </w:r>
      <w:r w:rsidRPr="00AD4CCB">
        <w:rPr>
          <w:i/>
          <w:iCs/>
          <w:sz w:val="16"/>
        </w:rPr>
        <w:t>Proceedings of the 2003 ACM Symposium on Software Visualization</w:t>
      </w:r>
      <w:r w:rsidRPr="00AD4CCB">
        <w:rPr>
          <w:sz w:val="16"/>
        </w:rPr>
        <w:t>, New York, NY, USA, 2003, p. 77–ff.</w:t>
      </w:r>
    </w:p>
    <w:p w14:paraId="5513695A" w14:textId="77777777" w:rsidR="00AD4CCB" w:rsidRPr="00AD4CCB" w:rsidRDefault="00AD4CCB" w:rsidP="008946BB">
      <w:pPr>
        <w:pStyle w:val="Bibliografia"/>
        <w:jc w:val="both"/>
        <w:rPr>
          <w:sz w:val="16"/>
        </w:rPr>
      </w:pPr>
      <w:r w:rsidRPr="00AD4CCB">
        <w:rPr>
          <w:sz w:val="16"/>
        </w:rPr>
        <w:t>[30]</w:t>
      </w:r>
      <w:r w:rsidRPr="00AD4CCB">
        <w:rPr>
          <w:sz w:val="16"/>
        </w:rPr>
        <w:tab/>
        <w:t xml:space="preserve">M. </w:t>
      </w:r>
      <w:proofErr w:type="spellStart"/>
      <w:r w:rsidRPr="00AD4CCB">
        <w:rPr>
          <w:sz w:val="16"/>
        </w:rPr>
        <w:t>Lanza</w:t>
      </w:r>
      <w:proofErr w:type="spellEnd"/>
      <w:r w:rsidRPr="00AD4CCB">
        <w:rPr>
          <w:sz w:val="16"/>
        </w:rPr>
        <w:t xml:space="preserve">, “The Evolution Matrix: Recovering Software Evolution Using Software Visualization Techniques,” in </w:t>
      </w:r>
      <w:r w:rsidRPr="00AD4CCB">
        <w:rPr>
          <w:i/>
          <w:iCs/>
          <w:sz w:val="16"/>
        </w:rPr>
        <w:t xml:space="preserve">Proceedings of the </w:t>
      </w:r>
      <w:proofErr w:type="gramStart"/>
      <w:r w:rsidRPr="00AD4CCB">
        <w:rPr>
          <w:i/>
          <w:iCs/>
          <w:sz w:val="16"/>
        </w:rPr>
        <w:t>4th</w:t>
      </w:r>
      <w:proofErr w:type="gramEnd"/>
      <w:r w:rsidRPr="00AD4CCB">
        <w:rPr>
          <w:i/>
          <w:iCs/>
          <w:sz w:val="16"/>
        </w:rPr>
        <w:t xml:space="preserve"> International Workshop on Principles of Software Evolution</w:t>
      </w:r>
      <w:r w:rsidRPr="00AD4CCB">
        <w:rPr>
          <w:sz w:val="16"/>
        </w:rPr>
        <w:t>, New York, NY, USA, 2001, pp. 37–42.</w:t>
      </w:r>
    </w:p>
    <w:p w14:paraId="64BD8712" w14:textId="77777777" w:rsidR="00AD4CCB" w:rsidRPr="00AD4CCB" w:rsidRDefault="00AD4CCB" w:rsidP="008946BB">
      <w:pPr>
        <w:pStyle w:val="Bibliografia"/>
        <w:jc w:val="both"/>
        <w:rPr>
          <w:sz w:val="16"/>
        </w:rPr>
      </w:pPr>
      <w:r w:rsidRPr="00AD4CCB">
        <w:rPr>
          <w:sz w:val="16"/>
        </w:rPr>
        <w:t>[31]</w:t>
      </w:r>
      <w:r w:rsidRPr="00AD4CCB">
        <w:rPr>
          <w:sz w:val="16"/>
        </w:rPr>
        <w:tab/>
        <w:t xml:space="preserve">L. </w:t>
      </w:r>
      <w:proofErr w:type="spellStart"/>
      <w:r w:rsidRPr="00AD4CCB">
        <w:rPr>
          <w:sz w:val="16"/>
        </w:rPr>
        <w:t>Voinea</w:t>
      </w:r>
      <w:proofErr w:type="spellEnd"/>
      <w:r w:rsidRPr="00AD4CCB">
        <w:rPr>
          <w:sz w:val="16"/>
        </w:rPr>
        <w:t xml:space="preserve">, A. </w:t>
      </w:r>
      <w:proofErr w:type="spellStart"/>
      <w:r w:rsidRPr="00AD4CCB">
        <w:rPr>
          <w:sz w:val="16"/>
        </w:rPr>
        <w:t>Telea</w:t>
      </w:r>
      <w:proofErr w:type="spellEnd"/>
      <w:r w:rsidRPr="00AD4CCB">
        <w:rPr>
          <w:sz w:val="16"/>
        </w:rPr>
        <w:t xml:space="preserve">, and J. J. van </w:t>
      </w:r>
      <w:proofErr w:type="spellStart"/>
      <w:r w:rsidRPr="00AD4CCB">
        <w:rPr>
          <w:sz w:val="16"/>
        </w:rPr>
        <w:t>Wijk</w:t>
      </w:r>
      <w:proofErr w:type="spellEnd"/>
      <w:r w:rsidRPr="00AD4CCB">
        <w:rPr>
          <w:sz w:val="16"/>
        </w:rPr>
        <w:t>, “</w:t>
      </w:r>
      <w:proofErr w:type="spellStart"/>
      <w:r w:rsidRPr="00AD4CCB">
        <w:rPr>
          <w:sz w:val="16"/>
        </w:rPr>
        <w:t>CVSscan</w:t>
      </w:r>
      <w:proofErr w:type="spellEnd"/>
      <w:r w:rsidRPr="00AD4CCB">
        <w:rPr>
          <w:sz w:val="16"/>
        </w:rPr>
        <w:t xml:space="preserve">: Visualization of Code Evolution,” in </w:t>
      </w:r>
      <w:r w:rsidRPr="00AD4CCB">
        <w:rPr>
          <w:i/>
          <w:iCs/>
          <w:sz w:val="16"/>
        </w:rPr>
        <w:t>Proceedings of the 2005 ACM Symposium on Software Visualization</w:t>
      </w:r>
      <w:r w:rsidRPr="00AD4CCB">
        <w:rPr>
          <w:sz w:val="16"/>
        </w:rPr>
        <w:t>, New York, NY, USA, 2005, pp. 47–56.</w:t>
      </w:r>
    </w:p>
    <w:p w14:paraId="55F3B486" w14:textId="77777777" w:rsidR="00AD4CCB" w:rsidRPr="00AD4CCB" w:rsidRDefault="00AD4CCB" w:rsidP="008946BB">
      <w:pPr>
        <w:pStyle w:val="Bibliografia"/>
        <w:jc w:val="both"/>
        <w:rPr>
          <w:sz w:val="16"/>
        </w:rPr>
      </w:pPr>
      <w:r w:rsidRPr="00AD4CCB">
        <w:rPr>
          <w:sz w:val="16"/>
        </w:rPr>
        <w:t>[32]</w:t>
      </w:r>
      <w:r w:rsidRPr="00AD4CCB">
        <w:rPr>
          <w:sz w:val="16"/>
        </w:rPr>
        <w:tab/>
        <w:t xml:space="preserve">E. Gilbert and K. </w:t>
      </w:r>
      <w:proofErr w:type="spellStart"/>
      <w:r w:rsidRPr="00AD4CCB">
        <w:rPr>
          <w:sz w:val="16"/>
        </w:rPr>
        <w:t>Karahalios</w:t>
      </w:r>
      <w:proofErr w:type="spellEnd"/>
      <w:r w:rsidRPr="00AD4CCB">
        <w:rPr>
          <w:sz w:val="16"/>
        </w:rPr>
        <w:t>, “</w:t>
      </w:r>
      <w:proofErr w:type="spellStart"/>
      <w:r w:rsidRPr="00AD4CCB">
        <w:rPr>
          <w:sz w:val="16"/>
        </w:rPr>
        <w:t>LifeSource</w:t>
      </w:r>
      <w:proofErr w:type="spellEnd"/>
      <w:r w:rsidRPr="00AD4CCB">
        <w:rPr>
          <w:sz w:val="16"/>
        </w:rPr>
        <w:t xml:space="preserve">: Two CVS Visualizations,” in </w:t>
      </w:r>
      <w:r w:rsidRPr="00AD4CCB">
        <w:rPr>
          <w:i/>
          <w:iCs/>
          <w:sz w:val="16"/>
        </w:rPr>
        <w:t>CHI ’06 Extended Abstracts on Human Factors in Computing Systems</w:t>
      </w:r>
      <w:r w:rsidRPr="00AD4CCB">
        <w:rPr>
          <w:sz w:val="16"/>
        </w:rPr>
        <w:t>, New York, NY, USA, 2006, pp. 791–796.</w:t>
      </w:r>
    </w:p>
    <w:p w14:paraId="0161639B" w14:textId="77777777" w:rsidR="00AD4CCB" w:rsidRPr="00AD4CCB" w:rsidRDefault="00AD4CCB" w:rsidP="008946BB">
      <w:pPr>
        <w:pStyle w:val="Bibliografia"/>
        <w:jc w:val="both"/>
        <w:rPr>
          <w:sz w:val="16"/>
        </w:rPr>
      </w:pPr>
      <w:r w:rsidRPr="00AD4CCB">
        <w:rPr>
          <w:sz w:val="16"/>
        </w:rPr>
        <w:t>[33]</w:t>
      </w:r>
      <w:r w:rsidRPr="00AD4CCB">
        <w:rPr>
          <w:sz w:val="16"/>
        </w:rPr>
        <w:tab/>
        <w:t xml:space="preserve">S. </w:t>
      </w:r>
      <w:proofErr w:type="spellStart"/>
      <w:r w:rsidRPr="00AD4CCB">
        <w:rPr>
          <w:sz w:val="16"/>
        </w:rPr>
        <w:t>Elsen</w:t>
      </w:r>
      <w:proofErr w:type="spellEnd"/>
      <w:r w:rsidRPr="00AD4CCB">
        <w:rPr>
          <w:sz w:val="16"/>
        </w:rPr>
        <w:t>, “</w:t>
      </w:r>
      <w:proofErr w:type="spellStart"/>
      <w:r w:rsidRPr="00AD4CCB">
        <w:rPr>
          <w:sz w:val="16"/>
        </w:rPr>
        <w:t>VisGi</w:t>
      </w:r>
      <w:proofErr w:type="spellEnd"/>
      <w:r w:rsidRPr="00AD4CCB">
        <w:rPr>
          <w:sz w:val="16"/>
        </w:rPr>
        <w:t xml:space="preserve">: Visualizing Git branches,” in </w:t>
      </w:r>
      <w:r w:rsidRPr="00AD4CCB">
        <w:rPr>
          <w:i/>
          <w:iCs/>
          <w:sz w:val="16"/>
        </w:rPr>
        <w:t>2013 First IEEE Working Conference on Software Visualization (VISSOFT)</w:t>
      </w:r>
      <w:r w:rsidRPr="00AD4CCB">
        <w:rPr>
          <w:sz w:val="16"/>
        </w:rPr>
        <w:t>, 2013, pp. 1–4.</w:t>
      </w:r>
    </w:p>
    <w:p w14:paraId="1036EC81" w14:textId="77777777" w:rsidR="00AD4CCB" w:rsidRPr="00AD4CCB" w:rsidRDefault="00AD4CCB" w:rsidP="008946BB">
      <w:pPr>
        <w:pStyle w:val="Bibliografia"/>
        <w:jc w:val="both"/>
        <w:rPr>
          <w:sz w:val="16"/>
        </w:rPr>
      </w:pPr>
      <w:r w:rsidRPr="00AD4CCB">
        <w:rPr>
          <w:sz w:val="16"/>
        </w:rPr>
        <w:t>[34]</w:t>
      </w:r>
      <w:r w:rsidRPr="00AD4CCB">
        <w:rPr>
          <w:sz w:val="16"/>
        </w:rPr>
        <w:tab/>
        <w:t>H. Koike and H.-C. Chu, “VRCS: integr</w:t>
      </w:r>
      <w:bookmarkStart w:id="19" w:name="_GoBack"/>
      <w:bookmarkEnd w:id="19"/>
      <w:r w:rsidRPr="00AD4CCB">
        <w:rPr>
          <w:sz w:val="16"/>
        </w:rPr>
        <w:t xml:space="preserve">ating version control and module management using interactive three-dimensional graphics,” in </w:t>
      </w:r>
      <w:r w:rsidRPr="00AD4CCB">
        <w:rPr>
          <w:i/>
          <w:iCs/>
          <w:sz w:val="16"/>
        </w:rPr>
        <w:t>1997 IEEE Symposium on Visual Languages, 1997. Proceedings</w:t>
      </w:r>
      <w:r w:rsidRPr="00AD4CCB">
        <w:rPr>
          <w:sz w:val="16"/>
        </w:rPr>
        <w:t>, 1997, pp. 168–173.</w:t>
      </w:r>
    </w:p>
    <w:p w14:paraId="261BD760" w14:textId="77777777" w:rsidR="00AD4CCB" w:rsidRPr="00AD4CCB" w:rsidRDefault="00AD4CCB" w:rsidP="008946BB">
      <w:pPr>
        <w:pStyle w:val="Bibliografia"/>
        <w:jc w:val="both"/>
        <w:rPr>
          <w:sz w:val="16"/>
        </w:rPr>
      </w:pPr>
      <w:r w:rsidRPr="00AD4CCB">
        <w:rPr>
          <w:sz w:val="16"/>
        </w:rPr>
        <w:t>[35]</w:t>
      </w:r>
      <w:r w:rsidRPr="00AD4CCB">
        <w:rPr>
          <w:sz w:val="16"/>
        </w:rPr>
        <w:tab/>
        <w:t xml:space="preserve">T. </w:t>
      </w:r>
      <w:proofErr w:type="spellStart"/>
      <w:r w:rsidRPr="00AD4CCB">
        <w:rPr>
          <w:sz w:val="16"/>
        </w:rPr>
        <w:t>Hozumi</w:t>
      </w:r>
      <w:proofErr w:type="spellEnd"/>
      <w:r w:rsidRPr="00AD4CCB">
        <w:rPr>
          <w:sz w:val="16"/>
        </w:rPr>
        <w:t>, “</w:t>
      </w:r>
      <w:proofErr w:type="spellStart"/>
      <w:r w:rsidRPr="00AD4CCB">
        <w:rPr>
          <w:sz w:val="16"/>
        </w:rPr>
        <w:t>Visugit</w:t>
      </w:r>
      <w:proofErr w:type="spellEnd"/>
      <w:r w:rsidRPr="00AD4CCB">
        <w:rPr>
          <w:sz w:val="16"/>
        </w:rPr>
        <w:t>.” [Online]. Available: https://github.com/hozumi/visugit. [Accessed: 04-May-2014].</w:t>
      </w:r>
    </w:p>
    <w:p w14:paraId="628E2E8C" w14:textId="5D153C8F" w:rsidR="0032111C" w:rsidRDefault="0032111C" w:rsidP="008946BB">
      <w:pPr>
        <w:pStyle w:val="References"/>
      </w:pPr>
      <w:r>
        <w:fldChar w:fldCharType="end"/>
      </w:r>
    </w:p>
    <w:sectPr w:rsidR="0032111C" w:rsidSect="004A0594">
      <w:type w:val="continuous"/>
      <w:pgSz w:w="12240" w:h="15840" w:code="1"/>
      <w:pgMar w:top="1009" w:right="936" w:bottom="1009" w:left="936" w:header="431" w:footer="431"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F772B" w14:textId="77777777" w:rsidR="00B90EA1" w:rsidRDefault="00B90EA1">
      <w:r>
        <w:separator/>
      </w:r>
    </w:p>
    <w:p w14:paraId="435B94B2" w14:textId="77777777" w:rsidR="00B90EA1" w:rsidRDefault="00B90EA1"/>
  </w:endnote>
  <w:endnote w:type="continuationSeparator" w:id="0">
    <w:p w14:paraId="4342D4C0" w14:textId="77777777" w:rsidR="00B90EA1" w:rsidRDefault="00B90EA1">
      <w:r>
        <w:continuationSeparator/>
      </w:r>
    </w:p>
    <w:p w14:paraId="75E8926D" w14:textId="77777777" w:rsidR="00B90EA1" w:rsidRDefault="00B90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6958C4" w:rsidRDefault="006958C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7E2F8" w14:textId="77777777" w:rsidR="00B90EA1" w:rsidRDefault="00B90EA1"/>
    <w:p w14:paraId="14CB353D" w14:textId="77777777" w:rsidR="00B90EA1" w:rsidRDefault="00B90EA1"/>
  </w:footnote>
  <w:footnote w:type="continuationSeparator" w:id="0">
    <w:p w14:paraId="16442486" w14:textId="77777777" w:rsidR="00B90EA1" w:rsidRDefault="00B90EA1">
      <w:r>
        <w:continuationSeparator/>
      </w:r>
    </w:p>
    <w:p w14:paraId="4F39F854" w14:textId="77777777" w:rsidR="00B90EA1" w:rsidRDefault="00B90EA1"/>
  </w:footnote>
  <w:footnote w:id="1">
    <w:p w14:paraId="3BB80BC9" w14:textId="37F8CFBD" w:rsidR="006958C4" w:rsidRDefault="006958C4">
      <w:pPr>
        <w:pStyle w:val="Textodenotaderodap"/>
      </w:pPr>
    </w:p>
  </w:footnote>
  <w:footnote w:id="2">
    <w:p w14:paraId="52083961" w14:textId="77777777" w:rsidR="006958C4" w:rsidRPr="00BD4D09" w:rsidRDefault="006958C4" w:rsidP="006923BF">
      <w:pPr>
        <w:pStyle w:val="Textodenotaderodap"/>
      </w:pPr>
      <w:r>
        <w:rPr>
          <w:rStyle w:val="Refdenotaderodap"/>
        </w:rPr>
        <w:footnoteRef/>
      </w:r>
      <w:r w:rsidRPr="00BD4D09">
        <w:t xml:space="preserve"> </w:t>
      </w:r>
      <w:r w:rsidRPr="00E92539">
        <w:t xml:space="preserve">Dye </w:t>
      </w:r>
      <w:r>
        <w:t xml:space="preserve">is commonly used </w:t>
      </w:r>
      <w:r w:rsidRPr="00E92539">
        <w:t>in cells to observe the cell division process.</w:t>
      </w:r>
      <w:r>
        <w:t xml:space="preserve"> As an analogy, DyeVC allows developers to observe how a Version Control repository evolved over time.</w:t>
      </w:r>
    </w:p>
  </w:footnote>
  <w:footnote w:id="3">
    <w:p w14:paraId="6EF89A34" w14:textId="2E34A547" w:rsidR="006958C4" w:rsidRPr="00A4114E" w:rsidRDefault="006958C4">
      <w:pPr>
        <w:pStyle w:val="Textodenotaderodap"/>
      </w:pPr>
      <w:r>
        <w:rPr>
          <w:rStyle w:val="Refdenotaderodap"/>
        </w:rPr>
        <w:footnoteRef/>
      </w:r>
      <w:r>
        <w:t xml:space="preserve"> </w:t>
      </w:r>
      <w:r w:rsidRPr="00A4114E">
        <w:t>https://github.com/</w:t>
      </w:r>
    </w:p>
  </w:footnote>
  <w:footnote w:id="4">
    <w:p w14:paraId="2DF4FEF3" w14:textId="3E4D2273" w:rsidR="006958C4" w:rsidRPr="00A4114E" w:rsidRDefault="006958C4">
      <w:pPr>
        <w:pStyle w:val="Textodenotaderodap"/>
      </w:pPr>
      <w:r>
        <w:rPr>
          <w:rStyle w:val="Refdenotaderodap"/>
        </w:rPr>
        <w:footnoteRef/>
      </w:r>
      <w:r>
        <w:t xml:space="preserve"> </w:t>
      </w:r>
      <w:r w:rsidRPr="00A4114E">
        <w:t>https://gitorious.org/</w:t>
      </w:r>
    </w:p>
  </w:footnote>
  <w:footnote w:id="5">
    <w:p w14:paraId="27BA07FC" w14:textId="508DDAB9" w:rsidR="006958C4" w:rsidRPr="00A4114E" w:rsidRDefault="006958C4">
      <w:pPr>
        <w:pStyle w:val="Textodenotaderodap"/>
      </w:pPr>
      <w:r>
        <w:rPr>
          <w:rStyle w:val="Refdenotaderodap"/>
        </w:rPr>
        <w:footnoteRef/>
      </w:r>
      <w:r>
        <w:t xml:space="preserve"> </w:t>
      </w:r>
      <w:r w:rsidRPr="00A4114E">
        <w:t>http://bitbucket.org/</w:t>
      </w:r>
    </w:p>
  </w:footnote>
  <w:footnote w:id="6">
    <w:p w14:paraId="50D09A8C" w14:textId="77777777" w:rsidR="006958C4" w:rsidRPr="00BD4D09" w:rsidRDefault="006958C4" w:rsidP="00BC3CDC">
      <w:pPr>
        <w:pStyle w:val="Textodenotaderodap"/>
      </w:pPr>
      <w:r>
        <w:rPr>
          <w:rStyle w:val="Refdenotaderodap"/>
        </w:rPr>
        <w:footnoteRef/>
      </w:r>
      <w:r w:rsidRPr="00BD4D09">
        <w:t xml:space="preserve"> http://docs.oracle.com/javase/6/docs/technotes/guides/javaws/</w:t>
      </w:r>
    </w:p>
  </w:footnote>
  <w:footnote w:id="7">
    <w:p w14:paraId="6DC5E03F" w14:textId="77777777" w:rsidR="006958C4" w:rsidRPr="00BD4D09" w:rsidRDefault="006958C4" w:rsidP="00BC3CDC">
      <w:pPr>
        <w:pStyle w:val="Textodenotaderodap"/>
      </w:pPr>
      <w:r>
        <w:rPr>
          <w:rStyle w:val="Refdenotaderodap"/>
        </w:rPr>
        <w:footnoteRef/>
      </w:r>
      <w:r w:rsidRPr="00BD4D09">
        <w:t xml:space="preserve"> http://www.eclipse.org/jgit/</w:t>
      </w:r>
    </w:p>
  </w:footnote>
  <w:footnote w:id="8">
    <w:p w14:paraId="5B38C699" w14:textId="77777777" w:rsidR="006958C4" w:rsidRPr="00ED268C" w:rsidRDefault="006958C4" w:rsidP="00BC3CDC">
      <w:pPr>
        <w:pStyle w:val="Textodenotaderodap"/>
      </w:pPr>
      <w:r>
        <w:rPr>
          <w:rStyle w:val="Refdenotaderodap"/>
        </w:rPr>
        <w:footnoteRef/>
      </w:r>
      <w:r w:rsidRPr="00ED268C">
        <w:t xml:space="preserve"> http://jung.sourceforge.net/</w:t>
      </w:r>
    </w:p>
  </w:footnote>
  <w:footnote w:id="9">
    <w:p w14:paraId="536D20AA" w14:textId="77777777" w:rsidR="006958C4" w:rsidRPr="0096768F" w:rsidRDefault="006958C4" w:rsidP="006F2EEC">
      <w:pPr>
        <w:pStyle w:val="Textodenotaderodap"/>
      </w:pPr>
      <w:r>
        <w:rPr>
          <w:rStyle w:val="Refdenotaderodap"/>
        </w:rPr>
        <w:footnoteRef/>
      </w:r>
      <w:r>
        <w:t xml:space="preserve"> </w:t>
      </w:r>
      <w:r w:rsidRPr="0096768F">
        <w:t>https://www.mongodb.org/</w:t>
      </w:r>
    </w:p>
  </w:footnote>
  <w:footnote w:id="10">
    <w:p w14:paraId="060EB7E6" w14:textId="77777777" w:rsidR="006958C4" w:rsidRPr="00ED268C" w:rsidRDefault="006958C4" w:rsidP="0032111C">
      <w:pPr>
        <w:pStyle w:val="Textodenotaderodap"/>
      </w:pPr>
      <w:r>
        <w:rPr>
          <w:rStyle w:val="Refdenotaderodap"/>
        </w:rPr>
        <w:footnoteRef/>
      </w:r>
      <w:r w:rsidRPr="00ED268C">
        <w:t xml:space="preserve"> http://svnnotifier.tigris.org/</w:t>
      </w:r>
      <w:r>
        <w:t xml:space="preserve"> (2012)</w:t>
      </w:r>
    </w:p>
  </w:footnote>
  <w:footnote w:id="11">
    <w:p w14:paraId="7DB1AB32" w14:textId="77777777" w:rsidR="006958C4" w:rsidRPr="00ED268C" w:rsidRDefault="006958C4" w:rsidP="0032111C">
      <w:pPr>
        <w:pStyle w:val="Textodenotaderodap"/>
      </w:pPr>
      <w:r>
        <w:rPr>
          <w:rStyle w:val="Refdenotaderodap"/>
        </w:rPr>
        <w:footnoteRef/>
      </w:r>
      <w:r w:rsidRPr="00ED268C">
        <w:t xml:space="preserve"> https://github.com/pocorall/scm-notifier</w:t>
      </w:r>
      <w:r>
        <w:t xml:space="preserve"> (2012)</w:t>
      </w:r>
    </w:p>
  </w:footnote>
  <w:footnote w:id="12">
    <w:p w14:paraId="2401A9A8" w14:textId="77777777" w:rsidR="006958C4" w:rsidRPr="00ED268C" w:rsidRDefault="006958C4" w:rsidP="0032111C">
      <w:pPr>
        <w:pStyle w:val="Textodenotaderodap"/>
      </w:pPr>
      <w:r>
        <w:rPr>
          <w:rStyle w:val="Refdenotaderodap"/>
        </w:rPr>
        <w:footnoteRef/>
      </w:r>
      <w:r w:rsidRPr="00ED268C">
        <w:t xml:space="preserve"> http://tools.tortoisesvn.net/CommitMonitor.html</w:t>
      </w:r>
      <w:r>
        <w:t xml:space="preserve"> (2013)</w:t>
      </w:r>
    </w:p>
  </w:footnote>
  <w:footnote w:id="13">
    <w:p w14:paraId="6ED65BAF" w14:textId="77777777" w:rsidR="006958C4" w:rsidRPr="00ED268C" w:rsidRDefault="006958C4" w:rsidP="0032111C">
      <w:pPr>
        <w:pStyle w:val="Textodenotaderodap"/>
      </w:pPr>
      <w:r>
        <w:rPr>
          <w:rStyle w:val="Refdenotaderodap"/>
        </w:rPr>
        <w:footnoteRef/>
      </w:r>
      <w:r w:rsidRPr="00ED268C">
        <w:t xml:space="preserve"> http://code.google.com/p/svnradar/</w:t>
      </w:r>
      <w:r>
        <w:t xml:space="preserve"> (2011)</w:t>
      </w:r>
    </w:p>
  </w:footnote>
  <w:footnote w:id="14">
    <w:p w14:paraId="3088379F" w14:textId="77777777" w:rsidR="006958C4" w:rsidRPr="00ED268C" w:rsidRDefault="006958C4" w:rsidP="0032111C">
      <w:pPr>
        <w:pStyle w:val="Textodenotaderodap"/>
      </w:pPr>
      <w:r>
        <w:rPr>
          <w:rStyle w:val="Refdenotaderodap"/>
        </w:rPr>
        <w:footnoteRef/>
      </w:r>
      <w:r w:rsidRPr="00ED268C">
        <w:t xml:space="preserve"> http://www.fsmpi.uni-bayreuth.de/~dun3/hg-commit-monitor</w:t>
      </w:r>
      <w:r>
        <w:t xml:space="preserve"> (2009)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6958C4" w:rsidRDefault="006958C4">
    <w:pPr>
      <w:framePr w:wrap="auto" w:vAnchor="text" w:hAnchor="margin" w:xAlign="right" w:y="1"/>
    </w:pPr>
    <w:r>
      <w:fldChar w:fldCharType="begin"/>
    </w:r>
    <w:r>
      <w:instrText xml:space="preserve">PAGE  </w:instrText>
    </w:r>
    <w:r>
      <w:fldChar w:fldCharType="separate"/>
    </w:r>
    <w:r w:rsidR="008946BB">
      <w:rPr>
        <w:noProof/>
      </w:rPr>
      <w:t>8</w:t>
    </w:r>
    <w:r>
      <w:fldChar w:fldCharType="end"/>
    </w:r>
  </w:p>
  <w:p w14:paraId="3C734628" w14:textId="77777777" w:rsidR="006958C4" w:rsidRDefault="006958C4">
    <w:pPr>
      <w:ind w:right="360"/>
    </w:pPr>
    <w:r>
      <w:t>&gt; REPLACE THIS LINE WITH YOUR PAPER IDENTIFICATION NUMBER (DOUBLE-CLICK HERE TO EDIT) &lt;</w:t>
    </w:r>
  </w:p>
  <w:p w14:paraId="2D5740AD" w14:textId="77777777" w:rsidR="006958C4" w:rsidRDefault="006958C4">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6548770"/>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947826FA"/>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436449"/>
    <w:multiLevelType w:val="hybridMultilevel"/>
    <w:tmpl w:val="0B82D322"/>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7"/>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2"/>
  </w:num>
  <w:num w:numId="25">
    <w:abstractNumId w:val="29"/>
  </w:num>
  <w:num w:numId="26">
    <w:abstractNumId w:val="12"/>
  </w:num>
  <w:num w:numId="27">
    <w:abstractNumId w:val="28"/>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130A"/>
    <w:rsid w:val="00004686"/>
    <w:rsid w:val="00033DC4"/>
    <w:rsid w:val="00042E13"/>
    <w:rsid w:val="000442C8"/>
    <w:rsid w:val="000929D3"/>
    <w:rsid w:val="000A168B"/>
    <w:rsid w:val="000A1E97"/>
    <w:rsid w:val="000A6536"/>
    <w:rsid w:val="000B5A2B"/>
    <w:rsid w:val="000B79B1"/>
    <w:rsid w:val="000D2BDE"/>
    <w:rsid w:val="000E2444"/>
    <w:rsid w:val="00104BB0"/>
    <w:rsid w:val="00105268"/>
    <w:rsid w:val="0010794E"/>
    <w:rsid w:val="0013059E"/>
    <w:rsid w:val="0013354F"/>
    <w:rsid w:val="00143F2E"/>
    <w:rsid w:val="00144E72"/>
    <w:rsid w:val="001576BA"/>
    <w:rsid w:val="001768FF"/>
    <w:rsid w:val="00186081"/>
    <w:rsid w:val="00187FF9"/>
    <w:rsid w:val="00190D3D"/>
    <w:rsid w:val="001A05CD"/>
    <w:rsid w:val="001A3336"/>
    <w:rsid w:val="001A60B1"/>
    <w:rsid w:val="001B119C"/>
    <w:rsid w:val="001B36B1"/>
    <w:rsid w:val="001D73A5"/>
    <w:rsid w:val="001E7B7A"/>
    <w:rsid w:val="001F4C5C"/>
    <w:rsid w:val="00204478"/>
    <w:rsid w:val="00214E2E"/>
    <w:rsid w:val="00216141"/>
    <w:rsid w:val="00217186"/>
    <w:rsid w:val="002246F6"/>
    <w:rsid w:val="002434A1"/>
    <w:rsid w:val="00243E7C"/>
    <w:rsid w:val="00263943"/>
    <w:rsid w:val="00267B35"/>
    <w:rsid w:val="00271A32"/>
    <w:rsid w:val="002A3CBD"/>
    <w:rsid w:val="002C3EFC"/>
    <w:rsid w:val="002F6CC9"/>
    <w:rsid w:val="002F7910"/>
    <w:rsid w:val="00317874"/>
    <w:rsid w:val="0032111C"/>
    <w:rsid w:val="00327C1F"/>
    <w:rsid w:val="00336E3C"/>
    <w:rsid w:val="00340598"/>
    <w:rsid w:val="003427CE"/>
    <w:rsid w:val="00342FBC"/>
    <w:rsid w:val="00355DFE"/>
    <w:rsid w:val="00360269"/>
    <w:rsid w:val="0036758B"/>
    <w:rsid w:val="003731AB"/>
    <w:rsid w:val="0037551B"/>
    <w:rsid w:val="003870E8"/>
    <w:rsid w:val="00392DBA"/>
    <w:rsid w:val="003C3322"/>
    <w:rsid w:val="003C68C2"/>
    <w:rsid w:val="003D4CAE"/>
    <w:rsid w:val="003F26BD"/>
    <w:rsid w:val="003F52AD"/>
    <w:rsid w:val="004059CB"/>
    <w:rsid w:val="00416F46"/>
    <w:rsid w:val="0042291E"/>
    <w:rsid w:val="0043144F"/>
    <w:rsid w:val="00431BFA"/>
    <w:rsid w:val="004353CF"/>
    <w:rsid w:val="00436E81"/>
    <w:rsid w:val="00442ED1"/>
    <w:rsid w:val="00446744"/>
    <w:rsid w:val="004631BC"/>
    <w:rsid w:val="00483809"/>
    <w:rsid w:val="00484761"/>
    <w:rsid w:val="00484DD5"/>
    <w:rsid w:val="004A0594"/>
    <w:rsid w:val="004C1E16"/>
    <w:rsid w:val="004C2543"/>
    <w:rsid w:val="004C3EBA"/>
    <w:rsid w:val="004D15CA"/>
    <w:rsid w:val="004E3E4C"/>
    <w:rsid w:val="004F23A0"/>
    <w:rsid w:val="005003E3"/>
    <w:rsid w:val="005052CD"/>
    <w:rsid w:val="00515F1A"/>
    <w:rsid w:val="00550A26"/>
    <w:rsid w:val="00550BF5"/>
    <w:rsid w:val="00551177"/>
    <w:rsid w:val="00567A70"/>
    <w:rsid w:val="005711BD"/>
    <w:rsid w:val="00586E73"/>
    <w:rsid w:val="005A2A15"/>
    <w:rsid w:val="005D1B15"/>
    <w:rsid w:val="005D2824"/>
    <w:rsid w:val="005D4F1A"/>
    <w:rsid w:val="005D72BB"/>
    <w:rsid w:val="005E692F"/>
    <w:rsid w:val="005E775D"/>
    <w:rsid w:val="006076D9"/>
    <w:rsid w:val="0062114B"/>
    <w:rsid w:val="00623698"/>
    <w:rsid w:val="00625E96"/>
    <w:rsid w:val="00647C09"/>
    <w:rsid w:val="00651F2C"/>
    <w:rsid w:val="00671521"/>
    <w:rsid w:val="006850C3"/>
    <w:rsid w:val="006923BF"/>
    <w:rsid w:val="00693D5D"/>
    <w:rsid w:val="006958C4"/>
    <w:rsid w:val="006A4FCF"/>
    <w:rsid w:val="006B3758"/>
    <w:rsid w:val="006B7F03"/>
    <w:rsid w:val="006F2EEC"/>
    <w:rsid w:val="0070339C"/>
    <w:rsid w:val="00725B45"/>
    <w:rsid w:val="007270A3"/>
    <w:rsid w:val="00763E35"/>
    <w:rsid w:val="00787C81"/>
    <w:rsid w:val="007964AC"/>
    <w:rsid w:val="007B5ABE"/>
    <w:rsid w:val="007C1602"/>
    <w:rsid w:val="007C4336"/>
    <w:rsid w:val="007D4B7D"/>
    <w:rsid w:val="007F39EB"/>
    <w:rsid w:val="007F7AA6"/>
    <w:rsid w:val="00823624"/>
    <w:rsid w:val="00837E47"/>
    <w:rsid w:val="008518FE"/>
    <w:rsid w:val="0085659C"/>
    <w:rsid w:val="00872026"/>
    <w:rsid w:val="0087792E"/>
    <w:rsid w:val="00883927"/>
    <w:rsid w:val="00883EAF"/>
    <w:rsid w:val="00885258"/>
    <w:rsid w:val="008933F8"/>
    <w:rsid w:val="008946BB"/>
    <w:rsid w:val="008A30C3"/>
    <w:rsid w:val="008A3C23"/>
    <w:rsid w:val="008C49CC"/>
    <w:rsid w:val="008D69E9"/>
    <w:rsid w:val="008E0645"/>
    <w:rsid w:val="008F594A"/>
    <w:rsid w:val="009047C1"/>
    <w:rsid w:val="00904C7E"/>
    <w:rsid w:val="0091035B"/>
    <w:rsid w:val="0092079D"/>
    <w:rsid w:val="009608BE"/>
    <w:rsid w:val="0096768F"/>
    <w:rsid w:val="009730B2"/>
    <w:rsid w:val="009A1F6E"/>
    <w:rsid w:val="009C7D17"/>
    <w:rsid w:val="009E484E"/>
    <w:rsid w:val="009E737D"/>
    <w:rsid w:val="009F1027"/>
    <w:rsid w:val="009F40FB"/>
    <w:rsid w:val="00A047D5"/>
    <w:rsid w:val="00A22FCB"/>
    <w:rsid w:val="00A311FC"/>
    <w:rsid w:val="00A4114E"/>
    <w:rsid w:val="00A42314"/>
    <w:rsid w:val="00A44E7B"/>
    <w:rsid w:val="00A472F1"/>
    <w:rsid w:val="00A505C1"/>
    <w:rsid w:val="00A5237D"/>
    <w:rsid w:val="00A554A3"/>
    <w:rsid w:val="00A5637E"/>
    <w:rsid w:val="00A61F8E"/>
    <w:rsid w:val="00A70F19"/>
    <w:rsid w:val="00A758EA"/>
    <w:rsid w:val="00A813C7"/>
    <w:rsid w:val="00A95C50"/>
    <w:rsid w:val="00AB0025"/>
    <w:rsid w:val="00AB79A6"/>
    <w:rsid w:val="00AC4850"/>
    <w:rsid w:val="00AC55BD"/>
    <w:rsid w:val="00AD4CCB"/>
    <w:rsid w:val="00B47B59"/>
    <w:rsid w:val="00B53F81"/>
    <w:rsid w:val="00B56C2B"/>
    <w:rsid w:val="00B65BD3"/>
    <w:rsid w:val="00B70469"/>
    <w:rsid w:val="00B72DD8"/>
    <w:rsid w:val="00B72E09"/>
    <w:rsid w:val="00B90EA1"/>
    <w:rsid w:val="00BC3CDC"/>
    <w:rsid w:val="00BE7C32"/>
    <w:rsid w:val="00BF0C69"/>
    <w:rsid w:val="00BF24A3"/>
    <w:rsid w:val="00BF629B"/>
    <w:rsid w:val="00BF655C"/>
    <w:rsid w:val="00C027E5"/>
    <w:rsid w:val="00C075EF"/>
    <w:rsid w:val="00C11E83"/>
    <w:rsid w:val="00C2378A"/>
    <w:rsid w:val="00C378A1"/>
    <w:rsid w:val="00C46406"/>
    <w:rsid w:val="00C56F65"/>
    <w:rsid w:val="00C6091C"/>
    <w:rsid w:val="00C621D6"/>
    <w:rsid w:val="00C6568A"/>
    <w:rsid w:val="00C7454F"/>
    <w:rsid w:val="00C82D86"/>
    <w:rsid w:val="00CB4B8D"/>
    <w:rsid w:val="00CC0DDA"/>
    <w:rsid w:val="00CD331A"/>
    <w:rsid w:val="00CD684F"/>
    <w:rsid w:val="00CF4F17"/>
    <w:rsid w:val="00D00FED"/>
    <w:rsid w:val="00D03A0E"/>
    <w:rsid w:val="00D06623"/>
    <w:rsid w:val="00D135E4"/>
    <w:rsid w:val="00D14C6B"/>
    <w:rsid w:val="00D21828"/>
    <w:rsid w:val="00D35EFD"/>
    <w:rsid w:val="00D5536F"/>
    <w:rsid w:val="00D56935"/>
    <w:rsid w:val="00D758C6"/>
    <w:rsid w:val="00D81735"/>
    <w:rsid w:val="00D86A98"/>
    <w:rsid w:val="00D90C10"/>
    <w:rsid w:val="00D92E96"/>
    <w:rsid w:val="00DA258C"/>
    <w:rsid w:val="00DB630F"/>
    <w:rsid w:val="00DE07FA"/>
    <w:rsid w:val="00DF2DDE"/>
    <w:rsid w:val="00E01667"/>
    <w:rsid w:val="00E030B4"/>
    <w:rsid w:val="00E10806"/>
    <w:rsid w:val="00E33894"/>
    <w:rsid w:val="00E36209"/>
    <w:rsid w:val="00E420BB"/>
    <w:rsid w:val="00E50DF6"/>
    <w:rsid w:val="00E76F63"/>
    <w:rsid w:val="00E965C5"/>
    <w:rsid w:val="00E96A3A"/>
    <w:rsid w:val="00E97402"/>
    <w:rsid w:val="00E97B99"/>
    <w:rsid w:val="00EA6CD0"/>
    <w:rsid w:val="00EB2E9D"/>
    <w:rsid w:val="00EB3099"/>
    <w:rsid w:val="00EC5712"/>
    <w:rsid w:val="00EE6FFC"/>
    <w:rsid w:val="00EF10AC"/>
    <w:rsid w:val="00EF4701"/>
    <w:rsid w:val="00EF51F4"/>
    <w:rsid w:val="00EF564E"/>
    <w:rsid w:val="00F1714B"/>
    <w:rsid w:val="00F22198"/>
    <w:rsid w:val="00F33D49"/>
    <w:rsid w:val="00F3481E"/>
    <w:rsid w:val="00F50C49"/>
    <w:rsid w:val="00F577F6"/>
    <w:rsid w:val="00F57E8C"/>
    <w:rsid w:val="00F65266"/>
    <w:rsid w:val="00F70E35"/>
    <w:rsid w:val="00F751E1"/>
    <w:rsid w:val="00F91BCE"/>
    <w:rsid w:val="00F9281A"/>
    <w:rsid w:val="00FA7B0A"/>
    <w:rsid w:val="00FB599B"/>
    <w:rsid w:val="00FB711E"/>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412F5BB3-6637-4299-8673-9DEA305F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Text"/>
    <w:link w:val="Ttulo2Char"/>
    <w:uiPriority w:val="9"/>
    <w:qFormat/>
    <w:pPr>
      <w:keepNext/>
      <w:numPr>
        <w:ilvl w:val="1"/>
        <w:numId w:val="1"/>
      </w:numPr>
      <w:spacing w:before="120" w:after="60"/>
      <w:outlineLvl w:val="1"/>
    </w:pPr>
    <w:rPr>
      <w:i/>
      <w:iCs/>
    </w:rPr>
  </w:style>
  <w:style w:type="paragraph" w:styleId="Ttulo3">
    <w:name w:val="heading 3"/>
    <w:basedOn w:val="Normal"/>
    <w:next w:val="Text"/>
    <w:uiPriority w:val="9"/>
    <w:qFormat/>
    <w:pPr>
      <w:keepNext/>
      <w:numPr>
        <w:ilvl w:val="2"/>
        <w:numId w:val="1"/>
      </w:numPr>
      <w:outlineLvl w:val="2"/>
    </w:pPr>
    <w:rPr>
      <w:i/>
      <w:iCs/>
    </w:rPr>
  </w:style>
  <w:style w:type="paragraph" w:styleId="Ttulo4">
    <w:name w:val="heading 4"/>
    <w:basedOn w:val="Normal"/>
    <w:next w:val="Text"/>
    <w:uiPriority w:val="9"/>
    <w:qFormat/>
    <w:pPr>
      <w:keepNext/>
      <w:numPr>
        <w:ilvl w:val="3"/>
        <w:numId w:val="1"/>
      </w:numPr>
      <w:spacing w:before="240" w:after="60"/>
      <w:outlineLvl w:val="3"/>
    </w:pPr>
    <w:rPr>
      <w:i/>
      <w:iCs/>
      <w:sz w:val="18"/>
      <w:szCs w:val="18"/>
    </w:rPr>
  </w:style>
  <w:style w:type="paragraph" w:styleId="Ttulo5">
    <w:name w:val="heading 5"/>
    <w:basedOn w:val="Normal"/>
    <w:next w:val="Text"/>
    <w:uiPriority w:val="9"/>
    <w:qFormat/>
    <w:pPr>
      <w:numPr>
        <w:ilvl w:val="4"/>
        <w:numId w:val="1"/>
      </w:numPr>
      <w:spacing w:before="240" w:after="60"/>
      <w:outlineLvl w:val="4"/>
    </w:pPr>
    <w:rPr>
      <w:sz w:val="18"/>
      <w:szCs w:val="18"/>
    </w:rPr>
  </w:style>
  <w:style w:type="paragraph" w:styleId="Ttulo6">
    <w:name w:val="heading 6"/>
    <w:basedOn w:val="Normal"/>
    <w:next w:val="Text"/>
    <w:uiPriority w:val="9"/>
    <w:qFormat/>
    <w:pPr>
      <w:numPr>
        <w:ilvl w:val="5"/>
        <w:numId w:val="1"/>
      </w:numPr>
      <w:spacing w:before="240" w:after="60"/>
      <w:outlineLvl w:val="5"/>
    </w:pPr>
    <w:rPr>
      <w:i/>
      <w:iCs/>
      <w:sz w:val="16"/>
      <w:szCs w:val="16"/>
    </w:rPr>
  </w:style>
  <w:style w:type="paragraph" w:styleId="Ttulo7">
    <w:name w:val="heading 7"/>
    <w:basedOn w:val="Normal"/>
    <w:next w:val="Text"/>
    <w:uiPriority w:val="9"/>
    <w:qFormat/>
    <w:pPr>
      <w:numPr>
        <w:ilvl w:val="6"/>
        <w:numId w:val="1"/>
      </w:numPr>
      <w:spacing w:before="240" w:after="60"/>
      <w:outlineLvl w:val="6"/>
    </w:pPr>
    <w:rPr>
      <w:sz w:val="16"/>
      <w:szCs w:val="16"/>
    </w:rPr>
  </w:style>
  <w:style w:type="paragraph" w:styleId="Ttulo8">
    <w:name w:val="heading 8"/>
    <w:basedOn w:val="Normal"/>
    <w:next w:val="Text"/>
    <w:uiPriority w:val="9"/>
    <w:qFormat/>
    <w:pPr>
      <w:numPr>
        <w:ilvl w:val="7"/>
        <w:numId w:val="1"/>
      </w:numPr>
      <w:spacing w:before="240" w:after="60"/>
      <w:outlineLvl w:val="7"/>
    </w:pPr>
    <w:rPr>
      <w:i/>
      <w:iCs/>
      <w:sz w:val="16"/>
      <w:szCs w:val="16"/>
    </w:rPr>
  </w:style>
  <w:style w:type="paragraph" w:styleId="Ttulo9">
    <w:name w:val="heading 9"/>
    <w:basedOn w:val="Normal"/>
    <w:next w:val="Text"/>
    <w:uiPriority w:val="9"/>
    <w:qFormat/>
    <w:pPr>
      <w:numPr>
        <w:ilvl w:val="8"/>
        <w:numId w:val="1"/>
      </w:numPr>
      <w:spacing w:before="240" w:after="60"/>
      <w:outlineLvl w:val="8"/>
    </w:pPr>
    <w:rPr>
      <w:sz w:val="16"/>
      <w:szCs w:val="1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ontepargpadro"/>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pPr>
      <w:ind w:firstLine="202"/>
      <w:jc w:val="both"/>
    </w:pPr>
    <w:rPr>
      <w:sz w:val="16"/>
      <w:szCs w:val="16"/>
    </w:rPr>
  </w:style>
  <w:style w:type="paragraph" w:customStyle="1" w:styleId="References">
    <w:name w:val="References"/>
    <w:basedOn w:val="Normal"/>
    <w:rsid w:val="00A42314"/>
    <w:pPr>
      <w:ind w:left="284" w:hanging="284"/>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basedOn w:val="Fontepargpadro"/>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qFormat/>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Fontepargpadro"/>
    <w:rPr>
      <w:color w:val="0000FF"/>
      <w:u w:val="single"/>
    </w:rPr>
  </w:style>
  <w:style w:type="character" w:styleId="HiperlinkVisitado">
    <w:name w:val="FollowedHyperlink"/>
    <w:basedOn w:val="Fontepargpadro"/>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basedOn w:val="Fontepargpadro"/>
    <w:link w:val="Textodebalo"/>
    <w:rsid w:val="00F33D49"/>
    <w:rPr>
      <w:rFonts w:ascii="Tahoma" w:hAnsi="Tahoma" w:cs="Tahoma"/>
      <w:sz w:val="16"/>
      <w:szCs w:val="16"/>
    </w:rPr>
  </w:style>
  <w:style w:type="character" w:styleId="TextodoEspaoReservado">
    <w:name w:val="Placeholder Text"/>
    <w:basedOn w:val="Fontepargpadro"/>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ontepargpadro"/>
    <w:uiPriority w:val="99"/>
    <w:rsid w:val="00C82D86"/>
    <w:rPr>
      <w:rFonts w:ascii="Verdana" w:hAnsi="Verdana" w:cs="Verdana"/>
      <w:color w:val="000000"/>
      <w:sz w:val="22"/>
      <w:szCs w:val="22"/>
    </w:rPr>
  </w:style>
  <w:style w:type="character" w:customStyle="1" w:styleId="bodytype">
    <w:name w:val="body type"/>
    <w:basedOn w:val="Fontepargpadr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basedOn w:val="Fontepargpadro"/>
    <w:link w:val="Ttulo1"/>
    <w:uiPriority w:val="9"/>
    <w:rsid w:val="003F52AD"/>
    <w:rPr>
      <w:smallCaps/>
      <w:kern w:val="28"/>
    </w:rPr>
  </w:style>
  <w:style w:type="character" w:customStyle="1" w:styleId="ReferenceHeadChar">
    <w:name w:val="Reference Head Char"/>
    <w:basedOn w:val="Ttulo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o">
    <w:name w:val="Revision"/>
    <w:hidden/>
    <w:uiPriority w:val="99"/>
    <w:semiHidden/>
    <w:rsid w:val="001B36B1"/>
  </w:style>
  <w:style w:type="character" w:customStyle="1" w:styleId="BodyText2">
    <w:name w:val="Body Text2"/>
    <w:basedOn w:val="Fontepargpadro"/>
    <w:uiPriority w:val="99"/>
    <w:rsid w:val="001B36B1"/>
    <w:rPr>
      <w:rFonts w:ascii="Verdana" w:hAnsi="Verdana" w:cs="Verdana"/>
      <w:color w:val="000000"/>
      <w:sz w:val="22"/>
      <w:szCs w:val="22"/>
    </w:rPr>
  </w:style>
  <w:style w:type="character" w:customStyle="1" w:styleId="Ttulo2Char">
    <w:name w:val="Título 2 Char"/>
    <w:basedOn w:val="Fontepargpadro"/>
    <w:link w:val="Ttulo2"/>
    <w:uiPriority w:val="9"/>
    <w:rsid w:val="001B36B1"/>
    <w:rPr>
      <w:i/>
      <w:iCs/>
    </w:rPr>
  </w:style>
  <w:style w:type="paragraph" w:customStyle="1" w:styleId="TextL-MAG">
    <w:name w:val="Text L-MAG"/>
    <w:basedOn w:val="Normal"/>
    <w:link w:val="TextL-MAGChar"/>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ontepargpadro"/>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basedOn w:val="Fontepargpadro"/>
    <w:link w:val="Textodenotaderodap"/>
    <w:rsid w:val="00C075EF"/>
    <w:rPr>
      <w:sz w:val="16"/>
      <w:szCs w:val="16"/>
    </w:rPr>
  </w:style>
  <w:style w:type="character" w:customStyle="1" w:styleId="RecuodecorpodetextoChar">
    <w:name w:val="Recuo de corpo de texto Char"/>
    <w:basedOn w:val="Fontepargpadro"/>
    <w:link w:val="Recuodecorpodetexto"/>
    <w:rsid w:val="003F26BD"/>
    <w:rPr>
      <w:szCs w:val="24"/>
    </w:rPr>
  </w:style>
  <w:style w:type="paragraph" w:styleId="Legenda">
    <w:name w:val="caption"/>
    <w:basedOn w:val="Textodenotaderodap"/>
    <w:next w:val="Normal"/>
    <w:qFormat/>
    <w:rsid w:val="00883927"/>
    <w:pPr>
      <w:ind w:firstLine="0"/>
      <w:jc w:val="center"/>
    </w:pPr>
  </w:style>
  <w:style w:type="paragraph" w:customStyle="1" w:styleId="PrimeiroPargrafo">
    <w:name w:val="Primeiro Parágrafo"/>
    <w:basedOn w:val="Normal"/>
    <w:next w:val="Normal"/>
    <w:link w:val="PrimeiroPargrafoChar"/>
    <w:qFormat/>
    <w:rsid w:val="006923BF"/>
    <w:pPr>
      <w:tabs>
        <w:tab w:val="left" w:pos="720"/>
      </w:tabs>
      <w:spacing w:before="120"/>
      <w:jc w:val="both"/>
    </w:pPr>
    <w:rPr>
      <w:rFonts w:ascii="Times" w:hAnsi="Times"/>
      <w:sz w:val="24"/>
      <w:lang w:val="pt-BR" w:eastAsia="pt-BR"/>
    </w:rPr>
  </w:style>
  <w:style w:type="character" w:customStyle="1" w:styleId="PrimeiroPargrafoChar">
    <w:name w:val="Primeiro Parágrafo Char"/>
    <w:link w:val="PrimeiroPargrafo"/>
    <w:rsid w:val="006923BF"/>
    <w:rPr>
      <w:rFonts w:ascii="Times" w:hAnsi="Times"/>
      <w:sz w:val="24"/>
      <w:lang w:val="pt-BR" w:eastAsia="pt-BR"/>
    </w:rPr>
  </w:style>
  <w:style w:type="paragraph" w:customStyle="1" w:styleId="TextodeTabela">
    <w:name w:val="Texto de Tabela"/>
    <w:basedOn w:val="PrimeiroPargrafo"/>
    <w:link w:val="TextodeTabelaChar"/>
    <w:qFormat/>
    <w:rsid w:val="00BC3CDC"/>
    <w:pPr>
      <w:spacing w:before="0"/>
    </w:pPr>
  </w:style>
  <w:style w:type="character" w:customStyle="1" w:styleId="TextodeTabelaChar">
    <w:name w:val="Texto de Tabela Char"/>
    <w:basedOn w:val="PrimeiroPargrafoChar"/>
    <w:link w:val="TextodeTabela"/>
    <w:rsid w:val="00BC3CDC"/>
    <w:rPr>
      <w:rFonts w:ascii="Times" w:hAnsi="Times"/>
      <w:sz w:val="24"/>
      <w:lang w:val="pt-BR" w:eastAsia="pt-BR"/>
    </w:rPr>
  </w:style>
  <w:style w:type="table" w:customStyle="1" w:styleId="IEEETable">
    <w:name w:val="IEEE Table"/>
    <w:basedOn w:val="Tabelanormal"/>
    <w:uiPriority w:val="99"/>
    <w:rsid w:val="00243E7C"/>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styleId="Bibliografia">
    <w:name w:val="Bibliography"/>
    <w:basedOn w:val="Normal"/>
    <w:next w:val="Normal"/>
    <w:uiPriority w:val="37"/>
    <w:unhideWhenUsed/>
    <w:rsid w:val="0032111C"/>
    <w:pPr>
      <w:tabs>
        <w:tab w:val="left" w:pos="504"/>
      </w:tabs>
      <w:ind w:left="504" w:hanging="504"/>
    </w:pPr>
  </w:style>
  <w:style w:type="paragraph" w:customStyle="1" w:styleId="bulletlist">
    <w:name w:val="bullet list"/>
    <w:basedOn w:val="Corpodetexto"/>
    <w:rsid w:val="000E2444"/>
    <w:pPr>
      <w:tabs>
        <w:tab w:val="left" w:pos="648"/>
      </w:tabs>
      <w:suppressAutoHyphens/>
      <w:spacing w:after="6"/>
      <w:ind w:left="648"/>
      <w:jc w:val="both"/>
    </w:pPr>
    <w:rPr>
      <w:rFonts w:eastAsia="SimSun"/>
      <w:spacing w:val="-1"/>
      <w:lang w:eastAsia="zh-CN"/>
    </w:rPr>
  </w:style>
  <w:style w:type="paragraph" w:styleId="Corpodetexto">
    <w:name w:val="Body Text"/>
    <w:basedOn w:val="Normal"/>
    <w:link w:val="CorpodetextoChar"/>
    <w:semiHidden/>
    <w:unhideWhenUsed/>
    <w:rsid w:val="000E2444"/>
    <w:pPr>
      <w:spacing w:after="120"/>
    </w:pPr>
  </w:style>
  <w:style w:type="character" w:customStyle="1" w:styleId="CorpodetextoChar">
    <w:name w:val="Corpo de texto Char"/>
    <w:basedOn w:val="Fontepargpadro"/>
    <w:link w:val="Corpodetexto"/>
    <w:semiHidden/>
    <w:rsid w:val="000E2444"/>
  </w:style>
  <w:style w:type="table" w:styleId="Tabelacomgrade">
    <w:name w:val="Table Grid"/>
    <w:basedOn w:val="Tabelanormal"/>
    <w:rsid w:val="00C46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412309">
      <w:bodyDiv w:val="1"/>
      <w:marLeft w:val="0"/>
      <w:marRight w:val="0"/>
      <w:marTop w:val="0"/>
      <w:marBottom w:val="0"/>
      <w:divBdr>
        <w:top w:val="none" w:sz="0" w:space="0" w:color="auto"/>
        <w:left w:val="none" w:sz="0" w:space="0" w:color="auto"/>
        <w:bottom w:val="none" w:sz="0" w:space="0" w:color="auto"/>
        <w:right w:val="none" w:sz="0" w:space="0" w:color="auto"/>
      </w:divBdr>
    </w:div>
    <w:div w:id="458187764">
      <w:bodyDiv w:val="1"/>
      <w:marLeft w:val="0"/>
      <w:marRight w:val="0"/>
      <w:marTop w:val="0"/>
      <w:marBottom w:val="0"/>
      <w:divBdr>
        <w:top w:val="none" w:sz="0" w:space="0" w:color="auto"/>
        <w:left w:val="none" w:sz="0" w:space="0" w:color="auto"/>
        <w:bottom w:val="none" w:sz="0" w:space="0" w:color="auto"/>
        <w:right w:val="none" w:sz="0" w:space="0" w:color="auto"/>
      </w:divBdr>
    </w:div>
    <w:div w:id="1708986413">
      <w:bodyDiv w:val="1"/>
      <w:marLeft w:val="0"/>
      <w:marRight w:val="0"/>
      <w:marTop w:val="0"/>
      <w:marBottom w:val="0"/>
      <w:divBdr>
        <w:top w:val="none" w:sz="0" w:space="0" w:color="auto"/>
        <w:left w:val="none" w:sz="0" w:space="0" w:color="auto"/>
        <w:bottom w:val="none" w:sz="0" w:space="0" w:color="auto"/>
        <w:right w:val="none" w:sz="0" w:space="0" w:color="auto"/>
      </w:divBdr>
    </w:div>
    <w:div w:id="20181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2FCAF-9083-435D-813E-04F415037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3556</TotalTime>
  <Pages>8</Pages>
  <Words>16749</Words>
  <Characters>90450</Characters>
  <Application>Microsoft Office Word</Application>
  <DocSecurity>0</DocSecurity>
  <Lines>753</Lines>
  <Paragraphs>213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106986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Cristiano Cesario</cp:lastModifiedBy>
  <cp:revision>47</cp:revision>
  <cp:lastPrinted>2012-08-02T18:53:00Z</cp:lastPrinted>
  <dcterms:created xsi:type="dcterms:W3CDTF">2012-11-21T16:14:00Z</dcterms:created>
  <dcterms:modified xsi:type="dcterms:W3CDTF">2014-05-04T19:16:00Z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zotero-version="4.0.20"&gt;&lt;session id="sLqogJcr"/&gt;&lt;style id="http://www.zotero.org/styles/ieee-software" hasBibliography="1" bibliographyStyleHasBeenSet="1"/&gt;&lt;prefs&gt;&lt;pref name="fieldType" value="Field"/&gt;&lt;pref name="storeReferences" va</vt:lpwstr>
  </property>
  <property fmtid="{D5CDD505-2E9C-101B-9397-08002B2CF9AE}" pid="3" name="ZOTERO_PREF_2">
    <vt:lpwstr>lue="true"/&gt;&lt;pref name="automaticJournalAbbreviations" value="true"/&gt;&lt;pref name="noteType" value="0"/&gt;&lt;/prefs&gt;&lt;/data&gt;</vt:lpwstr>
  </property>
</Properties>
</file>