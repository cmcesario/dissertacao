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394584901" w:displacedByCustomXml="next"/>
    <w:bookmarkStart w:id="1" w:name="_Ref393357917" w:displacedByCustomXml="next"/>
    <w:sdt>
      <w:sdtPr>
        <w:rPr>
          <w:rFonts w:eastAsiaTheme="minorHAnsi" w:cstheme="minorBidi"/>
          <w:b w:val="0"/>
          <w:bCs w:val="0"/>
          <w:caps w:val="0"/>
          <w:sz w:val="24"/>
          <w:szCs w:val="22"/>
          <w:lang w:val="en-US"/>
        </w:rPr>
        <w:id w:val="-901986929"/>
        <w:docPartObj>
          <w:docPartGallery w:val="Table of Contents"/>
          <w:docPartUnique/>
        </w:docPartObj>
      </w:sdtPr>
      <w:sdtContent>
        <w:p w14:paraId="1A482C07" w14:textId="77777777" w:rsidR="00F26B08" w:rsidRPr="00CD5B1E" w:rsidRDefault="00F26B08">
          <w:pPr>
            <w:pStyle w:val="CabealhodoSumrio"/>
            <w:rPr>
              <w:lang w:val="en-US"/>
            </w:rPr>
          </w:pPr>
          <w:r w:rsidRPr="00CD5B1E">
            <w:rPr>
              <w:lang w:val="en-US"/>
            </w:rPr>
            <w:t>tABLE OF cONTENTS</w:t>
          </w:r>
        </w:p>
        <w:p w14:paraId="5DCDBE44" w14:textId="77777777" w:rsidR="006F1501" w:rsidRPr="00F96233" w:rsidRDefault="00F26B08">
          <w:pPr>
            <w:pStyle w:val="Sumrio1"/>
            <w:tabs>
              <w:tab w:val="right" w:leader="dot" w:pos="9061"/>
            </w:tabs>
            <w:rPr>
              <w:rFonts w:asciiTheme="minorHAnsi" w:eastAsiaTheme="minorEastAsia" w:hAnsiTheme="minorHAnsi"/>
              <w:sz w:val="22"/>
              <w:lang w:val="en-US" w:eastAsia="pt-BR"/>
            </w:rPr>
          </w:pPr>
          <w:r w:rsidRPr="00360B53">
            <w:rPr>
              <w:lang w:val="en-US"/>
            </w:rPr>
            <w:fldChar w:fldCharType="begin"/>
          </w:r>
          <w:r w:rsidRPr="00CD5B1E">
            <w:rPr>
              <w:lang w:val="en-US"/>
            </w:rPr>
            <w:instrText xml:space="preserve"> TOC \o "1-3" \h \z \u </w:instrText>
          </w:r>
          <w:r w:rsidRPr="00360B53">
            <w:rPr>
              <w:lang w:val="en-US"/>
            </w:rPr>
            <w:fldChar w:fldCharType="separate"/>
          </w:r>
          <w:hyperlink w:anchor="_Toc397286998" w:history="1">
            <w:r w:rsidR="006F1501" w:rsidRPr="00F96233">
              <w:rPr>
                <w:rStyle w:val="Hyperlink"/>
                <w:lang w:val="en-US"/>
              </w:rPr>
              <w:t>Chapter 1 – Visualizing Distributed Version Control Systems</w:t>
            </w:r>
            <w:r w:rsidR="006F1501" w:rsidRPr="00F96233">
              <w:rPr>
                <w:webHidden/>
                <w:lang w:val="en-US"/>
              </w:rPr>
              <w:tab/>
            </w:r>
            <w:r w:rsidR="006F1501" w:rsidRPr="00F96233">
              <w:rPr>
                <w:webHidden/>
                <w:lang w:val="en-US"/>
              </w:rPr>
              <w:fldChar w:fldCharType="begin"/>
            </w:r>
            <w:r w:rsidR="006F1501" w:rsidRPr="00F96233">
              <w:rPr>
                <w:webHidden/>
                <w:lang w:val="en-US"/>
              </w:rPr>
              <w:instrText xml:space="preserve"> PAGEREF _Toc397286998 \h </w:instrText>
            </w:r>
            <w:r w:rsidR="006F1501" w:rsidRPr="00F96233">
              <w:rPr>
                <w:webHidden/>
                <w:lang w:val="en-US"/>
              </w:rPr>
            </w:r>
            <w:r w:rsidR="006F1501" w:rsidRPr="00F96233">
              <w:rPr>
                <w:webHidden/>
                <w:lang w:val="en-US"/>
              </w:rPr>
              <w:fldChar w:fldCharType="separate"/>
            </w:r>
            <w:r w:rsidR="006F1501" w:rsidRPr="00F96233">
              <w:rPr>
                <w:webHidden/>
                <w:lang w:val="en-US"/>
              </w:rPr>
              <w:t>2</w:t>
            </w:r>
            <w:r w:rsidR="006F1501" w:rsidRPr="00F96233">
              <w:rPr>
                <w:webHidden/>
                <w:lang w:val="en-US"/>
              </w:rPr>
              <w:fldChar w:fldCharType="end"/>
            </w:r>
          </w:hyperlink>
        </w:p>
        <w:p w14:paraId="3909199C" w14:textId="77777777" w:rsidR="006F1501" w:rsidRPr="00F96233" w:rsidRDefault="004C4378">
          <w:pPr>
            <w:pStyle w:val="Sumrio2"/>
            <w:rPr>
              <w:rFonts w:asciiTheme="minorHAnsi" w:eastAsiaTheme="minorEastAsia" w:hAnsiTheme="minorHAnsi"/>
              <w:sz w:val="22"/>
              <w:lang w:val="en-US" w:eastAsia="pt-BR"/>
            </w:rPr>
          </w:pPr>
          <w:hyperlink w:anchor="_Toc397286999" w:history="1">
            <w:r w:rsidR="006F1501" w:rsidRPr="00F96233">
              <w:rPr>
                <w:rStyle w:val="Hyperlink"/>
                <w:lang w:val="en-US"/>
              </w:rPr>
              <w:t>1.1 Introduction</w:t>
            </w:r>
            <w:r w:rsidR="006F1501" w:rsidRPr="00F96233">
              <w:rPr>
                <w:webHidden/>
                <w:lang w:val="en-US"/>
              </w:rPr>
              <w:tab/>
            </w:r>
            <w:r w:rsidR="006F1501" w:rsidRPr="00F96233">
              <w:rPr>
                <w:webHidden/>
                <w:lang w:val="en-US"/>
              </w:rPr>
              <w:fldChar w:fldCharType="begin"/>
            </w:r>
            <w:r w:rsidR="006F1501" w:rsidRPr="00F96233">
              <w:rPr>
                <w:webHidden/>
                <w:lang w:val="en-US"/>
              </w:rPr>
              <w:instrText xml:space="preserve"> PAGEREF _Toc397286999 \h </w:instrText>
            </w:r>
            <w:r w:rsidR="006F1501" w:rsidRPr="00F96233">
              <w:rPr>
                <w:webHidden/>
                <w:lang w:val="en-US"/>
              </w:rPr>
            </w:r>
            <w:r w:rsidR="006F1501" w:rsidRPr="00F96233">
              <w:rPr>
                <w:webHidden/>
                <w:lang w:val="en-US"/>
              </w:rPr>
              <w:fldChar w:fldCharType="separate"/>
            </w:r>
            <w:r w:rsidR="006F1501" w:rsidRPr="00F96233">
              <w:rPr>
                <w:webHidden/>
                <w:lang w:val="en-US"/>
              </w:rPr>
              <w:t>2</w:t>
            </w:r>
            <w:r w:rsidR="006F1501" w:rsidRPr="00F96233">
              <w:rPr>
                <w:webHidden/>
                <w:lang w:val="en-US"/>
              </w:rPr>
              <w:fldChar w:fldCharType="end"/>
            </w:r>
          </w:hyperlink>
        </w:p>
        <w:p w14:paraId="2D284685" w14:textId="77777777" w:rsidR="006F1501" w:rsidRPr="00F96233" w:rsidRDefault="004C4378">
          <w:pPr>
            <w:pStyle w:val="Sumrio2"/>
            <w:rPr>
              <w:rFonts w:asciiTheme="minorHAnsi" w:eastAsiaTheme="minorEastAsia" w:hAnsiTheme="minorHAnsi"/>
              <w:sz w:val="22"/>
              <w:lang w:val="en-US" w:eastAsia="pt-BR"/>
            </w:rPr>
          </w:pPr>
          <w:hyperlink w:anchor="_Toc397287000" w:history="1">
            <w:r w:rsidR="006F1501" w:rsidRPr="00F96233">
              <w:rPr>
                <w:rStyle w:val="Hyperlink"/>
                <w:lang w:val="en-US"/>
              </w:rPr>
              <w:t>1.2 Information Gathering</w:t>
            </w:r>
            <w:r w:rsidR="006F1501" w:rsidRPr="00F96233">
              <w:rPr>
                <w:webHidden/>
                <w:lang w:val="en-US"/>
              </w:rPr>
              <w:tab/>
            </w:r>
            <w:r w:rsidR="006F1501" w:rsidRPr="00F96233">
              <w:rPr>
                <w:webHidden/>
                <w:lang w:val="en-US"/>
              </w:rPr>
              <w:fldChar w:fldCharType="begin"/>
            </w:r>
            <w:r w:rsidR="006F1501" w:rsidRPr="00F96233">
              <w:rPr>
                <w:webHidden/>
                <w:lang w:val="en-US"/>
              </w:rPr>
              <w:instrText xml:space="preserve"> PAGEREF _Toc397287000 \h </w:instrText>
            </w:r>
            <w:r w:rsidR="006F1501" w:rsidRPr="00F96233">
              <w:rPr>
                <w:webHidden/>
                <w:lang w:val="en-US"/>
              </w:rPr>
            </w:r>
            <w:r w:rsidR="006F1501" w:rsidRPr="00F96233">
              <w:rPr>
                <w:webHidden/>
                <w:lang w:val="en-US"/>
              </w:rPr>
              <w:fldChar w:fldCharType="separate"/>
            </w:r>
            <w:r w:rsidR="006F1501" w:rsidRPr="00F96233">
              <w:rPr>
                <w:webHidden/>
                <w:lang w:val="en-US"/>
              </w:rPr>
              <w:t>4</w:t>
            </w:r>
            <w:r w:rsidR="006F1501" w:rsidRPr="00F96233">
              <w:rPr>
                <w:webHidden/>
                <w:lang w:val="en-US"/>
              </w:rPr>
              <w:fldChar w:fldCharType="end"/>
            </w:r>
          </w:hyperlink>
        </w:p>
        <w:p w14:paraId="7D2635C7" w14:textId="77777777" w:rsidR="006F1501" w:rsidRPr="00F96233" w:rsidRDefault="004C4378">
          <w:pPr>
            <w:pStyle w:val="Sumrio2"/>
            <w:rPr>
              <w:rFonts w:asciiTheme="minorHAnsi" w:eastAsiaTheme="minorEastAsia" w:hAnsiTheme="minorHAnsi"/>
              <w:sz w:val="22"/>
              <w:lang w:val="en-US" w:eastAsia="pt-BR"/>
            </w:rPr>
          </w:pPr>
          <w:hyperlink w:anchor="_Toc397287001" w:history="1">
            <w:r w:rsidR="006F1501" w:rsidRPr="00F96233">
              <w:rPr>
                <w:rStyle w:val="Hyperlink"/>
                <w:lang w:val="en-US"/>
              </w:rPr>
              <w:t>1.3 Information Visualization</w:t>
            </w:r>
            <w:r w:rsidR="006F1501" w:rsidRPr="00F96233">
              <w:rPr>
                <w:webHidden/>
                <w:lang w:val="en-US"/>
              </w:rPr>
              <w:tab/>
            </w:r>
            <w:r w:rsidR="006F1501" w:rsidRPr="00F96233">
              <w:rPr>
                <w:webHidden/>
                <w:lang w:val="en-US"/>
              </w:rPr>
              <w:fldChar w:fldCharType="begin"/>
            </w:r>
            <w:r w:rsidR="006F1501" w:rsidRPr="00F96233">
              <w:rPr>
                <w:webHidden/>
                <w:lang w:val="en-US"/>
              </w:rPr>
              <w:instrText xml:space="preserve"> PAGEREF _Toc397287001 \h </w:instrText>
            </w:r>
            <w:r w:rsidR="006F1501" w:rsidRPr="00F96233">
              <w:rPr>
                <w:webHidden/>
                <w:lang w:val="en-US"/>
              </w:rPr>
            </w:r>
            <w:r w:rsidR="006F1501" w:rsidRPr="00F96233">
              <w:rPr>
                <w:webHidden/>
                <w:lang w:val="en-US"/>
              </w:rPr>
              <w:fldChar w:fldCharType="separate"/>
            </w:r>
            <w:r w:rsidR="006F1501" w:rsidRPr="00F96233">
              <w:rPr>
                <w:webHidden/>
                <w:lang w:val="en-US"/>
              </w:rPr>
              <w:t>6</w:t>
            </w:r>
            <w:r w:rsidR="006F1501" w:rsidRPr="00F96233">
              <w:rPr>
                <w:webHidden/>
                <w:lang w:val="en-US"/>
              </w:rPr>
              <w:fldChar w:fldCharType="end"/>
            </w:r>
          </w:hyperlink>
        </w:p>
        <w:p w14:paraId="3DEA0EDA" w14:textId="77777777" w:rsidR="006F1501" w:rsidRPr="00F96233" w:rsidRDefault="004C4378">
          <w:pPr>
            <w:pStyle w:val="Sumrio3"/>
            <w:tabs>
              <w:tab w:val="right" w:leader="dot" w:pos="9061"/>
            </w:tabs>
            <w:rPr>
              <w:rFonts w:asciiTheme="minorHAnsi" w:eastAsiaTheme="minorEastAsia" w:hAnsiTheme="minorHAnsi"/>
              <w:sz w:val="22"/>
              <w:lang w:val="en-US" w:eastAsia="pt-BR"/>
            </w:rPr>
          </w:pPr>
          <w:hyperlink w:anchor="_Toc397287002" w:history="1">
            <w:r w:rsidR="006F1501" w:rsidRPr="00F96233">
              <w:rPr>
                <w:rStyle w:val="Hyperlink"/>
                <w:lang w:val="en-US"/>
              </w:rPr>
              <w:t>1.3.1 Level 1: Notifications</w:t>
            </w:r>
            <w:r w:rsidR="006F1501" w:rsidRPr="00F96233">
              <w:rPr>
                <w:webHidden/>
                <w:lang w:val="en-US"/>
              </w:rPr>
              <w:tab/>
            </w:r>
            <w:r w:rsidR="006F1501" w:rsidRPr="00F96233">
              <w:rPr>
                <w:webHidden/>
                <w:lang w:val="en-US"/>
              </w:rPr>
              <w:fldChar w:fldCharType="begin"/>
            </w:r>
            <w:r w:rsidR="006F1501" w:rsidRPr="00F96233">
              <w:rPr>
                <w:webHidden/>
                <w:lang w:val="en-US"/>
              </w:rPr>
              <w:instrText xml:space="preserve"> PAGEREF _Toc397287002 \h </w:instrText>
            </w:r>
            <w:r w:rsidR="006F1501" w:rsidRPr="00F96233">
              <w:rPr>
                <w:webHidden/>
                <w:lang w:val="en-US"/>
              </w:rPr>
            </w:r>
            <w:r w:rsidR="006F1501" w:rsidRPr="00F96233">
              <w:rPr>
                <w:webHidden/>
                <w:lang w:val="en-US"/>
              </w:rPr>
              <w:fldChar w:fldCharType="separate"/>
            </w:r>
            <w:r w:rsidR="006F1501" w:rsidRPr="00F96233">
              <w:rPr>
                <w:webHidden/>
                <w:lang w:val="en-US"/>
              </w:rPr>
              <w:t>6</w:t>
            </w:r>
            <w:r w:rsidR="006F1501" w:rsidRPr="00F96233">
              <w:rPr>
                <w:webHidden/>
                <w:lang w:val="en-US"/>
              </w:rPr>
              <w:fldChar w:fldCharType="end"/>
            </w:r>
          </w:hyperlink>
        </w:p>
        <w:p w14:paraId="574888E7" w14:textId="77777777" w:rsidR="006F1501" w:rsidRPr="00F96233" w:rsidRDefault="004C4378">
          <w:pPr>
            <w:pStyle w:val="Sumrio3"/>
            <w:tabs>
              <w:tab w:val="right" w:leader="dot" w:pos="9061"/>
            </w:tabs>
            <w:rPr>
              <w:rFonts w:asciiTheme="minorHAnsi" w:eastAsiaTheme="minorEastAsia" w:hAnsiTheme="minorHAnsi"/>
              <w:sz w:val="22"/>
              <w:lang w:val="en-US" w:eastAsia="pt-BR"/>
            </w:rPr>
          </w:pPr>
          <w:hyperlink w:anchor="_Toc397287003" w:history="1">
            <w:r w:rsidR="006F1501" w:rsidRPr="00F96233">
              <w:rPr>
                <w:rStyle w:val="Hyperlink"/>
                <w:lang w:val="en-US"/>
              </w:rPr>
              <w:t>1.3.2 Level 2: Topology</w:t>
            </w:r>
            <w:r w:rsidR="006F1501" w:rsidRPr="00F96233">
              <w:rPr>
                <w:webHidden/>
                <w:lang w:val="en-US"/>
              </w:rPr>
              <w:tab/>
            </w:r>
            <w:r w:rsidR="006F1501" w:rsidRPr="00F96233">
              <w:rPr>
                <w:webHidden/>
                <w:lang w:val="en-US"/>
              </w:rPr>
              <w:fldChar w:fldCharType="begin"/>
            </w:r>
            <w:r w:rsidR="006F1501" w:rsidRPr="00F96233">
              <w:rPr>
                <w:webHidden/>
                <w:lang w:val="en-US"/>
              </w:rPr>
              <w:instrText xml:space="preserve"> PAGEREF _Toc397287003 \h </w:instrText>
            </w:r>
            <w:r w:rsidR="006F1501" w:rsidRPr="00F96233">
              <w:rPr>
                <w:webHidden/>
                <w:lang w:val="en-US"/>
              </w:rPr>
            </w:r>
            <w:r w:rsidR="006F1501" w:rsidRPr="00F96233">
              <w:rPr>
                <w:webHidden/>
                <w:lang w:val="en-US"/>
              </w:rPr>
              <w:fldChar w:fldCharType="separate"/>
            </w:r>
            <w:r w:rsidR="006F1501" w:rsidRPr="00F96233">
              <w:rPr>
                <w:webHidden/>
                <w:lang w:val="en-US"/>
              </w:rPr>
              <w:t>6</w:t>
            </w:r>
            <w:r w:rsidR="006F1501" w:rsidRPr="00F96233">
              <w:rPr>
                <w:webHidden/>
                <w:lang w:val="en-US"/>
              </w:rPr>
              <w:fldChar w:fldCharType="end"/>
            </w:r>
          </w:hyperlink>
        </w:p>
        <w:p w14:paraId="14B8D93E" w14:textId="77777777" w:rsidR="006F1501" w:rsidRPr="00F96233" w:rsidRDefault="004C4378">
          <w:pPr>
            <w:pStyle w:val="Sumrio3"/>
            <w:tabs>
              <w:tab w:val="right" w:leader="dot" w:pos="9061"/>
            </w:tabs>
            <w:rPr>
              <w:rFonts w:asciiTheme="minorHAnsi" w:eastAsiaTheme="minorEastAsia" w:hAnsiTheme="minorHAnsi"/>
              <w:sz w:val="22"/>
              <w:lang w:val="en-US" w:eastAsia="pt-BR"/>
            </w:rPr>
          </w:pPr>
          <w:hyperlink w:anchor="_Toc397287004" w:history="1">
            <w:r w:rsidR="006F1501" w:rsidRPr="00F96233">
              <w:rPr>
                <w:rStyle w:val="Hyperlink"/>
                <w:lang w:val="en-US"/>
              </w:rPr>
              <w:t>1.3.3 Level 3: Tracked branches</w:t>
            </w:r>
            <w:r w:rsidR="006F1501" w:rsidRPr="00F96233">
              <w:rPr>
                <w:webHidden/>
                <w:lang w:val="en-US"/>
              </w:rPr>
              <w:tab/>
            </w:r>
            <w:r w:rsidR="006F1501" w:rsidRPr="00F96233">
              <w:rPr>
                <w:webHidden/>
                <w:lang w:val="en-US"/>
              </w:rPr>
              <w:fldChar w:fldCharType="begin"/>
            </w:r>
            <w:r w:rsidR="006F1501" w:rsidRPr="00F96233">
              <w:rPr>
                <w:webHidden/>
                <w:lang w:val="en-US"/>
              </w:rPr>
              <w:instrText xml:space="preserve"> PAGEREF _Toc397287004 \h </w:instrText>
            </w:r>
            <w:r w:rsidR="006F1501" w:rsidRPr="00F96233">
              <w:rPr>
                <w:webHidden/>
                <w:lang w:val="en-US"/>
              </w:rPr>
            </w:r>
            <w:r w:rsidR="006F1501" w:rsidRPr="00F96233">
              <w:rPr>
                <w:webHidden/>
                <w:lang w:val="en-US"/>
              </w:rPr>
              <w:fldChar w:fldCharType="separate"/>
            </w:r>
            <w:r w:rsidR="006F1501" w:rsidRPr="00F96233">
              <w:rPr>
                <w:webHidden/>
                <w:lang w:val="en-US"/>
              </w:rPr>
              <w:t>7</w:t>
            </w:r>
            <w:r w:rsidR="006F1501" w:rsidRPr="00F96233">
              <w:rPr>
                <w:webHidden/>
                <w:lang w:val="en-US"/>
              </w:rPr>
              <w:fldChar w:fldCharType="end"/>
            </w:r>
          </w:hyperlink>
        </w:p>
        <w:p w14:paraId="1272D267" w14:textId="77777777" w:rsidR="006F1501" w:rsidRPr="00F96233" w:rsidRDefault="004C4378">
          <w:pPr>
            <w:pStyle w:val="Sumrio3"/>
            <w:tabs>
              <w:tab w:val="right" w:leader="dot" w:pos="9061"/>
            </w:tabs>
            <w:rPr>
              <w:rFonts w:asciiTheme="minorHAnsi" w:eastAsiaTheme="minorEastAsia" w:hAnsiTheme="minorHAnsi"/>
              <w:sz w:val="22"/>
              <w:lang w:val="en-US" w:eastAsia="pt-BR"/>
            </w:rPr>
          </w:pPr>
          <w:hyperlink w:anchor="_Toc397287005" w:history="1">
            <w:r w:rsidR="006F1501" w:rsidRPr="00F96233">
              <w:rPr>
                <w:rStyle w:val="Hyperlink"/>
                <w:lang w:val="en-US"/>
              </w:rPr>
              <w:t>1.3.4 Level 4: Commits</w:t>
            </w:r>
            <w:r w:rsidR="006F1501" w:rsidRPr="00F96233">
              <w:rPr>
                <w:webHidden/>
                <w:lang w:val="en-US"/>
              </w:rPr>
              <w:tab/>
            </w:r>
            <w:r w:rsidR="006F1501" w:rsidRPr="00F96233">
              <w:rPr>
                <w:webHidden/>
                <w:lang w:val="en-US"/>
              </w:rPr>
              <w:fldChar w:fldCharType="begin"/>
            </w:r>
            <w:r w:rsidR="006F1501" w:rsidRPr="00F96233">
              <w:rPr>
                <w:webHidden/>
                <w:lang w:val="en-US"/>
              </w:rPr>
              <w:instrText xml:space="preserve"> PAGEREF _Toc397287005 \h </w:instrText>
            </w:r>
            <w:r w:rsidR="006F1501" w:rsidRPr="00F96233">
              <w:rPr>
                <w:webHidden/>
                <w:lang w:val="en-US"/>
              </w:rPr>
            </w:r>
            <w:r w:rsidR="006F1501" w:rsidRPr="00F96233">
              <w:rPr>
                <w:webHidden/>
                <w:lang w:val="en-US"/>
              </w:rPr>
              <w:fldChar w:fldCharType="separate"/>
            </w:r>
            <w:r w:rsidR="006F1501" w:rsidRPr="00F96233">
              <w:rPr>
                <w:webHidden/>
                <w:lang w:val="en-US"/>
              </w:rPr>
              <w:t>10</w:t>
            </w:r>
            <w:r w:rsidR="006F1501" w:rsidRPr="00F96233">
              <w:rPr>
                <w:webHidden/>
                <w:lang w:val="en-US"/>
              </w:rPr>
              <w:fldChar w:fldCharType="end"/>
            </w:r>
          </w:hyperlink>
        </w:p>
        <w:p w14:paraId="59FE79B5" w14:textId="77777777" w:rsidR="006F1501" w:rsidRPr="00F96233" w:rsidRDefault="004C4378">
          <w:pPr>
            <w:pStyle w:val="Sumrio2"/>
            <w:rPr>
              <w:rFonts w:asciiTheme="minorHAnsi" w:eastAsiaTheme="minorEastAsia" w:hAnsiTheme="minorHAnsi"/>
              <w:sz w:val="22"/>
              <w:lang w:val="en-US" w:eastAsia="pt-BR"/>
            </w:rPr>
          </w:pPr>
          <w:hyperlink w:anchor="_Toc397287006" w:history="1">
            <w:r w:rsidR="006F1501" w:rsidRPr="00F96233">
              <w:rPr>
                <w:rStyle w:val="Hyperlink"/>
                <w:lang w:val="en-US"/>
              </w:rPr>
              <w:t>1.4 Behind the Scenes</w:t>
            </w:r>
            <w:r w:rsidR="006F1501" w:rsidRPr="00F96233">
              <w:rPr>
                <w:webHidden/>
                <w:lang w:val="en-US"/>
              </w:rPr>
              <w:tab/>
            </w:r>
            <w:r w:rsidR="006F1501" w:rsidRPr="00F96233">
              <w:rPr>
                <w:webHidden/>
                <w:lang w:val="en-US"/>
              </w:rPr>
              <w:fldChar w:fldCharType="begin"/>
            </w:r>
            <w:r w:rsidR="006F1501" w:rsidRPr="00F96233">
              <w:rPr>
                <w:webHidden/>
                <w:lang w:val="en-US"/>
              </w:rPr>
              <w:instrText xml:space="preserve"> PAGEREF _Toc397287006 \h </w:instrText>
            </w:r>
            <w:r w:rsidR="006F1501" w:rsidRPr="00F96233">
              <w:rPr>
                <w:webHidden/>
                <w:lang w:val="en-US"/>
              </w:rPr>
            </w:r>
            <w:r w:rsidR="006F1501" w:rsidRPr="00F96233">
              <w:rPr>
                <w:webHidden/>
                <w:lang w:val="en-US"/>
              </w:rPr>
              <w:fldChar w:fldCharType="separate"/>
            </w:r>
            <w:r w:rsidR="006F1501" w:rsidRPr="00F96233">
              <w:rPr>
                <w:webHidden/>
                <w:lang w:val="en-US"/>
              </w:rPr>
              <w:t>11</w:t>
            </w:r>
            <w:r w:rsidR="006F1501" w:rsidRPr="00F96233">
              <w:rPr>
                <w:webHidden/>
                <w:lang w:val="en-US"/>
              </w:rPr>
              <w:fldChar w:fldCharType="end"/>
            </w:r>
          </w:hyperlink>
        </w:p>
        <w:p w14:paraId="128FE8C0" w14:textId="77777777" w:rsidR="006F1501" w:rsidRPr="00F96233" w:rsidRDefault="004C4378">
          <w:pPr>
            <w:pStyle w:val="Sumrio2"/>
            <w:rPr>
              <w:rFonts w:asciiTheme="minorHAnsi" w:eastAsiaTheme="minorEastAsia" w:hAnsiTheme="minorHAnsi"/>
              <w:sz w:val="22"/>
              <w:lang w:val="en-US" w:eastAsia="pt-BR"/>
            </w:rPr>
          </w:pPr>
          <w:hyperlink w:anchor="_Toc397287007" w:history="1">
            <w:r w:rsidR="006F1501" w:rsidRPr="00F96233">
              <w:rPr>
                <w:rStyle w:val="Hyperlink"/>
                <w:lang w:val="en-US"/>
              </w:rPr>
              <w:t>1.5 Technologies Used</w:t>
            </w:r>
            <w:r w:rsidR="006F1501" w:rsidRPr="00F96233">
              <w:rPr>
                <w:webHidden/>
                <w:lang w:val="en-US"/>
              </w:rPr>
              <w:tab/>
            </w:r>
            <w:r w:rsidR="006F1501" w:rsidRPr="00F96233">
              <w:rPr>
                <w:webHidden/>
                <w:lang w:val="en-US"/>
              </w:rPr>
              <w:fldChar w:fldCharType="begin"/>
            </w:r>
            <w:r w:rsidR="006F1501" w:rsidRPr="00F96233">
              <w:rPr>
                <w:webHidden/>
                <w:lang w:val="en-US"/>
              </w:rPr>
              <w:instrText xml:space="preserve"> PAGEREF _Toc397287007 \h </w:instrText>
            </w:r>
            <w:r w:rsidR="006F1501" w:rsidRPr="00F96233">
              <w:rPr>
                <w:webHidden/>
                <w:lang w:val="en-US"/>
              </w:rPr>
            </w:r>
            <w:r w:rsidR="006F1501" w:rsidRPr="00F96233">
              <w:rPr>
                <w:webHidden/>
                <w:lang w:val="en-US"/>
              </w:rPr>
              <w:fldChar w:fldCharType="separate"/>
            </w:r>
            <w:r w:rsidR="006F1501" w:rsidRPr="00F96233">
              <w:rPr>
                <w:webHidden/>
                <w:lang w:val="en-US"/>
              </w:rPr>
              <w:t>15</w:t>
            </w:r>
            <w:r w:rsidR="006F1501" w:rsidRPr="00F96233">
              <w:rPr>
                <w:webHidden/>
                <w:lang w:val="en-US"/>
              </w:rPr>
              <w:fldChar w:fldCharType="end"/>
            </w:r>
          </w:hyperlink>
        </w:p>
        <w:p w14:paraId="35E0D8FB" w14:textId="77777777" w:rsidR="006F1501" w:rsidRPr="00F96233" w:rsidRDefault="004C4378">
          <w:pPr>
            <w:pStyle w:val="Sumrio2"/>
            <w:rPr>
              <w:rFonts w:asciiTheme="minorHAnsi" w:eastAsiaTheme="minorEastAsia" w:hAnsiTheme="minorHAnsi"/>
              <w:sz w:val="22"/>
              <w:lang w:val="en-US" w:eastAsia="pt-BR"/>
            </w:rPr>
          </w:pPr>
          <w:hyperlink w:anchor="_Toc397287008" w:history="1">
            <w:r w:rsidR="006F1501" w:rsidRPr="00F96233">
              <w:rPr>
                <w:rStyle w:val="Hyperlink"/>
                <w:lang w:val="en-US"/>
              </w:rPr>
              <w:t>1.6 DyeVC Usage</w:t>
            </w:r>
            <w:r w:rsidR="006F1501" w:rsidRPr="00F96233">
              <w:rPr>
                <w:webHidden/>
                <w:lang w:val="en-US"/>
              </w:rPr>
              <w:tab/>
            </w:r>
            <w:r w:rsidR="006F1501" w:rsidRPr="00F96233">
              <w:rPr>
                <w:webHidden/>
                <w:lang w:val="en-US"/>
              </w:rPr>
              <w:fldChar w:fldCharType="begin"/>
            </w:r>
            <w:r w:rsidR="006F1501" w:rsidRPr="00F96233">
              <w:rPr>
                <w:webHidden/>
                <w:lang w:val="en-US"/>
              </w:rPr>
              <w:instrText xml:space="preserve"> PAGEREF _Toc397287008 \h </w:instrText>
            </w:r>
            <w:r w:rsidR="006F1501" w:rsidRPr="00F96233">
              <w:rPr>
                <w:webHidden/>
                <w:lang w:val="en-US"/>
              </w:rPr>
            </w:r>
            <w:r w:rsidR="006F1501" w:rsidRPr="00F96233">
              <w:rPr>
                <w:webHidden/>
                <w:lang w:val="en-US"/>
              </w:rPr>
              <w:fldChar w:fldCharType="separate"/>
            </w:r>
            <w:r w:rsidR="006F1501" w:rsidRPr="00F96233">
              <w:rPr>
                <w:webHidden/>
                <w:lang w:val="en-US"/>
              </w:rPr>
              <w:t>16</w:t>
            </w:r>
            <w:r w:rsidR="006F1501" w:rsidRPr="00F96233">
              <w:rPr>
                <w:webHidden/>
                <w:lang w:val="en-US"/>
              </w:rPr>
              <w:fldChar w:fldCharType="end"/>
            </w:r>
          </w:hyperlink>
        </w:p>
        <w:p w14:paraId="0DF0D6C0" w14:textId="77777777" w:rsidR="006F1501" w:rsidRPr="00F96233" w:rsidRDefault="004C4378">
          <w:pPr>
            <w:pStyle w:val="Sumrio2"/>
            <w:rPr>
              <w:rFonts w:asciiTheme="minorHAnsi" w:eastAsiaTheme="minorEastAsia" w:hAnsiTheme="minorHAnsi"/>
              <w:sz w:val="22"/>
              <w:lang w:val="en-US" w:eastAsia="pt-BR"/>
            </w:rPr>
          </w:pPr>
          <w:hyperlink w:anchor="_Toc397287009" w:history="1">
            <w:r w:rsidR="006F1501" w:rsidRPr="00F96233">
              <w:rPr>
                <w:rStyle w:val="Hyperlink"/>
                <w:lang w:val="en-US"/>
              </w:rPr>
              <w:t>1.7 Final Considerations</w:t>
            </w:r>
            <w:r w:rsidR="006F1501" w:rsidRPr="00F96233">
              <w:rPr>
                <w:webHidden/>
                <w:lang w:val="en-US"/>
              </w:rPr>
              <w:tab/>
            </w:r>
            <w:r w:rsidR="006F1501" w:rsidRPr="00F96233">
              <w:rPr>
                <w:webHidden/>
                <w:lang w:val="en-US"/>
              </w:rPr>
              <w:fldChar w:fldCharType="begin"/>
            </w:r>
            <w:r w:rsidR="006F1501" w:rsidRPr="00F96233">
              <w:rPr>
                <w:webHidden/>
                <w:lang w:val="en-US"/>
              </w:rPr>
              <w:instrText xml:space="preserve"> PAGEREF _Toc397287009 \h </w:instrText>
            </w:r>
            <w:r w:rsidR="006F1501" w:rsidRPr="00F96233">
              <w:rPr>
                <w:webHidden/>
                <w:lang w:val="en-US"/>
              </w:rPr>
            </w:r>
            <w:r w:rsidR="006F1501" w:rsidRPr="00F96233">
              <w:rPr>
                <w:webHidden/>
                <w:lang w:val="en-US"/>
              </w:rPr>
              <w:fldChar w:fldCharType="separate"/>
            </w:r>
            <w:r w:rsidR="006F1501" w:rsidRPr="00F96233">
              <w:rPr>
                <w:webHidden/>
                <w:lang w:val="en-US"/>
              </w:rPr>
              <w:t>18</w:t>
            </w:r>
            <w:r w:rsidR="006F1501" w:rsidRPr="00F96233">
              <w:rPr>
                <w:webHidden/>
                <w:lang w:val="en-US"/>
              </w:rPr>
              <w:fldChar w:fldCharType="end"/>
            </w:r>
          </w:hyperlink>
        </w:p>
        <w:p w14:paraId="6B6B34C0" w14:textId="77777777" w:rsidR="00F26B08" w:rsidRPr="00CD5B1E" w:rsidRDefault="00F26B08">
          <w:pPr>
            <w:rPr>
              <w:lang w:val="en-US"/>
            </w:rPr>
          </w:pPr>
          <w:r w:rsidRPr="00360B53">
            <w:rPr>
              <w:b/>
              <w:bCs/>
              <w:lang w:val="en-US"/>
            </w:rPr>
            <w:fldChar w:fldCharType="end"/>
          </w:r>
        </w:p>
      </w:sdtContent>
    </w:sdt>
    <w:p w14:paraId="0AD3A203" w14:textId="77777777" w:rsidR="00F26B08" w:rsidRPr="00360B53" w:rsidRDefault="00F26B08">
      <w:pPr>
        <w:spacing w:after="200" w:line="276" w:lineRule="auto"/>
        <w:ind w:firstLine="0"/>
        <w:jc w:val="left"/>
        <w:rPr>
          <w:lang w:val="en-US"/>
        </w:rPr>
      </w:pPr>
    </w:p>
    <w:p w14:paraId="73FB1518" w14:textId="77777777" w:rsidR="00F26B08" w:rsidRPr="000630C1" w:rsidRDefault="00F26B08">
      <w:pPr>
        <w:spacing w:after="200" w:line="276" w:lineRule="auto"/>
        <w:ind w:firstLine="0"/>
        <w:jc w:val="left"/>
        <w:rPr>
          <w:lang w:val="en-US"/>
        </w:rPr>
      </w:pPr>
      <w:r w:rsidRPr="000630C1">
        <w:rPr>
          <w:lang w:val="en-US"/>
        </w:rPr>
        <w:br w:type="page"/>
      </w:r>
    </w:p>
    <w:p w14:paraId="026528EB" w14:textId="77777777" w:rsidR="005629DD" w:rsidRPr="007424E7" w:rsidRDefault="005629DD" w:rsidP="005629DD">
      <w:pPr>
        <w:pStyle w:val="Ttulo1"/>
        <w:rPr>
          <w:lang w:val="en-US"/>
        </w:rPr>
      </w:pPr>
      <w:bookmarkStart w:id="2" w:name="_Toc393357580"/>
      <w:bookmarkStart w:id="3" w:name="_Ref393357934"/>
      <w:bookmarkStart w:id="4" w:name="_Toc397286998"/>
      <w:bookmarkEnd w:id="1"/>
      <w:bookmarkEnd w:id="0"/>
      <w:r w:rsidRPr="000630C1">
        <w:rPr>
          <w:lang w:val="en-US"/>
        </w:rPr>
        <w:lastRenderedPageBreak/>
        <w:t xml:space="preserve">– </w:t>
      </w:r>
      <w:bookmarkEnd w:id="2"/>
      <w:bookmarkEnd w:id="3"/>
      <w:r w:rsidR="00F72357" w:rsidRPr="000630C1">
        <w:rPr>
          <w:lang w:val="en-US"/>
        </w:rPr>
        <w:t>Visualizing Distributed Version Control Systems</w:t>
      </w:r>
      <w:bookmarkEnd w:id="4"/>
    </w:p>
    <w:p w14:paraId="7DDF61C2" w14:textId="77777777" w:rsidR="00F72357" w:rsidRPr="00CD5B1E" w:rsidRDefault="00F72357" w:rsidP="00871054">
      <w:pPr>
        <w:pStyle w:val="Ttulo2"/>
        <w:rPr>
          <w:lang w:val="en-US"/>
        </w:rPr>
      </w:pPr>
      <w:bookmarkStart w:id="5" w:name="_Toc397286999"/>
      <w:commentRangeStart w:id="6"/>
      <w:r w:rsidRPr="00F96233">
        <w:rPr>
          <w:lang w:val="en-US"/>
        </w:rPr>
        <w:t>Introduction</w:t>
      </w:r>
      <w:bookmarkEnd w:id="5"/>
      <w:commentRangeEnd w:id="6"/>
      <w:r w:rsidR="006D5673">
        <w:rPr>
          <w:rStyle w:val="Refdecomentrio"/>
          <w:rFonts w:eastAsiaTheme="minorHAnsi" w:cstheme="minorBidi"/>
          <w:b w:val="0"/>
          <w:bCs w:val="0"/>
          <w:caps w:val="0"/>
        </w:rPr>
        <w:commentReference w:id="6"/>
      </w:r>
    </w:p>
    <w:p w14:paraId="7DB65DFD" w14:textId="77777777" w:rsidR="005B5DED" w:rsidRPr="00360B53" w:rsidRDefault="005B5DED" w:rsidP="0018162B">
      <w:pPr>
        <w:rPr>
          <w:rFonts w:cs="Times New Roman"/>
          <w:szCs w:val="24"/>
          <w:lang w:val="en-US"/>
        </w:rPr>
      </w:pPr>
      <w:r w:rsidRPr="00360B53">
        <w:rPr>
          <w:rFonts w:cs="Times New Roman"/>
          <w:szCs w:val="24"/>
          <w:lang w:val="en-US"/>
        </w:rPr>
        <w:t xml:space="preserve">As we have discussed in </w:t>
      </w:r>
      <w:r w:rsidRPr="00360B53">
        <w:rPr>
          <w:rFonts w:cs="Times New Roman"/>
          <w:color w:val="FF0000"/>
          <w:szCs w:val="24"/>
          <w:lang w:val="en-US"/>
        </w:rPr>
        <w:t xml:space="preserve">&lt;link </w:t>
      </w:r>
      <w:r w:rsidR="000B5360" w:rsidRPr="00360B53">
        <w:rPr>
          <w:rFonts w:cs="Times New Roman"/>
          <w:color w:val="FF0000"/>
          <w:szCs w:val="24"/>
          <w:lang w:val="en-US"/>
        </w:rPr>
        <w:t xml:space="preserve">to </w:t>
      </w:r>
      <w:r w:rsidR="0019556A" w:rsidRPr="00360B53">
        <w:rPr>
          <w:rFonts w:cs="Times New Roman"/>
          <w:color w:val="FF0000"/>
          <w:szCs w:val="24"/>
          <w:lang w:val="en-US"/>
        </w:rPr>
        <w:t xml:space="preserve">chapter on </w:t>
      </w:r>
      <w:r w:rsidR="000B5360" w:rsidRPr="00360B53">
        <w:rPr>
          <w:rFonts w:cs="Times New Roman"/>
          <w:color w:val="FF0000"/>
          <w:szCs w:val="24"/>
          <w:lang w:val="en-US"/>
        </w:rPr>
        <w:t>related work&gt;</w:t>
      </w:r>
      <w:r w:rsidR="000B5360" w:rsidRPr="00360B53">
        <w:rPr>
          <w:rFonts w:cs="Times New Roman"/>
          <w:szCs w:val="24"/>
          <w:lang w:val="en-US"/>
        </w:rPr>
        <w:t xml:space="preserve">, DVCSs lead to a number of repository copies that may communicate with each other, receiving or sending updates. This operating mode resembles a </w:t>
      </w:r>
      <w:r w:rsidR="000919D2" w:rsidRPr="00360B53">
        <w:rPr>
          <w:rFonts w:cs="Times New Roman"/>
          <w:szCs w:val="24"/>
          <w:lang w:val="en-US"/>
        </w:rPr>
        <w:t xml:space="preserve">peer-to-peer network topology </w:t>
      </w:r>
      <w:r w:rsidR="000919D2" w:rsidRPr="00CD5B1E">
        <w:rPr>
          <w:rFonts w:cs="Times New Roman"/>
          <w:szCs w:val="24"/>
          <w:lang w:val="en-US"/>
        </w:rPr>
        <w:fldChar w:fldCharType="begin"/>
      </w:r>
      <w:r w:rsidR="000919D2" w:rsidRPr="00CD5B1E">
        <w:rPr>
          <w:rFonts w:cs="Times New Roman"/>
          <w:szCs w:val="24"/>
          <w:lang w:val="en-US"/>
        </w:rPr>
        <w:instrText xml:space="preserve"> ADDIN ZOTERO_ITEM {"citationID":"16t594kg87","properties":{"formattedCitation":"(SCHOLLMEIER, 2001)","plainCitation":"(SCHOLLMEIER, 2001)"},"citationItems":[{"id":2886,"uris":["http://zotero.org/users/892576/items/GX23MF55"],"uri":["http://zotero.org/users/892576/items/GX23MF55"]}]} </w:instrText>
      </w:r>
      <w:r w:rsidR="000919D2" w:rsidRPr="00F96233">
        <w:rPr>
          <w:rFonts w:cs="Times New Roman"/>
          <w:szCs w:val="24"/>
          <w:lang w:val="en-US"/>
        </w:rPr>
        <w:fldChar w:fldCharType="separate"/>
      </w:r>
      <w:r w:rsidR="000919D2" w:rsidRPr="00CD5B1E">
        <w:rPr>
          <w:rFonts w:cs="Times New Roman"/>
          <w:lang w:val="en-US"/>
        </w:rPr>
        <w:t>(SCHOLLMEIER, 2001)</w:t>
      </w:r>
      <w:r w:rsidR="000919D2" w:rsidRPr="00CD5B1E">
        <w:rPr>
          <w:rFonts w:cs="Times New Roman"/>
          <w:szCs w:val="24"/>
          <w:lang w:val="en-US"/>
        </w:rPr>
        <w:fldChar w:fldCharType="end"/>
      </w:r>
      <w:r w:rsidR="000B5360" w:rsidRPr="00CD5B1E">
        <w:rPr>
          <w:rFonts w:cs="Times New Roman"/>
          <w:szCs w:val="24"/>
          <w:lang w:val="en-US"/>
        </w:rPr>
        <w:t>, where there are processin</w:t>
      </w:r>
      <w:r w:rsidR="000B5360" w:rsidRPr="00360B53">
        <w:rPr>
          <w:rFonts w:cs="Times New Roman"/>
          <w:szCs w:val="24"/>
          <w:lang w:val="en-US"/>
        </w:rPr>
        <w:t>g units and the flows between them through predefined connection paths.</w:t>
      </w:r>
      <w:r w:rsidR="0019556A" w:rsidRPr="00360B53">
        <w:rPr>
          <w:rFonts w:cs="Times New Roman"/>
          <w:szCs w:val="24"/>
          <w:lang w:val="en-US"/>
        </w:rPr>
        <w:t xml:space="preserve"> Whereas there are several approaches to discover such network topologies </w:t>
      </w:r>
      <w:r w:rsidR="0019556A" w:rsidRPr="00CD5B1E">
        <w:rPr>
          <w:rFonts w:cs="Times New Roman"/>
          <w:szCs w:val="24"/>
          <w:lang w:val="en-US"/>
        </w:rPr>
        <w:fldChar w:fldCharType="begin"/>
      </w:r>
      <w:r w:rsidR="0019556A" w:rsidRPr="00CD5B1E">
        <w:rPr>
          <w:rFonts w:cs="Times New Roman"/>
          <w:szCs w:val="24"/>
          <w:lang w:val="en-US"/>
        </w:rPr>
        <w:instrText xml:space="preserve"> ADDIN ZOTERO_ITEM {"citationID":"17o1n224vp","properties":{"formattedCitation":"{\\rtf (DONG; GANG, 2012; LI, H. \\i et al.\\i0{}, 2009; LI, M. \\i et al.\\i0{}, 2013; UZAIR \\i et al.\\i0{}, 2007; YAN, 2012; YONG \\i et al.\\i0{}, 2010)}","plainCitation":"(DONG; GANG, 2012; LI, H. et al., 2009; LI, M. et al., 2013; UZAIR et al., 2007; YAN, 2012; YONG et al., 2010)"},"citationItems":[{"id":2891,"uris":["http://zotero.org/users/892576/items/Z68RC4ES"],"uri":["http://zotero.org/users/892576/items/Z68RC4ES"],"label":"page"},{"id":2895,"uris":["http://zotero.org/users/892576/items/VAF38PNT"],"uri":["http://zotero.org/users/892576/items/VAF38PNT"],"label":"page"},{"id":2897,"uris":["http://zotero.org/users/892576/items/DS2UFUGT"],"uri":["http://zotero.org/users/892576/items/DS2UFUGT"],"label":"page"},{"id":2899,"uris":["http://zotero.org/users/892576/items/QFI32TS9"],"uri":["http://zotero.org/users/892576/items/QFI32TS9"],"label":"page"},{"id":2889,"uris":["http://zotero.org/users/892576/items/3V4X5JRN"],"uri":["http://zotero.org/users/892576/items/3V4X5JRN"],"label":"page"},{"id":2893,"uris":["http://zotero.org/users/892576/items/7KS6S3DX"],"uri":["http://zotero.org/users/892576/items/7KS6S3DX"],"label":"page"}]} </w:instrText>
      </w:r>
      <w:r w:rsidR="0019556A" w:rsidRPr="00F96233">
        <w:rPr>
          <w:rFonts w:cs="Times New Roman"/>
          <w:szCs w:val="24"/>
          <w:lang w:val="en-US"/>
        </w:rPr>
        <w:fldChar w:fldCharType="separate"/>
      </w:r>
      <w:r w:rsidR="0019556A" w:rsidRPr="00CD5B1E">
        <w:rPr>
          <w:rFonts w:cs="Times New Roman"/>
          <w:szCs w:val="24"/>
          <w:lang w:val="en-US"/>
        </w:rPr>
        <w:t xml:space="preserve">(DONG; GANG, 2012; LI, H. </w:t>
      </w:r>
      <w:r w:rsidR="0019556A" w:rsidRPr="00360B53">
        <w:rPr>
          <w:rFonts w:cs="Times New Roman"/>
          <w:i/>
          <w:iCs/>
          <w:szCs w:val="24"/>
          <w:lang w:val="en-US"/>
        </w:rPr>
        <w:t>et al.</w:t>
      </w:r>
      <w:r w:rsidR="0019556A" w:rsidRPr="00360B53">
        <w:rPr>
          <w:rFonts w:cs="Times New Roman"/>
          <w:szCs w:val="24"/>
          <w:lang w:val="en-US"/>
        </w:rPr>
        <w:t xml:space="preserve">, 2009; LI, M. </w:t>
      </w:r>
      <w:r w:rsidR="0019556A" w:rsidRPr="00360B53">
        <w:rPr>
          <w:rFonts w:cs="Times New Roman"/>
          <w:i/>
          <w:iCs/>
          <w:szCs w:val="24"/>
          <w:lang w:val="en-US"/>
        </w:rPr>
        <w:t>et al.</w:t>
      </w:r>
      <w:r w:rsidR="0019556A" w:rsidRPr="00360B53">
        <w:rPr>
          <w:rFonts w:cs="Times New Roman"/>
          <w:szCs w:val="24"/>
          <w:lang w:val="en-US"/>
        </w:rPr>
        <w:t xml:space="preserve">, 2013; UZAIR </w:t>
      </w:r>
      <w:r w:rsidR="0019556A" w:rsidRPr="00360B53">
        <w:rPr>
          <w:rFonts w:cs="Times New Roman"/>
          <w:i/>
          <w:iCs/>
          <w:szCs w:val="24"/>
          <w:lang w:val="en-US"/>
        </w:rPr>
        <w:t>et al.</w:t>
      </w:r>
      <w:r w:rsidR="0019556A" w:rsidRPr="00360B53">
        <w:rPr>
          <w:rFonts w:cs="Times New Roman"/>
          <w:szCs w:val="24"/>
          <w:lang w:val="en-US"/>
        </w:rPr>
        <w:t xml:space="preserve">, 2007; YAN, 2012; YONG </w:t>
      </w:r>
      <w:r w:rsidR="0019556A" w:rsidRPr="000630C1">
        <w:rPr>
          <w:rFonts w:cs="Times New Roman"/>
          <w:i/>
          <w:iCs/>
          <w:szCs w:val="24"/>
          <w:lang w:val="en-US"/>
        </w:rPr>
        <w:t>et al.</w:t>
      </w:r>
      <w:r w:rsidR="0019556A" w:rsidRPr="000630C1">
        <w:rPr>
          <w:rFonts w:cs="Times New Roman"/>
          <w:szCs w:val="24"/>
          <w:lang w:val="en-US"/>
        </w:rPr>
        <w:t>, 2010)</w:t>
      </w:r>
      <w:r w:rsidR="0019556A" w:rsidRPr="00CD5B1E">
        <w:rPr>
          <w:rFonts w:cs="Times New Roman"/>
          <w:szCs w:val="24"/>
          <w:lang w:val="en-US"/>
        </w:rPr>
        <w:fldChar w:fldCharType="end"/>
      </w:r>
      <w:r w:rsidR="0019556A" w:rsidRPr="00CD5B1E">
        <w:rPr>
          <w:rFonts w:cs="Times New Roman"/>
          <w:szCs w:val="24"/>
          <w:lang w:val="en-US"/>
        </w:rPr>
        <w:t xml:space="preserve">, to number a few, there is no correspondent approach that deals with DVCS, as discussed in </w:t>
      </w:r>
      <w:r w:rsidR="0019556A" w:rsidRPr="00360B53">
        <w:rPr>
          <w:rFonts w:cs="Times New Roman"/>
          <w:color w:val="FF0000"/>
          <w:szCs w:val="24"/>
          <w:lang w:val="en-US"/>
        </w:rPr>
        <w:t>&lt;link to chapter on related work&gt;</w:t>
      </w:r>
      <w:r w:rsidR="0019556A" w:rsidRPr="00360B53">
        <w:rPr>
          <w:rFonts w:cs="Times New Roman"/>
          <w:szCs w:val="24"/>
          <w:lang w:val="en-US"/>
        </w:rPr>
        <w:t>.</w:t>
      </w:r>
      <w:r w:rsidR="00115FCB" w:rsidRPr="00360B53">
        <w:rPr>
          <w:rFonts w:cs="Times New Roman"/>
          <w:szCs w:val="24"/>
          <w:lang w:val="en-US"/>
        </w:rPr>
        <w:t xml:space="preserve"> </w:t>
      </w:r>
    </w:p>
    <w:p w14:paraId="5840B642" w14:textId="77777777" w:rsidR="005629DD" w:rsidRPr="00360B53" w:rsidRDefault="00115FCB" w:rsidP="005629DD">
      <w:pPr>
        <w:rPr>
          <w:lang w:val="en-US"/>
        </w:rPr>
      </w:pPr>
      <w:r w:rsidRPr="00360B53">
        <w:rPr>
          <w:lang w:val="en-US"/>
        </w:rPr>
        <w:t xml:space="preserve">Consider the example scenario shown in </w:t>
      </w:r>
      <w:r w:rsidR="00B37C3D" w:rsidRPr="00CD5B1E">
        <w:rPr>
          <w:lang w:val="en-US"/>
        </w:rPr>
        <w:fldChar w:fldCharType="begin"/>
      </w:r>
      <w:r w:rsidR="00B37C3D" w:rsidRPr="00CD5B1E">
        <w:rPr>
          <w:lang w:val="en-US"/>
        </w:rPr>
        <w:instrText xml:space="preserve"> REF _Ref393358131 \h </w:instrText>
      </w:r>
      <w:r w:rsidR="00B37C3D" w:rsidRPr="00CD5B1E">
        <w:rPr>
          <w:lang w:val="en-US"/>
        </w:rPr>
      </w:r>
      <w:r w:rsidR="00B37C3D" w:rsidRPr="00F96233">
        <w:rPr>
          <w:lang w:val="en-US"/>
        </w:rPr>
        <w:fldChar w:fldCharType="separate"/>
      </w:r>
      <w:r w:rsidR="006F1501" w:rsidRPr="00CD5B1E">
        <w:rPr>
          <w:lang w:val="en-US"/>
        </w:rPr>
        <w:t xml:space="preserve">Figure </w:t>
      </w:r>
      <w:r w:rsidR="006F1501" w:rsidRPr="00F96233">
        <w:rPr>
          <w:lang w:val="en-US"/>
        </w:rPr>
        <w:t>1</w:t>
      </w:r>
      <w:r w:rsidR="00B37C3D" w:rsidRPr="00CD5B1E">
        <w:rPr>
          <w:lang w:val="en-US"/>
        </w:rPr>
        <w:fldChar w:fldCharType="end"/>
      </w:r>
      <w:r w:rsidRPr="00CD5B1E">
        <w:rPr>
          <w:lang w:val="en-US"/>
        </w:rPr>
        <w:t>, where there are</w:t>
      </w:r>
      <w:r w:rsidR="005629DD" w:rsidRPr="00CD5B1E">
        <w:rPr>
          <w:lang w:val="en-US"/>
        </w:rPr>
        <w:t xml:space="preserve"> some developer</w:t>
      </w:r>
      <w:r w:rsidR="00B37C3D" w:rsidRPr="00CD5B1E">
        <w:rPr>
          <w:lang w:val="en-US"/>
        </w:rPr>
        <w:t xml:space="preserve">s, each one owning a clone of a </w:t>
      </w:r>
      <w:r w:rsidR="005629DD" w:rsidRPr="00360B53">
        <w:rPr>
          <w:lang w:val="en-US"/>
        </w:rPr>
        <w:t xml:space="preserve">repository originally created at Xavier Institute. Xavier Institute acts like a central repository, where code developed by all teams is integrated, tested, and released to production. There is a team working at Xavier Institute, led by Professor Xavier, and a remote </w:t>
      </w:r>
      <w:r w:rsidR="00B37C3D" w:rsidRPr="000630C1">
        <w:rPr>
          <w:lang w:val="en-US"/>
        </w:rPr>
        <w:t xml:space="preserve">freelancer </w:t>
      </w:r>
      <w:r w:rsidR="005629DD" w:rsidRPr="000630C1">
        <w:rPr>
          <w:lang w:val="en-US"/>
        </w:rPr>
        <w:t>developer (Storm)</w:t>
      </w:r>
      <w:r w:rsidR="005629DD" w:rsidRPr="007424E7">
        <w:rPr>
          <w:lang w:val="en-US"/>
        </w:rPr>
        <w:t xml:space="preserve"> that periodically receives updates from the Institute. Outside the Institute, Wolverine leads a remote team located in a different site, which is constantly synchronized with the Institute. Solid lines in </w:t>
      </w:r>
      <w:r w:rsidR="005629DD" w:rsidRPr="00CD5B1E">
        <w:rPr>
          <w:lang w:val="en-US"/>
        </w:rPr>
        <w:fldChar w:fldCharType="begin"/>
      </w:r>
      <w:r w:rsidR="005629DD" w:rsidRPr="00CD5B1E">
        <w:rPr>
          <w:lang w:val="en-US"/>
        </w:rPr>
        <w:instrText xml:space="preserve"> REF _Ref393358131 \h </w:instrText>
      </w:r>
      <w:r w:rsidR="005629DD" w:rsidRPr="00CD5B1E">
        <w:rPr>
          <w:lang w:val="en-US"/>
        </w:rPr>
      </w:r>
      <w:r w:rsidR="005629DD" w:rsidRPr="00F96233">
        <w:rPr>
          <w:lang w:val="en-US"/>
        </w:rPr>
        <w:fldChar w:fldCharType="separate"/>
      </w:r>
      <w:r w:rsidR="006F1501" w:rsidRPr="00CD5B1E">
        <w:rPr>
          <w:lang w:val="en-US"/>
        </w:rPr>
        <w:t xml:space="preserve">Figure </w:t>
      </w:r>
      <w:r w:rsidR="006F1501" w:rsidRPr="00F96233">
        <w:rPr>
          <w:lang w:val="en-US"/>
        </w:rPr>
        <w:t>1</w:t>
      </w:r>
      <w:r w:rsidR="005629DD" w:rsidRPr="00CD5B1E">
        <w:rPr>
          <w:lang w:val="en-US"/>
        </w:rPr>
        <w:fldChar w:fldCharType="end"/>
      </w:r>
      <w:r w:rsidR="005629DD" w:rsidRPr="00CD5B1E">
        <w:rPr>
          <w:lang w:val="en-US"/>
        </w:rPr>
        <w:t xml:space="preserve"> indicate </w:t>
      </w:r>
      <w:r w:rsidR="0018162B" w:rsidRPr="00CD5B1E">
        <w:rPr>
          <w:lang w:val="en-US"/>
        </w:rPr>
        <w:t xml:space="preserve">push </w:t>
      </w:r>
      <w:r w:rsidR="0018162B" w:rsidRPr="00360B53">
        <w:rPr>
          <w:lang w:val="en-US"/>
        </w:rPr>
        <w:t>operations</w:t>
      </w:r>
      <w:r w:rsidR="005629DD" w:rsidRPr="00360B53">
        <w:rPr>
          <w:lang w:val="en-US"/>
        </w:rPr>
        <w:t xml:space="preserve"> whereas dotted lines indicate </w:t>
      </w:r>
      <w:r w:rsidR="0018162B" w:rsidRPr="00360B53">
        <w:rPr>
          <w:lang w:val="en-US"/>
        </w:rPr>
        <w:t xml:space="preserve">pull operations </w:t>
      </w:r>
      <w:commentRangeStart w:id="7"/>
      <w:r w:rsidR="0018162B" w:rsidRPr="00360B53">
        <w:rPr>
          <w:lang w:val="en-US"/>
        </w:rPr>
        <w:t xml:space="preserve">(See Section </w:t>
      </w:r>
      <w:r w:rsidR="0018162B" w:rsidRPr="00360B53">
        <w:rPr>
          <w:color w:val="FF0000"/>
          <w:lang w:val="en-US"/>
        </w:rPr>
        <w:t>&lt;</w:t>
      </w:r>
      <w:r w:rsidR="005259C3" w:rsidRPr="00360B53">
        <w:rPr>
          <w:color w:val="FF0000"/>
          <w:lang w:val="en-US"/>
        </w:rPr>
        <w:t>link to section on DVCS concepts</w:t>
      </w:r>
      <w:r w:rsidR="0018162B" w:rsidRPr="00360B53">
        <w:rPr>
          <w:color w:val="FF0000"/>
          <w:lang w:val="en-US"/>
        </w:rPr>
        <w:t>&gt;</w:t>
      </w:r>
      <w:commentRangeEnd w:id="7"/>
      <w:r w:rsidR="00360B53">
        <w:rPr>
          <w:rStyle w:val="Refdecomentrio"/>
        </w:rPr>
        <w:commentReference w:id="7"/>
      </w:r>
      <w:r w:rsidR="005629DD" w:rsidRPr="00360B53">
        <w:rPr>
          <w:lang w:val="en-US"/>
        </w:rPr>
        <w:t>. Thus, for example, Rogue can both pull updates from Gambit and push updates to him, and Beast can only pull updates from Rogue.</w:t>
      </w:r>
    </w:p>
    <w:p w14:paraId="459CEBDA" w14:textId="77777777" w:rsidR="005629DD" w:rsidRPr="006D5673" w:rsidRDefault="005629DD" w:rsidP="005629DD">
      <w:pPr>
        <w:rPr>
          <w:lang w:val="en-US"/>
        </w:rPr>
      </w:pPr>
      <w:r w:rsidRPr="000630C1">
        <w:rPr>
          <w:lang w:val="en-US"/>
        </w:rPr>
        <w:t xml:space="preserve">Each one of the developers has a complete copy of the repository. Luckily, this scenario </w:t>
      </w:r>
      <w:r w:rsidR="002468B7" w:rsidRPr="007424E7">
        <w:rPr>
          <w:lang w:val="en-US"/>
        </w:rPr>
        <w:t>has</w:t>
      </w:r>
      <w:r w:rsidRPr="00CB063E">
        <w:rPr>
          <w:lang w:val="en-US"/>
        </w:rPr>
        <w:t xml:space="preserve"> a Configuration Management Plan </w:t>
      </w:r>
      <w:r w:rsidR="002468B7" w:rsidRPr="00CD5B1E">
        <w:rPr>
          <w:lang w:val="en-US"/>
        </w:rPr>
        <w:fldChar w:fldCharType="begin"/>
      </w:r>
      <w:r w:rsidR="002468B7" w:rsidRPr="00CD5B1E">
        <w:rPr>
          <w:lang w:val="en-US"/>
        </w:rPr>
        <w:instrText xml:space="preserve"> ADDIN ZOTERO_ITEM {"citationID":"2e9el124hl","properties":{"formattedCitation":"(IEEE, 2012)","plainCitation":"(IEEE, 2012)"},"citationItems":[{"id":2910,"uris":["http://zotero.org/users/892576/items/MXVE45GM"],"uri":["http://zotero.org/users/892576/items/MXVE45GM"]}]} </w:instrText>
      </w:r>
      <w:r w:rsidR="002468B7" w:rsidRPr="00F96233">
        <w:rPr>
          <w:lang w:val="en-US"/>
        </w:rPr>
        <w:fldChar w:fldCharType="separate"/>
      </w:r>
      <w:r w:rsidR="002468B7" w:rsidRPr="00CD5B1E">
        <w:rPr>
          <w:rFonts w:cs="Times New Roman"/>
          <w:lang w:val="en-US"/>
        </w:rPr>
        <w:t>(IEEE, 2012)</w:t>
      </w:r>
      <w:r w:rsidR="002468B7" w:rsidRPr="00CD5B1E">
        <w:rPr>
          <w:lang w:val="en-US"/>
        </w:rPr>
        <w:fldChar w:fldCharType="end"/>
      </w:r>
      <w:r w:rsidR="002468B7" w:rsidRPr="00CD5B1E">
        <w:rPr>
          <w:lang w:val="en-US"/>
        </w:rPr>
        <w:t xml:space="preserve"> </w:t>
      </w:r>
      <w:r w:rsidRPr="00CD5B1E">
        <w:rPr>
          <w:lang w:val="en-US"/>
        </w:rPr>
        <w:t xml:space="preserve">in action, otherwise each one would be able to send and receive updates to or from any other, leading to a total of </w:t>
      </w:r>
      <w:commentRangeStart w:id="9"/>
      <w:r w:rsidRPr="00360B53">
        <w:rPr>
          <w:i/>
          <w:lang w:val="en-US"/>
        </w:rPr>
        <w:t>n * (n - 1)</w:t>
      </w:r>
      <w:r w:rsidRPr="00360B53">
        <w:rPr>
          <w:lang w:val="en-US"/>
        </w:rPr>
        <w:t xml:space="preserve"> </w:t>
      </w:r>
      <w:commentRangeEnd w:id="9"/>
      <w:r w:rsidR="00360B53">
        <w:rPr>
          <w:rStyle w:val="Refdecomentrio"/>
        </w:rPr>
        <w:commentReference w:id="9"/>
      </w:r>
      <w:r w:rsidRPr="00360B53">
        <w:rPr>
          <w:lang w:val="en-US"/>
        </w:rPr>
        <w:t xml:space="preserve">different possibilities of communication (where </w:t>
      </w:r>
      <w:r w:rsidRPr="00F96233">
        <w:rPr>
          <w:i/>
          <w:lang w:val="en-US"/>
        </w:rPr>
        <w:t>n</w:t>
      </w:r>
      <w:r w:rsidRPr="00360B53">
        <w:rPr>
          <w:lang w:val="en-US"/>
        </w:rPr>
        <w:t xml:space="preserve"> is the number of developers in the topology). In practice, however, this limit is not reached: while interaction amongst some developers is frequent, it may happen that others have no idea about the existence of some coworkers. </w:t>
      </w:r>
      <w:r w:rsidR="0018162B" w:rsidRPr="000630C1">
        <w:rPr>
          <w:lang w:val="en-US"/>
        </w:rPr>
        <w:t xml:space="preserve">For instance, </w:t>
      </w:r>
      <w:r w:rsidRPr="000630C1">
        <w:rPr>
          <w:lang w:val="en-US"/>
        </w:rPr>
        <w:t>Mystique and Nightcrawler</w:t>
      </w:r>
      <w:r w:rsidR="0018162B" w:rsidRPr="007424E7">
        <w:rPr>
          <w:lang w:val="en-US"/>
        </w:rPr>
        <w:t xml:space="preserve"> may not be aware of each other existence</w:t>
      </w:r>
      <w:r w:rsidRPr="00CB063E">
        <w:rPr>
          <w:lang w:val="en-US"/>
        </w:rPr>
        <w:t xml:space="preserve">, </w:t>
      </w:r>
      <w:r w:rsidR="0018162B" w:rsidRPr="006D5673">
        <w:rPr>
          <w:lang w:val="en-US"/>
        </w:rPr>
        <w:t xml:space="preserve">as </w:t>
      </w:r>
      <w:r w:rsidRPr="006D5673">
        <w:rPr>
          <w:lang w:val="en-US"/>
        </w:rPr>
        <w:t>there is no direct communication</w:t>
      </w:r>
      <w:r w:rsidR="0018162B" w:rsidRPr="006D5673">
        <w:rPr>
          <w:lang w:val="en-US"/>
        </w:rPr>
        <w:t xml:space="preserve"> between them</w:t>
      </w:r>
      <w:r w:rsidRPr="006D5673">
        <w:rPr>
          <w:lang w:val="en-US"/>
        </w:rPr>
        <w:t>.</w:t>
      </w:r>
    </w:p>
    <w:p w14:paraId="3010D6EC" w14:textId="77777777" w:rsidR="005629DD" w:rsidRPr="00CD5B1E" w:rsidRDefault="005629DD" w:rsidP="005629DD">
      <w:pPr>
        <w:ind w:firstLine="0"/>
        <w:jc w:val="center"/>
        <w:rPr>
          <w:lang w:val="en-US"/>
        </w:rPr>
      </w:pPr>
      <w:r w:rsidRPr="00F96233">
        <w:rPr>
          <w:noProof/>
          <w:lang w:eastAsia="pt-BR"/>
        </w:rPr>
        <w:drawing>
          <wp:inline distT="0" distB="0" distL="0" distR="0" wp14:anchorId="451AFABE" wp14:editId="37121C65">
            <wp:extent cx="3810632" cy="287655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813803" cy="2878943"/>
                    </a:xfrm>
                    <a:prstGeom prst="rect">
                      <a:avLst/>
                    </a:prstGeom>
                    <a:noFill/>
                    <a:ln>
                      <a:noFill/>
                    </a:ln>
                  </pic:spPr>
                </pic:pic>
              </a:graphicData>
            </a:graphic>
          </wp:inline>
        </w:drawing>
      </w:r>
    </w:p>
    <w:p w14:paraId="1111F594" w14:textId="77777777" w:rsidR="005629DD" w:rsidRPr="00CD5B1E" w:rsidRDefault="005629DD" w:rsidP="005629DD">
      <w:pPr>
        <w:pStyle w:val="Legenda"/>
        <w:rPr>
          <w:lang w:val="en-US"/>
        </w:rPr>
      </w:pPr>
      <w:bookmarkStart w:id="10" w:name="_Ref393358131"/>
      <w:bookmarkStart w:id="11" w:name="_Toc393356493"/>
      <w:r w:rsidRPr="00360B53">
        <w:rPr>
          <w:lang w:val="en-US"/>
        </w:rPr>
        <w:t xml:space="preserve">Figure </w:t>
      </w:r>
      <w:r w:rsidRPr="00CD5B1E">
        <w:rPr>
          <w:lang w:val="en-US"/>
        </w:rPr>
        <w:fldChar w:fldCharType="begin"/>
      </w:r>
      <w:r w:rsidRPr="00CD5B1E">
        <w:rPr>
          <w:lang w:val="en-US"/>
        </w:rPr>
        <w:instrText xml:space="preserve"> SEQ Figure \* ARABIC </w:instrText>
      </w:r>
      <w:r w:rsidRPr="00F96233">
        <w:rPr>
          <w:lang w:val="en-US"/>
        </w:rPr>
        <w:fldChar w:fldCharType="separate"/>
      </w:r>
      <w:r w:rsidR="006F1501" w:rsidRPr="00F96233">
        <w:rPr>
          <w:lang w:val="en-US"/>
        </w:rPr>
        <w:t>1</w:t>
      </w:r>
      <w:r w:rsidRPr="00F96233">
        <w:rPr>
          <w:lang w:val="en-US"/>
        </w:rPr>
        <w:fldChar w:fldCharType="end"/>
      </w:r>
      <w:bookmarkEnd w:id="10"/>
      <w:r w:rsidRPr="00CD5B1E">
        <w:rPr>
          <w:lang w:val="en-US"/>
        </w:rPr>
        <w:t xml:space="preserve"> - A development scenario involving some developers</w:t>
      </w:r>
      <w:bookmarkEnd w:id="11"/>
    </w:p>
    <w:p w14:paraId="7906DA12" w14:textId="77777777" w:rsidR="00115FCB" w:rsidRPr="007424E7" w:rsidRDefault="00115FCB" w:rsidP="00115FCB">
      <w:pPr>
        <w:rPr>
          <w:lang w:val="en-US"/>
        </w:rPr>
      </w:pPr>
      <w:r w:rsidRPr="00CD5B1E">
        <w:rPr>
          <w:lang w:val="en-US"/>
        </w:rPr>
        <w:t>Apart from drawing a topology, several questions may arise from this scenario. As an example, from a developer’s point of view, like Beast, how can he know at a given moment if there are commits in Rogue, in Gambit</w:t>
      </w:r>
      <w:r w:rsidR="000630C1">
        <w:rPr>
          <w:lang w:val="en-US"/>
        </w:rPr>
        <w:t>,</w:t>
      </w:r>
      <w:r w:rsidRPr="000630C1">
        <w:rPr>
          <w:lang w:val="en-US"/>
        </w:rPr>
        <w:t xml:space="preserve"> or in Nightcrawler clones that were not yet pulle</w:t>
      </w:r>
      <w:r w:rsidRPr="007424E7">
        <w:rPr>
          <w:lang w:val="en-US"/>
        </w:rPr>
        <w:t xml:space="preserve">d? Alternatively, would be the case that there are local commits pending to be pushed to Gambit? Beast could certainly periodically pull changes from his peers, checking if there were updates available, but this would be a manual procedure, prone to be forgotten. </w:t>
      </w:r>
      <w:commentRangeStart w:id="12"/>
      <w:r w:rsidRPr="007424E7">
        <w:rPr>
          <w:lang w:val="en-US"/>
        </w:rPr>
        <w:t xml:space="preserve">What if </w:t>
      </w:r>
      <w:r w:rsidR="00C138C4" w:rsidRPr="007424E7">
        <w:rPr>
          <w:lang w:val="en-US"/>
        </w:rPr>
        <w:t>there</w:t>
      </w:r>
      <w:r w:rsidRPr="007424E7">
        <w:rPr>
          <w:lang w:val="en-US"/>
        </w:rPr>
        <w:t xml:space="preserve"> had the knowledge of Beast’s peers, and constantly monitored those,</w:t>
      </w:r>
      <w:commentRangeEnd w:id="12"/>
      <w:r w:rsidR="007424E7">
        <w:rPr>
          <w:rStyle w:val="Refdecomentrio"/>
        </w:rPr>
        <w:commentReference w:id="12"/>
      </w:r>
      <w:r w:rsidRPr="007424E7">
        <w:rPr>
          <w:lang w:val="en-US"/>
        </w:rPr>
        <w:t xml:space="preserve"> warning Beast of any local or remote updates that had not been synchronized yet?</w:t>
      </w:r>
    </w:p>
    <w:p w14:paraId="16E8E44B" w14:textId="77777777" w:rsidR="00115FCB" w:rsidRPr="00CB063E" w:rsidRDefault="00115FCB" w:rsidP="00115FCB">
      <w:pPr>
        <w:rPr>
          <w:lang w:val="en-US"/>
        </w:rPr>
      </w:pPr>
      <w:r w:rsidRPr="007424E7">
        <w:rPr>
          <w:lang w:val="en-US"/>
        </w:rPr>
        <w:t xml:space="preserve">From an administrator’s point of view, how can </w:t>
      </w:r>
      <w:commentRangeStart w:id="13"/>
      <w:r w:rsidRPr="007424E7">
        <w:rPr>
          <w:lang w:val="en-US"/>
        </w:rPr>
        <w:t xml:space="preserve">he </w:t>
      </w:r>
      <w:commentRangeEnd w:id="13"/>
      <w:r w:rsidR="007424E7">
        <w:rPr>
          <w:rStyle w:val="Refdecomentrio"/>
        </w:rPr>
        <w:commentReference w:id="13"/>
      </w:r>
      <w:r w:rsidRPr="007424E7">
        <w:rPr>
          <w:lang w:val="en-US"/>
        </w:rPr>
        <w:t xml:space="preserve">know which </w:t>
      </w:r>
      <w:r w:rsidR="00F218CB" w:rsidRPr="007424E7">
        <w:rPr>
          <w:lang w:val="en-US"/>
        </w:rPr>
        <w:t xml:space="preserve">the existing clones of </w:t>
      </w:r>
      <w:r w:rsidR="00F218CB" w:rsidRPr="00CB063E">
        <w:rPr>
          <w:lang w:val="en-US"/>
        </w:rPr>
        <w:t>a project are</w:t>
      </w:r>
      <w:r w:rsidRPr="00CB063E">
        <w:rPr>
          <w:lang w:val="en-US"/>
        </w:rPr>
        <w:t xml:space="preserve"> and how they relate amongst each other? How can he know if there are pending commits to be send from a staging repository to a production one? </w:t>
      </w:r>
    </w:p>
    <w:p w14:paraId="7F8ADF8B" w14:textId="6C10E745" w:rsidR="005629DD" w:rsidRPr="007424E7" w:rsidRDefault="005259C3" w:rsidP="005629DD">
      <w:pPr>
        <w:rPr>
          <w:lang w:val="en-US"/>
        </w:rPr>
      </w:pPr>
      <w:r w:rsidRPr="00CB063E">
        <w:rPr>
          <w:lang w:val="en-US"/>
        </w:rPr>
        <w:t>The DyeVC</w:t>
      </w:r>
      <w:r w:rsidR="002468B7" w:rsidRPr="00CB063E">
        <w:rPr>
          <w:lang w:val="en-US"/>
        </w:rPr>
        <w:t xml:space="preserve"> approach </w:t>
      </w:r>
      <w:r w:rsidR="002468B7" w:rsidRPr="00CD5B1E">
        <w:rPr>
          <w:lang w:val="en-US"/>
        </w:rPr>
        <w:fldChar w:fldCharType="begin"/>
      </w:r>
      <w:r w:rsidR="002468B7" w:rsidRPr="00CD5B1E">
        <w:rPr>
          <w:lang w:val="en-US"/>
        </w:rPr>
        <w:instrText xml:space="preserve"> ADDIN ZOTERO_ITEM {"citationID":"1lel975u63","properties":{"formattedCitation":"(CESARIO; MURTA, 2013)","plainCitation":"(CESARIO; MURTA, 2013)"},"citationItems":[{"id":2523,"uris":["http://zotero.org/users/892576/items/UND4MEN6"],"uri":["http://zotero.org/users/892576/items/UND4MEN6"]}]} </w:instrText>
      </w:r>
      <w:r w:rsidR="002468B7" w:rsidRPr="00F96233">
        <w:rPr>
          <w:lang w:val="en-US"/>
        </w:rPr>
        <w:fldChar w:fldCharType="separate"/>
      </w:r>
      <w:r w:rsidR="002468B7" w:rsidRPr="00CD5B1E">
        <w:rPr>
          <w:rFonts w:cs="Times New Roman"/>
          <w:lang w:val="en-US"/>
        </w:rPr>
        <w:t>(CESARIO; MURTA, 2013)</w:t>
      </w:r>
      <w:r w:rsidR="002468B7" w:rsidRPr="00CD5B1E">
        <w:rPr>
          <w:lang w:val="en-US"/>
        </w:rPr>
        <w:fldChar w:fldCharType="end"/>
      </w:r>
      <w:r w:rsidR="007F460D" w:rsidRPr="00CD5B1E">
        <w:rPr>
          <w:lang w:val="en-US"/>
        </w:rPr>
        <w:t xml:space="preserve"> </w:t>
      </w:r>
      <w:r w:rsidR="002468B7" w:rsidRPr="00CD5B1E">
        <w:rPr>
          <w:lang w:val="en-US"/>
        </w:rPr>
        <w:t>came to fill this ga</w:t>
      </w:r>
      <w:r w:rsidR="002468B7" w:rsidRPr="00360B53">
        <w:rPr>
          <w:lang w:val="en-US"/>
        </w:rPr>
        <w:t>p in supporting DVCS usage. T</w:t>
      </w:r>
      <w:r w:rsidR="005629DD" w:rsidRPr="00360B53">
        <w:rPr>
          <w:lang w:val="en-US"/>
        </w:rPr>
        <w:t xml:space="preserve">he goal of DyeVC is three-fold. First, DyeVC should work as a non-obtrusive awareness tool to increase the developer knowledge </w:t>
      </w:r>
      <w:r w:rsidR="00CB063E">
        <w:rPr>
          <w:lang w:val="en-US"/>
        </w:rPr>
        <w:t>on</w:t>
      </w:r>
      <w:r w:rsidR="00CB063E" w:rsidRPr="00360B53">
        <w:rPr>
          <w:lang w:val="en-US"/>
        </w:rPr>
        <w:t xml:space="preserve"> </w:t>
      </w:r>
      <w:r w:rsidR="005629DD" w:rsidRPr="00360B53">
        <w:rPr>
          <w:lang w:val="en-US"/>
        </w:rPr>
        <w:t>what is going on around his repository and the repositories of his teammates. Second, DyeVC should</w:t>
      </w:r>
      <w:r w:rsidR="005629DD" w:rsidRPr="000630C1">
        <w:rPr>
          <w:lang w:val="en-US"/>
        </w:rPr>
        <w:t xml:space="preserve"> enable repository administrators </w:t>
      </w:r>
      <w:r w:rsidRPr="007424E7">
        <w:rPr>
          <w:lang w:val="en-US"/>
        </w:rPr>
        <w:t>and</w:t>
      </w:r>
      <w:r w:rsidR="005629DD" w:rsidRPr="007424E7">
        <w:rPr>
          <w:lang w:val="en-US"/>
        </w:rPr>
        <w:t>/</w:t>
      </w:r>
      <w:r w:rsidRPr="007424E7">
        <w:rPr>
          <w:lang w:val="en-US"/>
        </w:rPr>
        <w:t>or</w:t>
      </w:r>
      <w:r w:rsidR="005629DD" w:rsidRPr="007424E7">
        <w:rPr>
          <w:lang w:val="en-US"/>
        </w:rPr>
        <w:t xml:space="preserve"> managers to visualize how the several existing repositories of a project interact with each other. Third, DyeVC should establish an extensible platform to present different information and metrics regarding</w:t>
      </w:r>
      <w:r w:rsidR="00F96233">
        <w:rPr>
          <w:lang w:val="en-US"/>
        </w:rPr>
        <w:t xml:space="preserve"> projects that use DVCS</w:t>
      </w:r>
      <w:r w:rsidR="005629DD" w:rsidRPr="007424E7">
        <w:rPr>
          <w:lang w:val="en-US"/>
        </w:rPr>
        <w:t>.</w:t>
      </w:r>
    </w:p>
    <w:p w14:paraId="0DAED095" w14:textId="77777777" w:rsidR="005629DD" w:rsidRPr="004C352C" w:rsidRDefault="007F460D" w:rsidP="005629DD">
      <w:pPr>
        <w:rPr>
          <w:lang w:val="en-US"/>
        </w:rPr>
      </w:pPr>
      <w:r w:rsidRPr="007424E7">
        <w:rPr>
          <w:lang w:val="en-US"/>
        </w:rPr>
        <w:t>This</w:t>
      </w:r>
      <w:r w:rsidRPr="00CB063E">
        <w:rPr>
          <w:lang w:val="en-US"/>
        </w:rPr>
        <w:t xml:space="preserve"> chapter explains the DyeVC approach, which consists of: </w:t>
      </w:r>
      <w:r w:rsidR="005629DD" w:rsidRPr="00CB063E">
        <w:rPr>
          <w:lang w:val="en-US"/>
        </w:rPr>
        <w:t xml:space="preserve">(1) a mechanism to gather information from a set of repositories and (2) a set of extensible views with different levels of detail, </w:t>
      </w:r>
      <w:r w:rsidRPr="006D5673">
        <w:rPr>
          <w:lang w:val="en-US"/>
        </w:rPr>
        <w:t>allowing</w:t>
      </w:r>
      <w:r w:rsidR="005629DD" w:rsidRPr="006D5673">
        <w:rPr>
          <w:lang w:val="en-US"/>
        </w:rPr>
        <w:t xml:space="preserve"> DyeVC users </w:t>
      </w:r>
      <w:r w:rsidRPr="001D4DF6">
        <w:rPr>
          <w:lang w:val="en-US"/>
        </w:rPr>
        <w:t xml:space="preserve">to </w:t>
      </w:r>
      <w:r w:rsidR="005629DD" w:rsidRPr="004C352C">
        <w:rPr>
          <w:lang w:val="en-US"/>
        </w:rPr>
        <w:t xml:space="preserve">visualize this information. </w:t>
      </w:r>
    </w:p>
    <w:p w14:paraId="0684ABFD" w14:textId="77777777" w:rsidR="005629DD" w:rsidRPr="00CD5B1E" w:rsidRDefault="007F460D" w:rsidP="005629DD">
      <w:pPr>
        <w:rPr>
          <w:lang w:val="en-US"/>
        </w:rPr>
      </w:pPr>
      <w:r w:rsidRPr="004C352C">
        <w:rPr>
          <w:lang w:val="en-US"/>
        </w:rPr>
        <w:t xml:space="preserve">This chapter is organized as follows: Section </w:t>
      </w:r>
      <w:r w:rsidR="00F218CB" w:rsidRPr="00CD5B1E">
        <w:rPr>
          <w:lang w:val="en-US"/>
        </w:rPr>
        <w:fldChar w:fldCharType="begin"/>
      </w:r>
      <w:r w:rsidR="00F218CB" w:rsidRPr="00CD5B1E">
        <w:rPr>
          <w:lang w:val="en-US"/>
        </w:rPr>
        <w:instrText xml:space="preserve"> REF _Ref397239834 \w \h </w:instrText>
      </w:r>
      <w:r w:rsidR="00F218CB" w:rsidRPr="00CD5B1E">
        <w:rPr>
          <w:lang w:val="en-US"/>
        </w:rPr>
      </w:r>
      <w:r w:rsidR="00F218CB" w:rsidRPr="00F96233">
        <w:rPr>
          <w:lang w:val="en-US"/>
        </w:rPr>
        <w:fldChar w:fldCharType="separate"/>
      </w:r>
      <w:r w:rsidR="006F1501" w:rsidRPr="00CD5B1E">
        <w:rPr>
          <w:lang w:val="en-US"/>
        </w:rPr>
        <w:t>1.2</w:t>
      </w:r>
      <w:r w:rsidR="00F218CB" w:rsidRPr="00CD5B1E">
        <w:rPr>
          <w:lang w:val="en-US"/>
        </w:rPr>
        <w:fldChar w:fldCharType="end"/>
      </w:r>
      <w:r w:rsidR="00F218CB" w:rsidRPr="00CD5B1E">
        <w:rPr>
          <w:lang w:val="en-US"/>
        </w:rPr>
        <w:t xml:space="preserve"> </w:t>
      </w:r>
      <w:commentRangeStart w:id="14"/>
      <w:r w:rsidR="008A501D" w:rsidRPr="00CD5B1E">
        <w:rPr>
          <w:lang w:val="en-US"/>
        </w:rPr>
        <w:t>explains the data model used to store</w:t>
      </w:r>
      <w:r w:rsidR="005629DD" w:rsidRPr="00360B53">
        <w:rPr>
          <w:lang w:val="en-US"/>
        </w:rPr>
        <w:t xml:space="preserve"> the information that our approach gathers.</w:t>
      </w:r>
      <w:commentRangeEnd w:id="14"/>
      <w:r w:rsidR="00CB063E">
        <w:rPr>
          <w:rStyle w:val="Refdecomentrio"/>
        </w:rPr>
        <w:commentReference w:id="14"/>
      </w:r>
      <w:r w:rsidR="005629DD" w:rsidRPr="00360B53">
        <w:rPr>
          <w:lang w:val="en-US"/>
        </w:rPr>
        <w:t xml:space="preserve"> </w:t>
      </w:r>
      <w:r w:rsidR="008A501D" w:rsidRPr="00360B53">
        <w:rPr>
          <w:lang w:val="en-US"/>
        </w:rPr>
        <w:t xml:space="preserve">Section </w:t>
      </w:r>
      <w:r w:rsidR="00F218CB" w:rsidRPr="00CD5B1E">
        <w:rPr>
          <w:lang w:val="en-US"/>
        </w:rPr>
        <w:fldChar w:fldCharType="begin"/>
      </w:r>
      <w:r w:rsidR="00F218CB" w:rsidRPr="00CD5B1E">
        <w:rPr>
          <w:lang w:val="en-US"/>
        </w:rPr>
        <w:instrText xml:space="preserve"> REF _Ref397239844 \w \h </w:instrText>
      </w:r>
      <w:r w:rsidR="00F218CB" w:rsidRPr="00CD5B1E">
        <w:rPr>
          <w:lang w:val="en-US"/>
        </w:rPr>
      </w:r>
      <w:r w:rsidR="00F218CB" w:rsidRPr="00F96233">
        <w:rPr>
          <w:lang w:val="en-US"/>
        </w:rPr>
        <w:fldChar w:fldCharType="separate"/>
      </w:r>
      <w:r w:rsidR="006F1501" w:rsidRPr="00CD5B1E">
        <w:rPr>
          <w:lang w:val="en-US"/>
        </w:rPr>
        <w:t>1.3</w:t>
      </w:r>
      <w:r w:rsidR="00F218CB" w:rsidRPr="00CD5B1E">
        <w:rPr>
          <w:lang w:val="en-US"/>
        </w:rPr>
        <w:fldChar w:fldCharType="end"/>
      </w:r>
      <w:r w:rsidR="00F218CB" w:rsidRPr="00CD5B1E">
        <w:rPr>
          <w:lang w:val="en-US"/>
        </w:rPr>
        <w:t xml:space="preserve"> </w:t>
      </w:r>
      <w:r w:rsidR="008A501D" w:rsidRPr="00CD5B1E">
        <w:rPr>
          <w:lang w:val="en-US"/>
        </w:rPr>
        <w:t>show</w:t>
      </w:r>
      <w:r w:rsidR="005629DD" w:rsidRPr="00360B53">
        <w:rPr>
          <w:lang w:val="en-US"/>
        </w:rPr>
        <w:t xml:space="preserve">s how this information is presented using different levels of detail. </w:t>
      </w:r>
      <w:r w:rsidR="00D54D2E" w:rsidRPr="00360B53">
        <w:rPr>
          <w:lang w:val="en-US"/>
        </w:rPr>
        <w:t xml:space="preserve">Section </w:t>
      </w:r>
      <w:r w:rsidR="00D54D2E" w:rsidRPr="00CD5B1E">
        <w:rPr>
          <w:lang w:val="en-US"/>
        </w:rPr>
        <w:fldChar w:fldCharType="begin"/>
      </w:r>
      <w:r w:rsidR="00D54D2E" w:rsidRPr="00CD5B1E">
        <w:rPr>
          <w:lang w:val="en-US"/>
        </w:rPr>
        <w:instrText xml:space="preserve"> REF _Ref397275272 \w \h </w:instrText>
      </w:r>
      <w:r w:rsidR="00D54D2E" w:rsidRPr="00CD5B1E">
        <w:rPr>
          <w:lang w:val="en-US"/>
        </w:rPr>
      </w:r>
      <w:r w:rsidR="00D54D2E" w:rsidRPr="00F96233">
        <w:rPr>
          <w:lang w:val="en-US"/>
        </w:rPr>
        <w:fldChar w:fldCharType="separate"/>
      </w:r>
      <w:r w:rsidR="006F1501" w:rsidRPr="00CD5B1E">
        <w:rPr>
          <w:lang w:val="en-US"/>
        </w:rPr>
        <w:t>1.4</w:t>
      </w:r>
      <w:r w:rsidR="00D54D2E" w:rsidRPr="00CD5B1E">
        <w:rPr>
          <w:lang w:val="en-US"/>
        </w:rPr>
        <w:fldChar w:fldCharType="end"/>
      </w:r>
      <w:r w:rsidR="00D54D2E" w:rsidRPr="00CD5B1E">
        <w:rPr>
          <w:lang w:val="en-US"/>
        </w:rPr>
        <w:t xml:space="preserve"> discusses</w:t>
      </w:r>
      <w:r w:rsidR="005629DD" w:rsidRPr="00360B53">
        <w:rPr>
          <w:lang w:val="en-US"/>
        </w:rPr>
        <w:t xml:space="preserve"> what happens behind the scenes, </w:t>
      </w:r>
      <w:r w:rsidR="00D54D2E" w:rsidRPr="00360B53">
        <w:rPr>
          <w:lang w:val="en-US"/>
        </w:rPr>
        <w:t>presenting the</w:t>
      </w:r>
      <w:r w:rsidR="005629DD" w:rsidRPr="00360B53">
        <w:rPr>
          <w:lang w:val="en-US"/>
        </w:rPr>
        <w:t xml:space="preserve"> algorithms involved in the data synchronization process.</w:t>
      </w:r>
      <w:r w:rsidR="00D54D2E" w:rsidRPr="000630C1">
        <w:rPr>
          <w:lang w:val="en-US"/>
        </w:rPr>
        <w:t xml:space="preserve"> Section </w:t>
      </w:r>
      <w:r w:rsidR="00D54D2E" w:rsidRPr="00CD5B1E">
        <w:rPr>
          <w:lang w:val="en-US"/>
        </w:rPr>
        <w:fldChar w:fldCharType="begin"/>
      </w:r>
      <w:r w:rsidR="00D54D2E" w:rsidRPr="00CD5B1E">
        <w:rPr>
          <w:lang w:val="en-US"/>
        </w:rPr>
        <w:instrText xml:space="preserve"> REF _Ref397275306 \w \h </w:instrText>
      </w:r>
      <w:r w:rsidR="00D54D2E" w:rsidRPr="00CD5B1E">
        <w:rPr>
          <w:lang w:val="en-US"/>
        </w:rPr>
      </w:r>
      <w:r w:rsidR="00D54D2E" w:rsidRPr="00F96233">
        <w:rPr>
          <w:lang w:val="en-US"/>
        </w:rPr>
        <w:fldChar w:fldCharType="separate"/>
      </w:r>
      <w:r w:rsidR="006F1501" w:rsidRPr="00CD5B1E">
        <w:rPr>
          <w:lang w:val="en-US"/>
        </w:rPr>
        <w:t>1.5</w:t>
      </w:r>
      <w:r w:rsidR="00D54D2E" w:rsidRPr="00CD5B1E">
        <w:rPr>
          <w:lang w:val="en-US"/>
        </w:rPr>
        <w:fldChar w:fldCharType="end"/>
      </w:r>
      <w:r w:rsidR="00D54D2E" w:rsidRPr="00CD5B1E">
        <w:rPr>
          <w:lang w:val="en-US"/>
        </w:rPr>
        <w:t xml:space="preserve"> presents the technologies used in the prototype implementation. Section </w:t>
      </w:r>
      <w:r w:rsidR="00D54D2E" w:rsidRPr="00CD5B1E">
        <w:rPr>
          <w:lang w:val="en-US"/>
        </w:rPr>
        <w:fldChar w:fldCharType="begin"/>
      </w:r>
      <w:r w:rsidR="00D54D2E" w:rsidRPr="00CD5B1E">
        <w:rPr>
          <w:lang w:val="en-US"/>
        </w:rPr>
        <w:instrText xml:space="preserve"> REF _Ref397275331 \w \h </w:instrText>
      </w:r>
      <w:r w:rsidR="00D54D2E" w:rsidRPr="00CD5B1E">
        <w:rPr>
          <w:lang w:val="en-US"/>
        </w:rPr>
      </w:r>
      <w:r w:rsidR="00D54D2E" w:rsidRPr="00F96233">
        <w:rPr>
          <w:lang w:val="en-US"/>
        </w:rPr>
        <w:fldChar w:fldCharType="separate"/>
      </w:r>
      <w:r w:rsidR="006F1501" w:rsidRPr="00CD5B1E">
        <w:rPr>
          <w:lang w:val="en-US"/>
        </w:rPr>
        <w:t>1.6</w:t>
      </w:r>
      <w:r w:rsidR="00D54D2E" w:rsidRPr="00CD5B1E">
        <w:rPr>
          <w:lang w:val="en-US"/>
        </w:rPr>
        <w:fldChar w:fldCharType="end"/>
      </w:r>
      <w:r w:rsidR="00D54D2E" w:rsidRPr="00CD5B1E">
        <w:rPr>
          <w:lang w:val="en-US"/>
        </w:rPr>
        <w:t xml:space="preserve"> discusses DyeVC usage. </w:t>
      </w:r>
      <w:r w:rsidR="006F1501" w:rsidRPr="00CD5B1E">
        <w:rPr>
          <w:lang w:val="en-US"/>
        </w:rPr>
        <w:t>Lastly</w:t>
      </w:r>
      <w:r w:rsidR="00D54D2E" w:rsidRPr="00360B53">
        <w:rPr>
          <w:lang w:val="en-US"/>
        </w:rPr>
        <w:t xml:space="preserve">, Section </w:t>
      </w:r>
      <w:r w:rsidR="00D54D2E" w:rsidRPr="00CD5B1E">
        <w:rPr>
          <w:lang w:val="en-US"/>
        </w:rPr>
        <w:fldChar w:fldCharType="begin"/>
      </w:r>
      <w:r w:rsidR="00D54D2E" w:rsidRPr="00CD5B1E">
        <w:rPr>
          <w:lang w:val="en-US"/>
        </w:rPr>
        <w:instrText xml:space="preserve"> REF _Ref397275417 \w \h </w:instrText>
      </w:r>
      <w:r w:rsidR="00D54D2E" w:rsidRPr="00CD5B1E">
        <w:rPr>
          <w:lang w:val="en-US"/>
        </w:rPr>
      </w:r>
      <w:r w:rsidR="00D54D2E" w:rsidRPr="00F96233">
        <w:rPr>
          <w:lang w:val="en-US"/>
        </w:rPr>
        <w:fldChar w:fldCharType="separate"/>
      </w:r>
      <w:r w:rsidR="006F1501" w:rsidRPr="00CD5B1E">
        <w:rPr>
          <w:lang w:val="en-US"/>
        </w:rPr>
        <w:t>1.7</w:t>
      </w:r>
      <w:r w:rsidR="00D54D2E" w:rsidRPr="00CD5B1E">
        <w:rPr>
          <w:lang w:val="en-US"/>
        </w:rPr>
        <w:fldChar w:fldCharType="end"/>
      </w:r>
      <w:r w:rsidR="00D54D2E" w:rsidRPr="00CD5B1E">
        <w:rPr>
          <w:lang w:val="en-US"/>
        </w:rPr>
        <w:t xml:space="preserve"> presents the final considerations of this chapter.</w:t>
      </w:r>
    </w:p>
    <w:p w14:paraId="2AC6C3CE" w14:textId="77777777" w:rsidR="005629DD" w:rsidRPr="00360B53" w:rsidRDefault="0083109D" w:rsidP="00871054">
      <w:pPr>
        <w:pStyle w:val="Ttulo2"/>
        <w:rPr>
          <w:lang w:val="en-US"/>
        </w:rPr>
      </w:pPr>
      <w:bookmarkStart w:id="15" w:name="_Ref397239834"/>
      <w:bookmarkStart w:id="16" w:name="_Ref397241458"/>
      <w:bookmarkStart w:id="17" w:name="_Toc397287000"/>
      <w:commentRangeStart w:id="18"/>
      <w:r w:rsidRPr="00360B53">
        <w:rPr>
          <w:lang w:val="en-US"/>
        </w:rPr>
        <w:t>Information Gathering</w:t>
      </w:r>
      <w:bookmarkEnd w:id="15"/>
      <w:bookmarkEnd w:id="16"/>
      <w:bookmarkEnd w:id="17"/>
      <w:commentRangeEnd w:id="18"/>
      <w:r w:rsidR="00933770">
        <w:rPr>
          <w:rStyle w:val="Refdecomentrio"/>
          <w:rFonts w:eastAsiaTheme="minorHAnsi" w:cstheme="minorBidi"/>
          <w:b w:val="0"/>
          <w:bCs w:val="0"/>
          <w:caps w:val="0"/>
        </w:rPr>
        <w:commentReference w:id="18"/>
      </w:r>
    </w:p>
    <w:p w14:paraId="265286D6" w14:textId="131607CE" w:rsidR="005629DD" w:rsidRPr="00360B53" w:rsidRDefault="005629DD" w:rsidP="005629DD">
      <w:pPr>
        <w:rPr>
          <w:lang w:val="en-US"/>
        </w:rPr>
      </w:pPr>
      <w:r w:rsidRPr="00360B53">
        <w:rPr>
          <w:lang w:val="en-US"/>
        </w:rPr>
        <w:t>DyeVC continuously gathers information from a group of interrela</w:t>
      </w:r>
      <w:r w:rsidRPr="000630C1">
        <w:rPr>
          <w:lang w:val="en-US"/>
        </w:rPr>
        <w:t xml:space="preserve">ted repositories, starting from repositories registered by the user. As shown in </w:t>
      </w:r>
      <w:r w:rsidRPr="00CD5B1E">
        <w:rPr>
          <w:lang w:val="en-US"/>
        </w:rPr>
        <w:fldChar w:fldCharType="begin"/>
      </w:r>
      <w:r w:rsidRPr="00CD5B1E">
        <w:rPr>
          <w:lang w:val="en-US"/>
        </w:rPr>
        <w:instrText xml:space="preserve"> REF _Ref393358291 \h </w:instrText>
      </w:r>
      <w:r w:rsidRPr="00CD5B1E">
        <w:rPr>
          <w:lang w:val="en-US"/>
        </w:rPr>
      </w:r>
      <w:r w:rsidRPr="00F96233">
        <w:rPr>
          <w:lang w:val="en-US"/>
        </w:rPr>
        <w:fldChar w:fldCharType="separate"/>
      </w:r>
      <w:r w:rsidR="006F1501" w:rsidRPr="00CD5B1E">
        <w:rPr>
          <w:lang w:val="en-US"/>
        </w:rPr>
        <w:t xml:space="preserve">Figure </w:t>
      </w:r>
      <w:r w:rsidR="006F1501" w:rsidRPr="00F96233">
        <w:rPr>
          <w:lang w:val="en-US"/>
        </w:rPr>
        <w:t>2</w:t>
      </w:r>
      <w:r w:rsidRPr="00CD5B1E">
        <w:rPr>
          <w:lang w:val="en-US"/>
        </w:rPr>
        <w:fldChar w:fldCharType="end"/>
      </w:r>
      <w:r w:rsidRPr="00CD5B1E">
        <w:rPr>
          <w:lang w:val="en-US"/>
        </w:rPr>
        <w:t>, data is gathered by DyeVC instances running at each user machine and is stored in a central document database. This way, information fr</w:t>
      </w:r>
      <w:r w:rsidRPr="00360B53">
        <w:rPr>
          <w:lang w:val="en-US"/>
        </w:rPr>
        <w:t xml:space="preserve">om one DyeVC instance is made available to every other instance in the topology. It is important to notice that DyeVC does not change anything in the local repositories. </w:t>
      </w:r>
      <w:commentRangeStart w:id="19"/>
      <w:r w:rsidRPr="00360B53">
        <w:rPr>
          <w:lang w:val="en-US"/>
        </w:rPr>
        <w:t>The approach only reads information in the repositories, and all the work is done at the central database or in working copies of the local repositories</w:t>
      </w:r>
      <w:commentRangeEnd w:id="19"/>
      <w:r w:rsidR="004C352C">
        <w:rPr>
          <w:rStyle w:val="Refdecomentrio"/>
        </w:rPr>
        <w:commentReference w:id="19"/>
      </w:r>
      <w:r w:rsidRPr="00360B53">
        <w:rPr>
          <w:lang w:val="en-US"/>
        </w:rPr>
        <w:t>.</w:t>
      </w:r>
    </w:p>
    <w:p w14:paraId="470B80C8" w14:textId="77777777" w:rsidR="005629DD" w:rsidRPr="00CD5B1E" w:rsidRDefault="005629DD" w:rsidP="005629DD">
      <w:pPr>
        <w:pStyle w:val="PrimeiroPargrafo"/>
        <w:jc w:val="center"/>
        <w:rPr>
          <w:lang w:val="en-US"/>
        </w:rPr>
      </w:pPr>
      <w:r w:rsidRPr="00F96233">
        <w:rPr>
          <w:noProof/>
        </w:rPr>
        <w:drawing>
          <wp:inline distT="0" distB="0" distL="0" distR="0" wp14:anchorId="4CD83292" wp14:editId="1D18E9C0">
            <wp:extent cx="2105340" cy="2085975"/>
            <wp:effectExtent l="0" t="0" r="9525" b="0"/>
            <wp:docPr id="2009" name="Imagem 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50596" cy="2130815"/>
                    </a:xfrm>
                    <a:prstGeom prst="rect">
                      <a:avLst/>
                    </a:prstGeom>
                    <a:noFill/>
                  </pic:spPr>
                </pic:pic>
              </a:graphicData>
            </a:graphic>
          </wp:inline>
        </w:drawing>
      </w:r>
    </w:p>
    <w:p w14:paraId="1F58459C" w14:textId="77777777" w:rsidR="005629DD" w:rsidRPr="00CD5B1E" w:rsidRDefault="005629DD" w:rsidP="005629DD">
      <w:pPr>
        <w:pStyle w:val="Legenda"/>
        <w:rPr>
          <w:lang w:val="en-US"/>
        </w:rPr>
      </w:pPr>
      <w:bookmarkStart w:id="20" w:name="_Ref393358291"/>
      <w:bookmarkStart w:id="21" w:name="_Toc393356494"/>
      <w:r w:rsidRPr="00CD5B1E">
        <w:rPr>
          <w:lang w:val="en-US"/>
        </w:rPr>
        <w:t xml:space="preserve">Figure </w:t>
      </w:r>
      <w:r w:rsidRPr="00F96233">
        <w:rPr>
          <w:lang w:val="en-US"/>
        </w:rPr>
        <w:fldChar w:fldCharType="begin"/>
      </w:r>
      <w:r w:rsidRPr="00CD5B1E">
        <w:rPr>
          <w:lang w:val="en-US"/>
        </w:rPr>
        <w:instrText xml:space="preserve"> SEQ Figure \* ARABIC </w:instrText>
      </w:r>
      <w:r w:rsidRPr="00F96233">
        <w:rPr>
          <w:lang w:val="en-US"/>
        </w:rPr>
        <w:fldChar w:fldCharType="separate"/>
      </w:r>
      <w:r w:rsidR="006F1501" w:rsidRPr="00F96233">
        <w:rPr>
          <w:lang w:val="en-US"/>
        </w:rPr>
        <w:t>2</w:t>
      </w:r>
      <w:r w:rsidRPr="00F96233">
        <w:rPr>
          <w:lang w:val="en-US"/>
        </w:rPr>
        <w:fldChar w:fldCharType="end"/>
      </w:r>
      <w:bookmarkEnd w:id="20"/>
      <w:r w:rsidRPr="00CD5B1E">
        <w:rPr>
          <w:lang w:val="en-US"/>
        </w:rPr>
        <w:t xml:space="preserve"> - How DyeVC gathers information</w:t>
      </w:r>
      <w:bookmarkEnd w:id="21"/>
    </w:p>
    <w:p w14:paraId="18733A0E" w14:textId="1E637837" w:rsidR="0098467E" w:rsidRPr="001657E3" w:rsidRDefault="005629DD" w:rsidP="005629DD">
      <w:pPr>
        <w:rPr>
          <w:lang w:val="en-US"/>
        </w:rPr>
      </w:pPr>
      <w:r w:rsidRPr="00CD5B1E">
        <w:rPr>
          <w:lang w:val="en-US"/>
        </w:rPr>
        <w:t xml:space="preserve">The data stored at the central database follows the model presented in </w:t>
      </w:r>
      <w:r w:rsidRPr="00CD5B1E">
        <w:rPr>
          <w:lang w:val="en-US"/>
        </w:rPr>
        <w:fldChar w:fldCharType="begin"/>
      </w:r>
      <w:r w:rsidRPr="00CD5B1E">
        <w:rPr>
          <w:lang w:val="en-US"/>
        </w:rPr>
        <w:instrText xml:space="preserve"> REF _Ref393358307 \h </w:instrText>
      </w:r>
      <w:r w:rsidRPr="00CD5B1E">
        <w:rPr>
          <w:lang w:val="en-US"/>
        </w:rPr>
      </w:r>
      <w:r w:rsidRPr="00F96233">
        <w:rPr>
          <w:lang w:val="en-US"/>
        </w:rPr>
        <w:fldChar w:fldCharType="separate"/>
      </w:r>
      <w:r w:rsidR="006F1501" w:rsidRPr="00CD5B1E">
        <w:rPr>
          <w:lang w:val="en-US"/>
        </w:rPr>
        <w:t xml:space="preserve">Figure </w:t>
      </w:r>
      <w:r w:rsidR="006F1501" w:rsidRPr="00F96233">
        <w:rPr>
          <w:lang w:val="en-US"/>
        </w:rPr>
        <w:t>3</w:t>
      </w:r>
      <w:r w:rsidRPr="00CD5B1E">
        <w:rPr>
          <w:lang w:val="en-US"/>
        </w:rPr>
        <w:fldChar w:fldCharType="end"/>
      </w:r>
      <w:r w:rsidRPr="00CD5B1E">
        <w:rPr>
          <w:lang w:val="en-US"/>
        </w:rPr>
        <w:t xml:space="preserve">. A </w:t>
      </w:r>
      <w:r w:rsidRPr="00360B53">
        <w:rPr>
          <w:rFonts w:ascii="Courier New" w:hAnsi="Courier New" w:cs="Courier New"/>
          <w:sz w:val="20"/>
          <w:szCs w:val="20"/>
          <w:lang w:val="en-US"/>
        </w:rPr>
        <w:t>Project</w:t>
      </w:r>
      <w:r w:rsidRPr="00360B53">
        <w:rPr>
          <w:lang w:val="en-US"/>
        </w:rPr>
        <w:t xml:space="preserve"> is used to group all repository clones of the same system</w:t>
      </w:r>
      <w:r w:rsidR="004A43BE" w:rsidRPr="000630C1">
        <w:rPr>
          <w:lang w:val="en-US"/>
        </w:rPr>
        <w:t>, and each project is identified by a project name</w:t>
      </w:r>
      <w:r w:rsidRPr="007424E7">
        <w:rPr>
          <w:lang w:val="en-US"/>
        </w:rPr>
        <w:t xml:space="preserve">. Repositories are stored as </w:t>
      </w:r>
      <w:r w:rsidRPr="007424E7">
        <w:rPr>
          <w:rFonts w:ascii="Courier New" w:hAnsi="Courier New" w:cs="Courier New"/>
          <w:sz w:val="20"/>
          <w:szCs w:val="20"/>
          <w:lang w:val="en-US"/>
        </w:rPr>
        <w:t>RepositoryInfo</w:t>
      </w:r>
      <w:r w:rsidR="0098467E" w:rsidRPr="007424E7">
        <w:rPr>
          <w:lang w:val="en-US"/>
        </w:rPr>
        <w:t xml:space="preserve"> and are identified by an id and the user can</w:t>
      </w:r>
      <w:r w:rsidRPr="00CB063E">
        <w:rPr>
          <w:lang w:val="en-US"/>
        </w:rPr>
        <w:t xml:space="preserve"> give it a meaningful clone name. </w:t>
      </w:r>
      <w:r w:rsidR="0098467E" w:rsidRPr="00CB063E">
        <w:rPr>
          <w:lang w:val="en-US"/>
        </w:rPr>
        <w:t>We also store the hostname where the repository resides, as well its path (e.g.</w:t>
      </w:r>
      <w:r w:rsidR="008870B2">
        <w:rPr>
          <w:lang w:val="en-US"/>
        </w:rPr>
        <w:t>,</w:t>
      </w:r>
      <w:r w:rsidR="0098467E" w:rsidRPr="00CB063E">
        <w:rPr>
          <w:lang w:val="en-US"/>
        </w:rPr>
        <w:t xml:space="preserve"> a folder name, if it is on local disk or a </w:t>
      </w:r>
      <w:commentRangeStart w:id="22"/>
      <w:r w:rsidR="0098467E" w:rsidRPr="00CB063E">
        <w:rPr>
          <w:lang w:val="en-US"/>
        </w:rPr>
        <w:t>URL if it is on remote server</w:t>
      </w:r>
      <w:commentRangeEnd w:id="22"/>
      <w:r w:rsidR="008C37C4">
        <w:rPr>
          <w:rStyle w:val="Refdecomentrio"/>
        </w:rPr>
        <w:commentReference w:id="22"/>
      </w:r>
      <w:r w:rsidR="0098467E" w:rsidRPr="00CB063E">
        <w:rPr>
          <w:lang w:val="en-US"/>
        </w:rPr>
        <w:t xml:space="preserve">. </w:t>
      </w:r>
      <w:r w:rsidRPr="00CB063E">
        <w:rPr>
          <w:lang w:val="en-US"/>
        </w:rPr>
        <w:t xml:space="preserve">A </w:t>
      </w:r>
      <w:r w:rsidRPr="006D5673">
        <w:rPr>
          <w:rFonts w:ascii="Courier New" w:hAnsi="Courier New" w:cs="Courier New"/>
          <w:sz w:val="20"/>
          <w:szCs w:val="20"/>
          <w:lang w:val="en-US"/>
        </w:rPr>
        <w:t>RepositoryInfo</w:t>
      </w:r>
      <w:r w:rsidRPr="006D5673">
        <w:rPr>
          <w:lang w:val="en-US"/>
        </w:rPr>
        <w:t xml:space="preserve"> also has a list of clones to which it pushes to and a list of clones from which it pulls. These lists are </w:t>
      </w:r>
      <w:r w:rsidRPr="001D4DF6">
        <w:rPr>
          <w:lang w:val="en-US"/>
        </w:rPr>
        <w:t xml:space="preserve">represented respectively by the self-associations </w:t>
      </w:r>
      <w:r w:rsidRPr="004C352C">
        <w:rPr>
          <w:rFonts w:ascii="Courier New" w:hAnsi="Courier New" w:cs="Courier New"/>
          <w:sz w:val="20"/>
          <w:szCs w:val="20"/>
          <w:lang w:val="en-US"/>
        </w:rPr>
        <w:t>pushesTo</w:t>
      </w:r>
      <w:r w:rsidRPr="004C352C">
        <w:rPr>
          <w:lang w:val="en-US"/>
        </w:rPr>
        <w:t xml:space="preserve"> and </w:t>
      </w:r>
      <w:r w:rsidRPr="004C352C">
        <w:rPr>
          <w:rFonts w:ascii="Courier New" w:hAnsi="Courier New" w:cs="Courier New"/>
          <w:sz w:val="20"/>
          <w:szCs w:val="20"/>
          <w:lang w:val="en-US"/>
        </w:rPr>
        <w:t>pullsFrom</w:t>
      </w:r>
      <w:r w:rsidRPr="008870B2">
        <w:rPr>
          <w:lang w:val="en-US"/>
        </w:rPr>
        <w:t xml:space="preserve">. </w:t>
      </w:r>
      <w:r w:rsidR="0098467E" w:rsidRPr="001657E3">
        <w:rPr>
          <w:lang w:val="en-US"/>
        </w:rPr>
        <w:t>Finally, we store the list of DyeVC instances that monitor the repository, in order to remove from the topology the repositories that are no longer referenced.</w:t>
      </w:r>
    </w:p>
    <w:p w14:paraId="1786F066" w14:textId="77777777" w:rsidR="005629DD" w:rsidRPr="00CD5B1E" w:rsidRDefault="005629DD" w:rsidP="005629DD">
      <w:pPr>
        <w:ind w:firstLine="0"/>
        <w:jc w:val="center"/>
        <w:rPr>
          <w:lang w:val="en-US"/>
        </w:rPr>
      </w:pPr>
      <w:r w:rsidRPr="00F96233">
        <w:rPr>
          <w:noProof/>
          <w:lang w:eastAsia="pt-BR"/>
        </w:rPr>
        <w:drawing>
          <wp:inline distT="0" distB="0" distL="0" distR="0" wp14:anchorId="5FCC3501" wp14:editId="381A416E">
            <wp:extent cx="4275224" cy="3028950"/>
            <wp:effectExtent l="0" t="0" r="0" b="0"/>
            <wp:docPr id="2010" name="Imagem 2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00483" cy="3046846"/>
                    </a:xfrm>
                    <a:prstGeom prst="rect">
                      <a:avLst/>
                    </a:prstGeom>
                  </pic:spPr>
                </pic:pic>
              </a:graphicData>
            </a:graphic>
          </wp:inline>
        </w:drawing>
      </w:r>
    </w:p>
    <w:p w14:paraId="2EC12D35" w14:textId="77777777" w:rsidR="005629DD" w:rsidRPr="00CD5B1E" w:rsidRDefault="005629DD" w:rsidP="005629DD">
      <w:pPr>
        <w:pStyle w:val="Legenda"/>
        <w:rPr>
          <w:lang w:val="en-US"/>
        </w:rPr>
      </w:pPr>
      <w:bookmarkStart w:id="23" w:name="_Ref393358307"/>
      <w:bookmarkStart w:id="24" w:name="_Toc393356495"/>
      <w:r w:rsidRPr="00360B53">
        <w:rPr>
          <w:lang w:val="en-US"/>
        </w:rPr>
        <w:t xml:space="preserve">Figure </w:t>
      </w:r>
      <w:r w:rsidRPr="00CD5B1E">
        <w:rPr>
          <w:lang w:val="en-US"/>
        </w:rPr>
        <w:fldChar w:fldCharType="begin"/>
      </w:r>
      <w:r w:rsidRPr="00CD5B1E">
        <w:rPr>
          <w:lang w:val="en-US"/>
        </w:rPr>
        <w:instrText xml:space="preserve"> SEQ Figure \* ARABIC </w:instrText>
      </w:r>
      <w:r w:rsidRPr="00F96233">
        <w:rPr>
          <w:lang w:val="en-US"/>
        </w:rPr>
        <w:fldChar w:fldCharType="separate"/>
      </w:r>
      <w:r w:rsidR="006F1501" w:rsidRPr="00F96233">
        <w:rPr>
          <w:lang w:val="en-US"/>
        </w:rPr>
        <w:t>3</w:t>
      </w:r>
      <w:r w:rsidRPr="00F96233">
        <w:rPr>
          <w:lang w:val="en-US"/>
        </w:rPr>
        <w:fldChar w:fldCharType="end"/>
      </w:r>
      <w:bookmarkEnd w:id="23"/>
      <w:r w:rsidRPr="00CD5B1E">
        <w:rPr>
          <w:lang w:val="en-US"/>
        </w:rPr>
        <w:t xml:space="preserve"> - Model used to store topology data</w:t>
      </w:r>
      <w:bookmarkEnd w:id="24"/>
    </w:p>
    <w:p w14:paraId="43F00DEA" w14:textId="58FD6482" w:rsidR="0098467E" w:rsidRPr="00A02003" w:rsidRDefault="0098467E" w:rsidP="0098467E">
      <w:pPr>
        <w:rPr>
          <w:lang w:val="en-US"/>
        </w:rPr>
      </w:pPr>
      <w:bookmarkStart w:id="25" w:name="_Ref384931870"/>
      <w:r w:rsidRPr="00CD5B1E">
        <w:rPr>
          <w:lang w:val="en-US"/>
        </w:rPr>
        <w:t xml:space="preserve">The finer </w:t>
      </w:r>
      <w:r w:rsidR="005973EB">
        <w:rPr>
          <w:lang w:val="en-US"/>
        </w:rPr>
        <w:t>grain</w:t>
      </w:r>
      <w:r w:rsidR="005973EB" w:rsidRPr="005973EB">
        <w:rPr>
          <w:lang w:val="en-US"/>
        </w:rPr>
        <w:t xml:space="preserve"> </w:t>
      </w:r>
      <w:r w:rsidRPr="005973EB">
        <w:rPr>
          <w:lang w:val="en-US"/>
        </w:rPr>
        <w:t xml:space="preserve">of information is the </w:t>
      </w:r>
      <w:r w:rsidRPr="005973EB">
        <w:rPr>
          <w:rFonts w:ascii="Courier New" w:hAnsi="Courier New" w:cs="Courier New"/>
          <w:sz w:val="20"/>
          <w:szCs w:val="20"/>
          <w:lang w:val="en-US"/>
        </w:rPr>
        <w:t>CommitInfo</w:t>
      </w:r>
      <w:r w:rsidRPr="005973EB">
        <w:rPr>
          <w:lang w:val="en-US"/>
        </w:rPr>
        <w:t xml:space="preserve">, which represents each commit in the topology. A commit is identified by </w:t>
      </w:r>
      <w:r w:rsidR="00A628E9">
        <w:rPr>
          <w:lang w:val="en-US"/>
        </w:rPr>
        <w:t>a</w:t>
      </w:r>
      <w:r w:rsidR="00A628E9" w:rsidRPr="005973EB">
        <w:rPr>
          <w:lang w:val="en-US"/>
        </w:rPr>
        <w:t xml:space="preserve"> </w:t>
      </w:r>
      <w:r w:rsidRPr="005973EB">
        <w:rPr>
          <w:lang w:val="en-US"/>
        </w:rPr>
        <w:t>hash</w:t>
      </w:r>
      <w:r w:rsidR="00A628E9">
        <w:rPr>
          <w:lang w:val="en-US"/>
        </w:rPr>
        <w:t xml:space="preserve"> code</w:t>
      </w:r>
      <w:r w:rsidRPr="005973EB">
        <w:rPr>
          <w:lang w:val="en-US"/>
        </w:rPr>
        <w:t xml:space="preserve"> and it can refer to its parents, </w:t>
      </w:r>
      <w:commentRangeStart w:id="26"/>
      <w:r w:rsidRPr="005973EB">
        <w:rPr>
          <w:lang w:val="en-US"/>
        </w:rPr>
        <w:t>in the case of a merge</w:t>
      </w:r>
      <w:commentRangeEnd w:id="26"/>
      <w:r w:rsidR="00A628E9">
        <w:rPr>
          <w:rStyle w:val="Refdecomentrio"/>
        </w:rPr>
        <w:commentReference w:id="26"/>
      </w:r>
      <w:r w:rsidRPr="005973EB">
        <w:rPr>
          <w:lang w:val="en-US"/>
        </w:rPr>
        <w:t xml:space="preserve">. </w:t>
      </w:r>
      <w:r w:rsidRPr="00A628E9">
        <w:rPr>
          <w:lang w:val="en-US"/>
        </w:rPr>
        <w:t xml:space="preserve">As each commit may not exist in all repositories </w:t>
      </w:r>
      <w:r w:rsidR="00A628E9">
        <w:rPr>
          <w:lang w:val="en-US"/>
        </w:rPr>
        <w:t>of</w:t>
      </w:r>
      <w:r w:rsidR="00A628E9" w:rsidRPr="00A628E9">
        <w:rPr>
          <w:lang w:val="en-US"/>
        </w:rPr>
        <w:t xml:space="preserve"> </w:t>
      </w:r>
      <w:r w:rsidRPr="00A628E9">
        <w:rPr>
          <w:lang w:val="en-US"/>
        </w:rPr>
        <w:t xml:space="preserve">the topology, we store the list of repositories where each commit </w:t>
      </w:r>
      <w:r w:rsidR="00A628E9">
        <w:rPr>
          <w:lang w:val="en-US"/>
        </w:rPr>
        <w:t>can be</w:t>
      </w:r>
      <w:r w:rsidR="00A628E9" w:rsidRPr="00A628E9">
        <w:rPr>
          <w:lang w:val="en-US"/>
        </w:rPr>
        <w:t xml:space="preserve"> </w:t>
      </w:r>
      <w:r w:rsidRPr="00A628E9">
        <w:rPr>
          <w:lang w:val="en-US"/>
        </w:rPr>
        <w:t>found</w:t>
      </w:r>
      <w:r w:rsidR="005E2D07" w:rsidRPr="00A628E9">
        <w:rPr>
          <w:lang w:val="en-US"/>
        </w:rPr>
        <w:t xml:space="preserve"> (</w:t>
      </w:r>
      <w:r w:rsidR="005E2D07" w:rsidRPr="00A628E9">
        <w:rPr>
          <w:rFonts w:ascii="Courier New" w:hAnsi="Courier New" w:cs="Courier New"/>
          <w:sz w:val="20"/>
          <w:szCs w:val="20"/>
          <w:lang w:val="en-US"/>
        </w:rPr>
        <w:t>foundIn</w:t>
      </w:r>
      <w:r w:rsidR="005E2D07" w:rsidRPr="00A628E9">
        <w:rPr>
          <w:lang w:val="en-US"/>
        </w:rPr>
        <w:t xml:space="preserve"> association). We also store the committer, the commit message</w:t>
      </w:r>
      <w:r w:rsidR="00A628E9">
        <w:rPr>
          <w:lang w:val="en-US"/>
        </w:rPr>
        <w:t>,</w:t>
      </w:r>
      <w:r w:rsidR="005E2D07" w:rsidRPr="00A628E9">
        <w:rPr>
          <w:lang w:val="en-US"/>
        </w:rPr>
        <w:t xml:space="preserve"> and the information whether the commits belongs to tracked branch</w:t>
      </w:r>
      <w:r w:rsidR="00A02003">
        <w:rPr>
          <w:lang w:val="en-US"/>
        </w:rPr>
        <w:t>es</w:t>
      </w:r>
      <w:r w:rsidR="005E2D07" w:rsidRPr="00A628E9">
        <w:rPr>
          <w:lang w:val="en-US"/>
        </w:rPr>
        <w:t xml:space="preserve"> or to non-tracked branch</w:t>
      </w:r>
      <w:r w:rsidR="00A02003">
        <w:rPr>
          <w:lang w:val="en-US"/>
        </w:rPr>
        <w:t>es</w:t>
      </w:r>
      <w:r w:rsidR="005E2D07" w:rsidRPr="00A628E9">
        <w:rPr>
          <w:lang w:val="en-US"/>
        </w:rPr>
        <w:t>.</w:t>
      </w:r>
    </w:p>
    <w:p w14:paraId="6B52A4AB" w14:textId="77777777" w:rsidR="005629DD" w:rsidRPr="00CD5B1E" w:rsidRDefault="005629DD" w:rsidP="005629DD">
      <w:pPr>
        <w:rPr>
          <w:lang w:val="en-US"/>
        </w:rPr>
      </w:pPr>
      <w:commentRangeStart w:id="27"/>
      <w:r w:rsidRPr="003E1688">
        <w:rPr>
          <w:lang w:val="en-US"/>
        </w:rPr>
        <w:t xml:space="preserve">DyeVC </w:t>
      </w:r>
      <w:r w:rsidR="00FD772F" w:rsidRPr="003E1688">
        <w:rPr>
          <w:lang w:val="en-US"/>
        </w:rPr>
        <w:t>can</w:t>
      </w:r>
      <w:r w:rsidRPr="003E1688">
        <w:rPr>
          <w:lang w:val="en-US"/>
        </w:rPr>
        <w:t xml:space="preserve"> gather information not only from repositories </w:t>
      </w:r>
      <w:r w:rsidR="005259C3" w:rsidRPr="003E1688">
        <w:rPr>
          <w:lang w:val="en-US"/>
        </w:rPr>
        <w:t>registered on a DyeVC instance running on</w:t>
      </w:r>
      <w:r w:rsidRPr="00933770">
        <w:rPr>
          <w:lang w:val="en-US"/>
        </w:rPr>
        <w:t xml:space="preserve"> the user’s machine, but also from </w:t>
      </w:r>
      <w:r w:rsidR="005259C3" w:rsidRPr="00933770">
        <w:rPr>
          <w:lang w:val="en-US"/>
        </w:rPr>
        <w:t>their peers</w:t>
      </w:r>
      <w:r w:rsidRPr="0026058A">
        <w:rPr>
          <w:lang w:val="en-US"/>
        </w:rPr>
        <w:t xml:space="preserve"> </w:t>
      </w:r>
      <w:r w:rsidR="005259C3" w:rsidRPr="00072829">
        <w:rPr>
          <w:lang w:val="en-US"/>
        </w:rPr>
        <w:t>(</w:t>
      </w:r>
      <w:r w:rsidRPr="00FC03A2">
        <w:rPr>
          <w:lang w:val="en-US"/>
        </w:rPr>
        <w:t>which are the repositories that a given rep</w:t>
      </w:r>
      <w:r w:rsidRPr="0057147F">
        <w:rPr>
          <w:lang w:val="en-US"/>
        </w:rPr>
        <w:t>ository communicates</w:t>
      </w:r>
      <w:r w:rsidR="005259C3" w:rsidRPr="007347B9">
        <w:rPr>
          <w:lang w:val="en-US"/>
        </w:rPr>
        <w:t>),</w:t>
      </w:r>
      <w:r w:rsidR="00FD772F" w:rsidRPr="007347B9">
        <w:rPr>
          <w:lang w:val="en-US"/>
        </w:rPr>
        <w:t xml:space="preserve"> even when these peers do not have a DyeVC instance running locally</w:t>
      </w:r>
      <w:r w:rsidRPr="00FB2525">
        <w:rPr>
          <w:lang w:val="en-US"/>
        </w:rPr>
        <w:t>. As there is a communication path between a registered repository and its peers (in order to push and pull data), we are able to analyze the commits that exist in the</w:t>
      </w:r>
      <w:r w:rsidRPr="00A222EE">
        <w:rPr>
          <w:lang w:val="en-US"/>
        </w:rPr>
        <w:t xml:space="preserve">se peers. This allow us to visualize the entire topology and to know where each commit exists, even in peers where DyeVC is not running, provided that these peers communicate somehow with a peer running DyeVC. Details on how data is gathered are explained </w:t>
      </w:r>
      <w:r w:rsidRPr="00127149">
        <w:rPr>
          <w:lang w:val="en-US"/>
        </w:rPr>
        <w:t>in Section</w:t>
      </w:r>
      <w:r w:rsidR="006F1501" w:rsidRPr="00523C40">
        <w:rPr>
          <w:lang w:val="en-US"/>
        </w:rPr>
        <w:t xml:space="preserve"> </w:t>
      </w:r>
      <w:r w:rsidR="006F1501" w:rsidRPr="00360B53">
        <w:rPr>
          <w:lang w:val="en-US"/>
        </w:rPr>
        <w:fldChar w:fldCharType="begin"/>
      </w:r>
      <w:r w:rsidR="006F1501" w:rsidRPr="00CD5B1E">
        <w:rPr>
          <w:lang w:val="en-US"/>
        </w:rPr>
        <w:instrText xml:space="preserve"> REF _Ref397286949 \w \h </w:instrText>
      </w:r>
      <w:r w:rsidR="006F1501" w:rsidRPr="00360B53">
        <w:rPr>
          <w:lang w:val="en-US"/>
        </w:rPr>
      </w:r>
      <w:r w:rsidR="006F1501" w:rsidRPr="00F96233">
        <w:rPr>
          <w:lang w:val="en-US"/>
        </w:rPr>
        <w:fldChar w:fldCharType="separate"/>
      </w:r>
      <w:r w:rsidR="006F1501" w:rsidRPr="00360B53">
        <w:rPr>
          <w:lang w:val="en-US"/>
        </w:rPr>
        <w:t>1.4</w:t>
      </w:r>
      <w:r w:rsidR="006F1501" w:rsidRPr="00360B53">
        <w:rPr>
          <w:lang w:val="en-US"/>
        </w:rPr>
        <w:fldChar w:fldCharType="end"/>
      </w:r>
      <w:r w:rsidRPr="00CD5B1E">
        <w:rPr>
          <w:lang w:val="en-US"/>
        </w:rPr>
        <w:t>.</w:t>
      </w:r>
      <w:commentRangeEnd w:id="27"/>
      <w:r w:rsidR="003E1688">
        <w:rPr>
          <w:rStyle w:val="Refdecomentrio"/>
        </w:rPr>
        <w:commentReference w:id="27"/>
      </w:r>
    </w:p>
    <w:p w14:paraId="5C842C14" w14:textId="77777777" w:rsidR="005629DD" w:rsidRPr="00360B53" w:rsidRDefault="0083109D" w:rsidP="00871054">
      <w:pPr>
        <w:pStyle w:val="Ttulo2"/>
        <w:rPr>
          <w:lang w:val="en-US"/>
        </w:rPr>
      </w:pPr>
      <w:bookmarkStart w:id="28" w:name="_Ref397239844"/>
      <w:bookmarkStart w:id="29" w:name="_Toc397287001"/>
      <w:bookmarkEnd w:id="25"/>
      <w:r w:rsidRPr="00CD5B1E">
        <w:rPr>
          <w:lang w:val="en-US"/>
        </w:rPr>
        <w:t>Information Visualization</w:t>
      </w:r>
      <w:bookmarkEnd w:id="28"/>
      <w:bookmarkEnd w:id="29"/>
    </w:p>
    <w:p w14:paraId="559BF420" w14:textId="77777777" w:rsidR="005629DD" w:rsidRPr="00CB063E" w:rsidRDefault="0083109D" w:rsidP="005629DD">
      <w:pPr>
        <w:rPr>
          <w:lang w:val="en-US"/>
        </w:rPr>
      </w:pPr>
      <w:r w:rsidRPr="00360B53">
        <w:rPr>
          <w:lang w:val="en-US"/>
        </w:rPr>
        <w:t>The visualization of i</w:t>
      </w:r>
      <w:r w:rsidR="005629DD" w:rsidRPr="00360B53">
        <w:rPr>
          <w:lang w:val="en-US"/>
        </w:rPr>
        <w:t xml:space="preserve">nformation gathered by DyeVC </w:t>
      </w:r>
      <w:r w:rsidRPr="000630C1">
        <w:rPr>
          <w:lang w:val="en-US"/>
        </w:rPr>
        <w:t>is divided into</w:t>
      </w:r>
      <w:r w:rsidR="005629DD" w:rsidRPr="000630C1">
        <w:rPr>
          <w:lang w:val="en-US"/>
        </w:rPr>
        <w:t xml:space="preserve"> four different levels of detail: Level 1 presents high-level notifications ab</w:t>
      </w:r>
      <w:r w:rsidR="006F1501" w:rsidRPr="007424E7">
        <w:rPr>
          <w:lang w:val="en-US"/>
        </w:rPr>
        <w:t>out the registered repositories.</w:t>
      </w:r>
      <w:r w:rsidR="005629DD" w:rsidRPr="007424E7">
        <w:rPr>
          <w:lang w:val="en-US"/>
        </w:rPr>
        <w:t xml:space="preserve"> Level 2 present the whole topology of a given project. Level 3 zooms into the branches of the repository, to see the status of each local branch that tracks a remote branch. Lastly, Level 4 zooms into the commits of the repository, to see a visual log with information about each commit. The following sec</w:t>
      </w:r>
      <w:r w:rsidR="005629DD" w:rsidRPr="00CB063E">
        <w:rPr>
          <w:lang w:val="en-US"/>
        </w:rPr>
        <w:t>tions discuss each of these levels.</w:t>
      </w:r>
    </w:p>
    <w:p w14:paraId="5AF148F0" w14:textId="77777777" w:rsidR="005629DD" w:rsidRPr="00CD5B1E" w:rsidRDefault="005629DD" w:rsidP="00F26000">
      <w:pPr>
        <w:pStyle w:val="Ttulo3"/>
        <w:rPr>
          <w:lang w:val="en-US"/>
        </w:rPr>
      </w:pPr>
      <w:bookmarkStart w:id="30" w:name="_Toc393357585"/>
      <w:bookmarkStart w:id="31" w:name="_Toc397287002"/>
      <w:r w:rsidRPr="00CB063E">
        <w:rPr>
          <w:lang w:val="en-US"/>
        </w:rPr>
        <w:t xml:space="preserve">Level 1: </w:t>
      </w:r>
      <w:commentRangeStart w:id="32"/>
      <w:r w:rsidRPr="00F96233">
        <w:rPr>
          <w:lang w:val="en-US"/>
        </w:rPr>
        <w:t>Notifications</w:t>
      </w:r>
      <w:bookmarkEnd w:id="30"/>
      <w:bookmarkEnd w:id="31"/>
      <w:commentRangeEnd w:id="32"/>
      <w:r w:rsidR="00FC03A2">
        <w:rPr>
          <w:rStyle w:val="Refdecomentrio"/>
          <w:rFonts w:eastAsiaTheme="minorHAnsi" w:cstheme="minorBidi"/>
          <w:b w:val="0"/>
          <w:bCs w:val="0"/>
          <w:caps w:val="0"/>
        </w:rPr>
        <w:commentReference w:id="32"/>
      </w:r>
    </w:p>
    <w:p w14:paraId="75880CCE" w14:textId="579D892D" w:rsidR="005629DD" w:rsidRPr="00CD5B1E" w:rsidRDefault="005629DD" w:rsidP="005629DD">
      <w:pPr>
        <w:rPr>
          <w:lang w:val="en-US"/>
        </w:rPr>
      </w:pPr>
      <w:r w:rsidRPr="00360B53">
        <w:rPr>
          <w:lang w:val="en-US"/>
        </w:rPr>
        <w:t>In Level 1, our approach presents notifications whenever a change is detected in any registered repo</w:t>
      </w:r>
      <w:r w:rsidR="0083109D" w:rsidRPr="00360B53">
        <w:rPr>
          <w:lang w:val="en-US"/>
        </w:rPr>
        <w:t>sitory or in any of their peers. The notifications are presented in the system notification area, in a non-obtrusive way,</w:t>
      </w:r>
      <w:r w:rsidRPr="000630C1">
        <w:rPr>
          <w:lang w:val="en-US"/>
        </w:rPr>
        <w:t xml:space="preserve"> allowing the user to </w:t>
      </w:r>
      <w:r w:rsidR="005259C3" w:rsidRPr="000630C1">
        <w:rPr>
          <w:lang w:val="en-US"/>
        </w:rPr>
        <w:t>begin</w:t>
      </w:r>
      <w:r w:rsidRPr="007424E7">
        <w:rPr>
          <w:lang w:val="en-US"/>
        </w:rPr>
        <w:t xml:space="preserve"> investigating what is occurring</w:t>
      </w:r>
      <w:r w:rsidR="0083109D" w:rsidRPr="007424E7">
        <w:rPr>
          <w:lang w:val="en-US"/>
        </w:rPr>
        <w:t>, if desired</w:t>
      </w:r>
      <w:r w:rsidRPr="007424E7">
        <w:rPr>
          <w:lang w:val="en-US"/>
        </w:rPr>
        <w:t xml:space="preserve">. </w:t>
      </w:r>
      <w:r w:rsidRPr="00360B53">
        <w:rPr>
          <w:lang w:val="en-US"/>
        </w:rPr>
        <w:fldChar w:fldCharType="begin"/>
      </w:r>
      <w:r w:rsidRPr="00CD5B1E">
        <w:rPr>
          <w:lang w:val="en-US"/>
        </w:rPr>
        <w:instrText xml:space="preserve"> REF _Ref393358436 \h </w:instrText>
      </w:r>
      <w:r w:rsidRPr="00360B53">
        <w:rPr>
          <w:lang w:val="en-US"/>
        </w:rPr>
      </w:r>
      <w:r w:rsidRPr="00F96233">
        <w:rPr>
          <w:lang w:val="en-US"/>
        </w:rPr>
        <w:fldChar w:fldCharType="separate"/>
      </w:r>
      <w:r w:rsidR="006F1501" w:rsidRPr="00360B53">
        <w:rPr>
          <w:lang w:val="en-US"/>
        </w:rPr>
        <w:t xml:space="preserve">Figure </w:t>
      </w:r>
      <w:r w:rsidR="006F1501" w:rsidRPr="00F96233">
        <w:rPr>
          <w:lang w:val="en-US"/>
        </w:rPr>
        <w:t>4</w:t>
      </w:r>
      <w:r w:rsidRPr="00360B53">
        <w:rPr>
          <w:lang w:val="en-US"/>
        </w:rPr>
        <w:fldChar w:fldCharType="end"/>
      </w:r>
      <w:r w:rsidRPr="00CD5B1E">
        <w:rPr>
          <w:lang w:val="en-US"/>
        </w:rPr>
        <w:t xml:space="preserve"> shows an example of this kind of notification.</w:t>
      </w:r>
      <w:r w:rsidR="00FB2525">
        <w:rPr>
          <w:lang w:val="en-US"/>
        </w:rPr>
        <w:t xml:space="preserve"> In this example, it is possible to observe that </w:t>
      </w:r>
      <w:commentRangeStart w:id="33"/>
      <w:r w:rsidR="00FB2525">
        <w:rPr>
          <w:lang w:val="en-US"/>
        </w:rPr>
        <w:t>…</w:t>
      </w:r>
      <w:commentRangeEnd w:id="33"/>
      <w:r w:rsidR="00FB2525">
        <w:rPr>
          <w:rStyle w:val="Refdecomentrio"/>
        </w:rPr>
        <w:commentReference w:id="33"/>
      </w:r>
    </w:p>
    <w:p w14:paraId="7F603112" w14:textId="77777777" w:rsidR="005629DD" w:rsidRPr="00CD5B1E" w:rsidRDefault="005629DD" w:rsidP="005629DD">
      <w:pPr>
        <w:ind w:firstLine="0"/>
        <w:jc w:val="center"/>
        <w:rPr>
          <w:lang w:val="en-US"/>
        </w:rPr>
      </w:pPr>
      <w:r w:rsidRPr="00F96233">
        <w:rPr>
          <w:noProof/>
          <w:lang w:eastAsia="pt-BR"/>
        </w:rPr>
        <w:drawing>
          <wp:inline distT="0" distB="0" distL="0" distR="0" wp14:anchorId="624CD92C" wp14:editId="39346060">
            <wp:extent cx="3196519" cy="1104900"/>
            <wp:effectExtent l="0" t="0" r="4445" b="0"/>
            <wp:docPr id="2011" name="Imagem 2011" descr="dyevc_tray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yevc_tray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19302" cy="1112775"/>
                    </a:xfrm>
                    <a:prstGeom prst="rect">
                      <a:avLst/>
                    </a:prstGeom>
                    <a:noFill/>
                    <a:ln>
                      <a:noFill/>
                    </a:ln>
                  </pic:spPr>
                </pic:pic>
              </a:graphicData>
            </a:graphic>
          </wp:inline>
        </w:drawing>
      </w:r>
    </w:p>
    <w:p w14:paraId="284771A8" w14:textId="77777777" w:rsidR="005629DD" w:rsidRPr="00CD5B1E" w:rsidRDefault="005629DD" w:rsidP="005259C3">
      <w:pPr>
        <w:pStyle w:val="Legenda"/>
        <w:rPr>
          <w:lang w:val="en-US"/>
        </w:rPr>
      </w:pPr>
      <w:bookmarkStart w:id="34" w:name="_Ref393358436"/>
      <w:bookmarkStart w:id="35" w:name="_Toc393356496"/>
      <w:r w:rsidRPr="00360B53">
        <w:rPr>
          <w:lang w:val="en-US"/>
        </w:rPr>
        <w:t xml:space="preserve">Figure </w:t>
      </w:r>
      <w:r w:rsidRPr="00CD5B1E">
        <w:rPr>
          <w:lang w:val="en-US"/>
        </w:rPr>
        <w:fldChar w:fldCharType="begin"/>
      </w:r>
      <w:r w:rsidRPr="00CD5B1E">
        <w:rPr>
          <w:lang w:val="en-US"/>
        </w:rPr>
        <w:instrText xml:space="preserve"> SEQ Figure \* ARABIC </w:instrText>
      </w:r>
      <w:r w:rsidRPr="00F96233">
        <w:rPr>
          <w:lang w:val="en-US"/>
        </w:rPr>
        <w:fldChar w:fldCharType="separate"/>
      </w:r>
      <w:r w:rsidR="006F1501" w:rsidRPr="00F96233">
        <w:rPr>
          <w:lang w:val="en-US"/>
        </w:rPr>
        <w:t>4</w:t>
      </w:r>
      <w:r w:rsidRPr="00F96233">
        <w:rPr>
          <w:lang w:val="en-US"/>
        </w:rPr>
        <w:fldChar w:fldCharType="end"/>
      </w:r>
      <w:bookmarkEnd w:id="34"/>
      <w:r w:rsidRPr="00CD5B1E">
        <w:rPr>
          <w:lang w:val="en-US"/>
        </w:rPr>
        <w:t xml:space="preserve"> - DyeVC showing notifications in the notification area</w:t>
      </w:r>
      <w:bookmarkEnd w:id="35"/>
    </w:p>
    <w:p w14:paraId="57E00615" w14:textId="77777777" w:rsidR="005629DD" w:rsidRPr="00CD5B1E" w:rsidRDefault="005629DD" w:rsidP="00F26000">
      <w:pPr>
        <w:pStyle w:val="Ttulo3"/>
        <w:rPr>
          <w:lang w:val="en-US"/>
        </w:rPr>
      </w:pPr>
      <w:bookmarkStart w:id="36" w:name="_Toc393357586"/>
      <w:bookmarkStart w:id="37" w:name="_Toc397287003"/>
      <w:r w:rsidRPr="00F96233">
        <w:rPr>
          <w:lang w:val="en-US"/>
        </w:rPr>
        <w:t>Level</w:t>
      </w:r>
      <w:r w:rsidRPr="00CD5B1E">
        <w:rPr>
          <w:lang w:val="en-US"/>
        </w:rPr>
        <w:t xml:space="preserve"> 2: Topology</w:t>
      </w:r>
      <w:bookmarkEnd w:id="36"/>
      <w:bookmarkEnd w:id="37"/>
    </w:p>
    <w:p w14:paraId="48563B7B" w14:textId="572FAA8D" w:rsidR="005629DD" w:rsidRPr="00CB063E" w:rsidRDefault="0083109D" w:rsidP="005629DD">
      <w:pPr>
        <w:rPr>
          <w:lang w:val="en-US" w:eastAsia="pt-BR"/>
        </w:rPr>
      </w:pPr>
      <w:r w:rsidRPr="00360B53">
        <w:rPr>
          <w:lang w:val="en-US"/>
        </w:rPr>
        <w:t>In Level 2</w:t>
      </w:r>
      <w:r w:rsidR="005629DD" w:rsidRPr="00360B53">
        <w:rPr>
          <w:lang w:val="en-US"/>
        </w:rPr>
        <w:t>, we present a topology view showing all repositories for a given project, as depicted</w:t>
      </w:r>
      <w:r w:rsidR="005629DD" w:rsidRPr="00CD5B1E">
        <w:rPr>
          <w:lang w:val="en-US"/>
        </w:rPr>
        <w:t>, where each node represents a known clone of the project</w:t>
      </w:r>
      <w:r w:rsidRPr="00360B53">
        <w:rPr>
          <w:lang w:val="en-US"/>
        </w:rPr>
        <w:t xml:space="preserve"> DyeVC, at a given moment</w:t>
      </w:r>
      <w:r w:rsidR="005629DD" w:rsidRPr="00360B53">
        <w:rPr>
          <w:lang w:val="en-US"/>
        </w:rPr>
        <w:t xml:space="preserve">. The current user clone is highlighted as a blue computer and other clones are presented as black computers. Servers represent repositories that do not pull from nor push to any other clone </w:t>
      </w:r>
      <w:r w:rsidRPr="000630C1">
        <w:rPr>
          <w:lang w:val="en-US"/>
        </w:rPr>
        <w:t xml:space="preserve">(probably central repositories) </w:t>
      </w:r>
      <w:r w:rsidR="005629DD" w:rsidRPr="000630C1">
        <w:rPr>
          <w:lang w:val="en-US"/>
        </w:rPr>
        <w:t xml:space="preserve">or clones where DyeVC is not running. The </w:t>
      </w:r>
      <w:r w:rsidR="005629DD" w:rsidRPr="007424E7">
        <w:rPr>
          <w:lang w:val="en-US"/>
        </w:rPr>
        <w:t xml:space="preserve">reason why the representation is the same for both kinds of nodes is that, once DyeVC is not running at a given clone, we cannot infer if the clone pushes to or pulls from anyone. Thus, it will have empty push and pull lists and will be understood as a </w:t>
      </w:r>
      <w:r w:rsidRPr="007424E7">
        <w:rPr>
          <w:lang w:val="en-US"/>
        </w:rPr>
        <w:t>central repository</w:t>
      </w:r>
      <w:r w:rsidR="005629DD" w:rsidRPr="00CB063E">
        <w:rPr>
          <w:lang w:val="en-US"/>
        </w:rPr>
        <w:t>.</w:t>
      </w:r>
    </w:p>
    <w:p w14:paraId="11C1606D" w14:textId="429CF357" w:rsidR="007347B9" w:rsidRDefault="005629DD" w:rsidP="007347B9">
      <w:pPr>
        <w:rPr>
          <w:lang w:val="en-US" w:eastAsia="pt-BR"/>
        </w:rPr>
      </w:pPr>
      <w:r w:rsidRPr="00CB063E">
        <w:rPr>
          <w:lang w:val="en-US" w:eastAsia="pt-BR"/>
        </w:rPr>
        <w:t xml:space="preserve">Each edge in the graph represents a relationship between two repositories. Edges </w:t>
      </w:r>
      <w:r w:rsidRPr="006D5673">
        <w:rPr>
          <w:lang w:val="en-US"/>
        </w:rPr>
        <w:t>with</w:t>
      </w:r>
      <w:r w:rsidRPr="006D5673">
        <w:rPr>
          <w:lang w:val="en-US" w:eastAsia="pt-BR"/>
        </w:rPr>
        <w:t xml:space="preserve"> a continuous stroke mean that the source clone pushes to the destination clone. Edges with a dotted stroke mean that the destination clone pulls from </w:t>
      </w:r>
      <w:r w:rsidRPr="001D4DF6">
        <w:rPr>
          <w:lang w:val="en-US" w:eastAsia="pt-BR"/>
        </w:rPr>
        <w:t xml:space="preserve">the source clone. The edge labels show </w:t>
      </w:r>
      <w:r w:rsidR="004630E9" w:rsidRPr="004C352C">
        <w:rPr>
          <w:lang w:val="en-US" w:eastAsia="pt-BR"/>
        </w:rPr>
        <w:t xml:space="preserve">two numbers separated by a dash. The first number represents </w:t>
      </w:r>
      <w:r w:rsidRPr="004C352C">
        <w:rPr>
          <w:lang w:val="en-US" w:eastAsia="pt-BR"/>
        </w:rPr>
        <w:t xml:space="preserve">how many commits </w:t>
      </w:r>
      <w:r w:rsidR="00D33380" w:rsidRPr="004C352C">
        <w:rPr>
          <w:lang w:val="en-US" w:eastAsia="pt-BR"/>
        </w:rPr>
        <w:t xml:space="preserve">in tracked branches </w:t>
      </w:r>
      <w:r w:rsidRPr="004C352C">
        <w:rPr>
          <w:lang w:val="en-US" w:eastAsia="pt-BR"/>
        </w:rPr>
        <w:t xml:space="preserve">from the source clone are missing in the destination clone. </w:t>
      </w:r>
      <w:r w:rsidR="004630E9" w:rsidRPr="008870B2">
        <w:rPr>
          <w:lang w:val="en-US" w:eastAsia="pt-BR"/>
        </w:rPr>
        <w:t>The second number represents how many commits in non</w:t>
      </w:r>
      <w:r w:rsidR="004630E9" w:rsidRPr="001657E3">
        <w:rPr>
          <w:lang w:val="en-US" w:eastAsia="pt-BR"/>
        </w:rPr>
        <w:t xml:space="preserve">-tracked branches from the source clone are missing in the destination clone. The edge colors are used to represent the synchronization status: </w:t>
      </w:r>
      <w:r w:rsidR="006B7E28" w:rsidRPr="008A49BB">
        <w:rPr>
          <w:lang w:val="en-US" w:eastAsia="pt-BR"/>
        </w:rPr>
        <w:t xml:space="preserve">green edges mean that </w:t>
      </w:r>
      <w:r w:rsidRPr="008A49BB">
        <w:rPr>
          <w:lang w:val="en-US" w:eastAsia="pt-BR"/>
        </w:rPr>
        <w:t xml:space="preserve">both clones are synchronized </w:t>
      </w:r>
      <w:r w:rsidR="006B7E28" w:rsidRPr="008C37C4">
        <w:rPr>
          <w:lang w:val="en-US" w:eastAsia="pt-BR"/>
        </w:rPr>
        <w:t>(i.e.</w:t>
      </w:r>
      <w:r w:rsidR="007347B9">
        <w:rPr>
          <w:lang w:val="en-US" w:eastAsia="pt-BR"/>
        </w:rPr>
        <w:t>,</w:t>
      </w:r>
      <w:r w:rsidR="006B7E28" w:rsidRPr="008C37C4">
        <w:rPr>
          <w:lang w:val="en-US" w:eastAsia="pt-BR"/>
        </w:rPr>
        <w:t xml:space="preserve"> both clones have the same set of commits), whereas red</w:t>
      </w:r>
      <w:r w:rsidR="006B7E28" w:rsidRPr="009B2681">
        <w:rPr>
          <w:lang w:val="en-US" w:eastAsia="pt-BR"/>
        </w:rPr>
        <w:t xml:space="preserve"> edges mean that the pair is not synchronized</w:t>
      </w:r>
      <w:r w:rsidRPr="005973EB">
        <w:rPr>
          <w:lang w:val="en-US" w:eastAsia="pt-BR"/>
        </w:rPr>
        <w:t>.</w:t>
      </w:r>
    </w:p>
    <w:p w14:paraId="1A301DDC" w14:textId="417EA4A6" w:rsidR="007347B9" w:rsidRPr="005973EB" w:rsidRDefault="007347B9" w:rsidP="007347B9">
      <w:pPr>
        <w:rPr>
          <w:lang w:val="en-US" w:eastAsia="pt-BR"/>
        </w:rPr>
      </w:pPr>
      <w:r>
        <w:rPr>
          <w:lang w:val="en-US" w:eastAsia="pt-BR"/>
        </w:rPr>
        <w:t xml:space="preserve">For example, it is possible to observe </w:t>
      </w:r>
      <w:r w:rsidRPr="00360B53">
        <w:rPr>
          <w:lang w:val="en-US"/>
        </w:rPr>
        <w:t xml:space="preserve">in </w:t>
      </w:r>
      <w:r w:rsidRPr="00360B53">
        <w:rPr>
          <w:lang w:val="en-US"/>
        </w:rPr>
        <w:fldChar w:fldCharType="begin"/>
      </w:r>
      <w:r w:rsidRPr="009E15B3">
        <w:rPr>
          <w:lang w:val="en-US"/>
        </w:rPr>
        <w:instrText xml:space="preserve"> REF _Ref397239934 \h </w:instrText>
      </w:r>
      <w:r w:rsidRPr="00360B53">
        <w:rPr>
          <w:lang w:val="en-US"/>
        </w:rPr>
      </w:r>
      <w:r w:rsidRPr="00360B53">
        <w:rPr>
          <w:lang w:val="en-US"/>
        </w:rPr>
        <w:fldChar w:fldCharType="separate"/>
      </w:r>
      <w:r w:rsidRPr="007347B9">
        <w:rPr>
          <w:lang w:val="en-US"/>
        </w:rPr>
        <w:t xml:space="preserve">Figure </w:t>
      </w:r>
      <w:r w:rsidRPr="00F96233">
        <w:rPr>
          <w:lang w:val="en-US"/>
        </w:rPr>
        <w:t>5</w:t>
      </w:r>
      <w:r w:rsidRPr="00360B53">
        <w:rPr>
          <w:lang w:val="en-US"/>
        </w:rPr>
        <w:fldChar w:fldCharType="end"/>
      </w:r>
      <w:r>
        <w:rPr>
          <w:lang w:val="en-US"/>
        </w:rPr>
        <w:t xml:space="preserve"> that </w:t>
      </w:r>
      <w:commentRangeStart w:id="38"/>
      <w:r>
        <w:rPr>
          <w:lang w:val="en-US"/>
        </w:rPr>
        <w:t>…</w:t>
      </w:r>
      <w:commentRangeEnd w:id="38"/>
      <w:r>
        <w:rPr>
          <w:rStyle w:val="Refdecomentrio"/>
        </w:rPr>
        <w:commentReference w:id="38"/>
      </w:r>
    </w:p>
    <w:p w14:paraId="130731A6" w14:textId="77777777" w:rsidR="005629DD" w:rsidRPr="00A628E9" w:rsidRDefault="005629DD" w:rsidP="005629DD">
      <w:pPr>
        <w:rPr>
          <w:lang w:val="en-US"/>
        </w:rPr>
      </w:pPr>
    </w:p>
    <w:p w14:paraId="160874DD" w14:textId="77777777" w:rsidR="005629DD" w:rsidRPr="00CD5B1E" w:rsidRDefault="004630E9" w:rsidP="005629DD">
      <w:pPr>
        <w:pStyle w:val="PrimeiroPargrafo"/>
        <w:tabs>
          <w:tab w:val="clear" w:pos="720"/>
        </w:tabs>
        <w:jc w:val="center"/>
        <w:rPr>
          <w:lang w:val="en-US"/>
        </w:rPr>
      </w:pPr>
      <w:r w:rsidRPr="00F96233">
        <w:rPr>
          <w:noProof/>
        </w:rPr>
        <mc:AlternateContent>
          <mc:Choice Requires="wpg">
            <w:drawing>
              <wp:inline distT="0" distB="0" distL="0" distR="0" wp14:anchorId="2962123A" wp14:editId="3261FC42">
                <wp:extent cx="4591050" cy="3714750"/>
                <wp:effectExtent l="0" t="0" r="0" b="0"/>
                <wp:docPr id="1" name="Grupo 25"/>
                <wp:cNvGraphicFramePr/>
                <a:graphic xmlns:a="http://schemas.openxmlformats.org/drawingml/2006/main">
                  <a:graphicData uri="http://schemas.microsoft.com/office/word/2010/wordprocessingGroup">
                    <wpg:wgp>
                      <wpg:cNvGrpSpPr/>
                      <wpg:grpSpPr>
                        <a:xfrm>
                          <a:off x="0" y="0"/>
                          <a:ext cx="4591050" cy="3714750"/>
                          <a:chOff x="0" y="0"/>
                          <a:chExt cx="4591050" cy="3714750"/>
                        </a:xfrm>
                      </wpg:grpSpPr>
                      <pic:pic xmlns:pic="http://schemas.openxmlformats.org/drawingml/2006/picture">
                        <pic:nvPicPr>
                          <pic:cNvPr id="3" name="Imagem 3"/>
                          <pic:cNvPicPr>
                            <a:picLocks noChangeAspect="1"/>
                          </pic:cNvPicPr>
                        </pic:nvPicPr>
                        <pic:blipFill>
                          <a:blip r:embed="rId14"/>
                          <a:stretch>
                            <a:fillRect/>
                          </a:stretch>
                        </pic:blipFill>
                        <pic:spPr>
                          <a:xfrm>
                            <a:off x="0" y="0"/>
                            <a:ext cx="4591050" cy="3714750"/>
                          </a:xfrm>
                          <a:prstGeom prst="rect">
                            <a:avLst/>
                          </a:prstGeom>
                        </pic:spPr>
                      </pic:pic>
                      <pic:pic xmlns:pic="http://schemas.openxmlformats.org/drawingml/2006/picture">
                        <pic:nvPicPr>
                          <pic:cNvPr id="4" name="Imagem 4"/>
                          <pic:cNvPicPr>
                            <a:picLocks noChangeAspect="1"/>
                          </pic:cNvPicPr>
                        </pic:nvPicPr>
                        <pic:blipFill>
                          <a:blip r:embed="rId15"/>
                          <a:stretch>
                            <a:fillRect/>
                          </a:stretch>
                        </pic:blipFill>
                        <pic:spPr>
                          <a:xfrm rot="18160955">
                            <a:off x="2287153" y="1524228"/>
                            <a:ext cx="247650" cy="114300"/>
                          </a:xfrm>
                          <a:prstGeom prst="rect">
                            <a:avLst/>
                          </a:prstGeom>
                        </pic:spPr>
                      </pic:pic>
                      <pic:pic xmlns:pic="http://schemas.openxmlformats.org/drawingml/2006/picture">
                        <pic:nvPicPr>
                          <pic:cNvPr id="5" name="Imagem 5"/>
                          <pic:cNvPicPr>
                            <a:picLocks noChangeAspect="1"/>
                          </pic:cNvPicPr>
                        </pic:nvPicPr>
                        <pic:blipFill>
                          <a:blip r:embed="rId15"/>
                          <a:stretch>
                            <a:fillRect/>
                          </a:stretch>
                        </pic:blipFill>
                        <pic:spPr>
                          <a:xfrm rot="2663953">
                            <a:off x="1576568" y="1470493"/>
                            <a:ext cx="247650" cy="114300"/>
                          </a:xfrm>
                          <a:prstGeom prst="rect">
                            <a:avLst/>
                          </a:prstGeom>
                        </pic:spPr>
                      </pic:pic>
                      <pic:pic xmlns:pic="http://schemas.openxmlformats.org/drawingml/2006/picture">
                        <pic:nvPicPr>
                          <pic:cNvPr id="6" name="Imagem 6"/>
                          <pic:cNvPicPr>
                            <a:picLocks noChangeAspect="1"/>
                          </pic:cNvPicPr>
                        </pic:nvPicPr>
                        <pic:blipFill>
                          <a:blip r:embed="rId16"/>
                          <a:stretch>
                            <a:fillRect/>
                          </a:stretch>
                        </pic:blipFill>
                        <pic:spPr>
                          <a:xfrm rot="2929040">
                            <a:off x="1295556" y="1108812"/>
                            <a:ext cx="285750" cy="104775"/>
                          </a:xfrm>
                          <a:prstGeom prst="rect">
                            <a:avLst/>
                          </a:prstGeom>
                        </pic:spPr>
                      </pic:pic>
                      <pic:pic xmlns:pic="http://schemas.openxmlformats.org/drawingml/2006/picture">
                        <pic:nvPicPr>
                          <pic:cNvPr id="9" name="Imagem 9"/>
                          <pic:cNvPicPr>
                            <a:picLocks noChangeAspect="1"/>
                          </pic:cNvPicPr>
                        </pic:nvPicPr>
                        <pic:blipFill>
                          <a:blip r:embed="rId17"/>
                          <a:stretch>
                            <a:fillRect/>
                          </a:stretch>
                        </pic:blipFill>
                        <pic:spPr>
                          <a:xfrm rot="18165840">
                            <a:off x="2650207" y="1060918"/>
                            <a:ext cx="285750" cy="104775"/>
                          </a:xfrm>
                          <a:prstGeom prst="rect">
                            <a:avLst/>
                          </a:prstGeom>
                        </pic:spPr>
                      </pic:pic>
                      <pic:pic xmlns:pic="http://schemas.openxmlformats.org/drawingml/2006/picture">
                        <pic:nvPicPr>
                          <pic:cNvPr id="15" name="Imagem 15"/>
                          <pic:cNvPicPr>
                            <a:picLocks noChangeAspect="1"/>
                          </pic:cNvPicPr>
                        </pic:nvPicPr>
                        <pic:blipFill>
                          <a:blip r:embed="rId18"/>
                          <a:stretch>
                            <a:fillRect/>
                          </a:stretch>
                        </pic:blipFill>
                        <pic:spPr>
                          <a:xfrm rot="18344122">
                            <a:off x="1447799" y="2390776"/>
                            <a:ext cx="247650" cy="95250"/>
                          </a:xfrm>
                          <a:prstGeom prst="rect">
                            <a:avLst/>
                          </a:prstGeom>
                        </pic:spPr>
                      </pic:pic>
                      <pic:pic xmlns:pic="http://schemas.openxmlformats.org/drawingml/2006/picture">
                        <pic:nvPicPr>
                          <pic:cNvPr id="17" name="Imagem 17"/>
                          <pic:cNvPicPr>
                            <a:picLocks noChangeAspect="1"/>
                          </pic:cNvPicPr>
                        </pic:nvPicPr>
                        <pic:blipFill>
                          <a:blip r:embed="rId19"/>
                          <a:stretch>
                            <a:fillRect/>
                          </a:stretch>
                        </pic:blipFill>
                        <pic:spPr>
                          <a:xfrm rot="18673472">
                            <a:off x="1709786" y="2258373"/>
                            <a:ext cx="247650" cy="95250"/>
                          </a:xfrm>
                          <a:prstGeom prst="rect">
                            <a:avLst/>
                          </a:prstGeom>
                        </pic:spPr>
                      </pic:pic>
                      <pic:pic xmlns:pic="http://schemas.openxmlformats.org/drawingml/2006/picture">
                        <pic:nvPicPr>
                          <pic:cNvPr id="18" name="Imagem 18"/>
                          <pic:cNvPicPr>
                            <a:picLocks noChangeAspect="1"/>
                          </pic:cNvPicPr>
                        </pic:nvPicPr>
                        <pic:blipFill>
                          <a:blip r:embed="rId15"/>
                          <a:stretch>
                            <a:fillRect/>
                          </a:stretch>
                        </pic:blipFill>
                        <pic:spPr>
                          <a:xfrm rot="1264294">
                            <a:off x="2353697" y="2091610"/>
                            <a:ext cx="247650" cy="114300"/>
                          </a:xfrm>
                          <a:prstGeom prst="rect">
                            <a:avLst/>
                          </a:prstGeom>
                        </pic:spPr>
                      </pic:pic>
                      <pic:pic xmlns:pic="http://schemas.openxmlformats.org/drawingml/2006/picture">
                        <pic:nvPicPr>
                          <pic:cNvPr id="20" name="Imagem 20"/>
                          <pic:cNvPicPr>
                            <a:picLocks noChangeAspect="1"/>
                          </pic:cNvPicPr>
                        </pic:nvPicPr>
                        <pic:blipFill>
                          <a:blip r:embed="rId20"/>
                          <a:stretch>
                            <a:fillRect/>
                          </a:stretch>
                        </pic:blipFill>
                        <pic:spPr>
                          <a:xfrm rot="1366439">
                            <a:off x="2706919" y="2350616"/>
                            <a:ext cx="295275" cy="76200"/>
                          </a:xfrm>
                          <a:prstGeom prst="rect">
                            <a:avLst/>
                          </a:prstGeom>
                        </pic:spPr>
                      </pic:pic>
                      <pic:pic xmlns:pic="http://schemas.openxmlformats.org/drawingml/2006/picture">
                        <pic:nvPicPr>
                          <pic:cNvPr id="21" name="Imagem 21"/>
                          <pic:cNvPicPr>
                            <a:picLocks noChangeAspect="1"/>
                          </pic:cNvPicPr>
                        </pic:nvPicPr>
                        <pic:blipFill>
                          <a:blip r:embed="rId21"/>
                          <a:stretch>
                            <a:fillRect/>
                          </a:stretch>
                        </pic:blipFill>
                        <pic:spPr>
                          <a:xfrm rot="1945648">
                            <a:off x="1481186" y="2894972"/>
                            <a:ext cx="238125" cy="95250"/>
                          </a:xfrm>
                          <a:prstGeom prst="rect">
                            <a:avLst/>
                          </a:prstGeom>
                        </pic:spPr>
                      </pic:pic>
                      <pic:pic xmlns:pic="http://schemas.openxmlformats.org/drawingml/2006/picture">
                        <pic:nvPicPr>
                          <pic:cNvPr id="22" name="Imagem 22"/>
                          <pic:cNvPicPr>
                            <a:picLocks noChangeAspect="1"/>
                          </pic:cNvPicPr>
                        </pic:nvPicPr>
                        <pic:blipFill>
                          <a:blip r:embed="rId22"/>
                          <a:stretch>
                            <a:fillRect/>
                          </a:stretch>
                        </pic:blipFill>
                        <pic:spPr>
                          <a:xfrm rot="2159012">
                            <a:off x="1595486" y="3115495"/>
                            <a:ext cx="333375" cy="76200"/>
                          </a:xfrm>
                          <a:prstGeom prst="rect">
                            <a:avLst/>
                          </a:prstGeom>
                        </pic:spPr>
                      </pic:pic>
                    </wpg:wgp>
                  </a:graphicData>
                </a:graphic>
              </wp:inline>
            </w:drawing>
          </mc:Choice>
          <mc:Fallback>
            <w:pict>
              <v:group w14:anchorId="68B00088" id="Grupo 25" o:spid="_x0000_s1026" style="width:361.5pt;height:292.5pt;mso-position-horizontal-relative:char;mso-position-vertical-relative:line" coordsize="45910,371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3" o:spid="_x0000_s1027" type="#_x0000_t75" style="position:absolute;width:45910;height:371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">
                  <v:imagedata r:id="rId23" o:title=""/>
                  <v:path arrowok="t"/>
                </v:shape>
                <v:shape id="Imagem 4" o:spid="_x0000_s1028" type="#_x0000_t75" style="position:absolute;left:22871;top:15242;width:2477;height:1143;rotation:-3756354fd;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fmqSLEAAAA2gAAAA8AAABkcnMvZG93bnJldi54bWxEj0FrAjEUhO+C/yE8oRfRxFKKrEYRQeih&#10;PWgV9PbYPHdXNy/bTYzrv28KBY/DzHzDzJedrUWk1leONUzGCgRx7kzFhYb992Y0BeEDssHaMWl4&#10;kIflot+bY2bcnbcUd6EQCcI+Qw1lCE0mpc9LsujHriFO3tm1FkOSbSFNi/cEt7V8VepdWqw4LZTY&#10;0Lqk/Lq7WQ3x8XncbydfK2U3P8N4uxxOKtZavwy61QxEoC48w//tD6PhDf6upBsgF7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JfmqSLEAAAA2gAAAA8AAAAAAAAAAAAAAAAA&#10;nwIAAGRycy9kb3ducmV2LnhtbFBLBQYAAAAABAAEAPcAAACQAwAAAAA=&#10;">
                  <v:imagedata r:id="rId24" o:title=""/>
                  <v:path arrowok="t"/>
                </v:shape>
                <v:shape id="Imagem 5" o:spid="_x0000_s1029" type="#_x0000_t75" style="position:absolute;left:15765;top:14704;width:2477;height:1143;rotation:2909747fd;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F+2ia/AAAA2gAAAA8AAABkcnMvZG93bnJldi54bWxEj0sLwjAQhO+C/yGs4E1TBR9Uo4hQ8CCI&#10;D8Tj0qxtsdnUJmr990YQPA4z8w0zXzamFE+qXWFZwaAfgSBOrS44U3A6Jr0pCOeRNZaWScGbHCwX&#10;7dYcY21fvKfnwWciQNjFqCD3voqldGlOBl3fVsTBu9raoA+yzqSu8RXgppTDKBpLgwWHhRwrWueU&#10;3g4Po2D7sP6erIs7bc4TovEk2Y0upVLdTrOagfDU+H/4195oBSP4Xgk3QC4+AA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DhftomvwAAANoAAAAPAAAAAAAAAAAAAAAAAJ8CAABk&#10;cnMvZG93bnJldi54bWxQSwUGAAAAAAQABAD3AAAAiwMAAAAA&#10;">
                  <v:imagedata r:id="rId24" o:title=""/>
                  <v:path arrowok="t"/>
                </v:shape>
                <v:shape id="Imagem 6" o:spid="_x0000_s1030" type="#_x0000_t75" style="position:absolute;left:12955;top:11088;width:2857;height:1048;rotation:3199293fd;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ZYx+7CAAAA2gAAAA8AAABkcnMvZG93bnJldi54bWxEj0FrwkAUhO9C/8PyCr3pRg/RpK5BTAM5&#10;GvXi7ZF9JqHZtyG71bS/vlsoeBxm5htmm02mF3caXWdZwXIRgSCure64UXA5F/MNCOeRNfaWScE3&#10;Och2L7Mtpto+uKL7yTciQNilqKD1fkildHVLBt3CDsTBu9nRoA9ybKQe8RHgpperKIqlwY7DQosD&#10;HVqqP09fRkF+5A9nyziZinVp6Zb8VHjNlXp7nfbvIDxN/hn+b5daQQx/V8INkLtf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2WMfuwgAAANoAAAAPAAAAAAAAAAAAAAAAAJ8C&#10;AABkcnMvZG93bnJldi54bWxQSwUGAAAAAAQABAD3AAAAjgMAAAAA&#10;">
                  <v:imagedata r:id="rId25" o:title=""/>
                  <v:path arrowok="t"/>
                </v:shape>
                <v:shape id="Imagem 9" o:spid="_x0000_s1031" type="#_x0000_t75" style="position:absolute;left:26501;top:10609;width:2857;height:1048;rotation:-3751018fd;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8rdPTDAAAA2gAAAA8AAABkcnMvZG93bnJldi54bWxEj0FrAjEUhO8F/0N4Qm81q4eiW6MURRHx&#10;UrWF3l6T193QzcuSRHf996ZQ6HGYmW+Y+bJ3jbhSiNazgvGoAEGsvbFcKTifNk9TEDEhG2w8k4Ib&#10;RVguBg9zLI3v+I2ux1SJDOFYooI6pbaUMuqaHMaRb4mz9+2Dw5RlqKQJ2GW4a+SkKJ6lQ8t5ocaW&#10;VjXpn+PFKdiQ7oJfv9v95/Z22M0uq68PbZV6HPavLyAS9ek//NfeGQUz+L2Sb4Bc3A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Tyt09MMAAADaAAAADwAAAAAAAAAAAAAAAACf&#10;AgAAZHJzL2Rvd25yZXYueG1sUEsFBgAAAAAEAAQA9wAAAI8DAAAAAA==&#10;">
                  <v:imagedata r:id="rId26" o:title=""/>
                  <v:path arrowok="t"/>
                </v:shape>
                <v:shape id="Imagem 15" o:spid="_x0000_s1032" type="#_x0000_t75" style="position:absolute;left:14477;top:23907;width:2477;height:953;rotation:-3556287fd;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h0CSXBAAAA2wAAAA8AAABkcnMvZG93bnJldi54bWxET01rwkAQvRf8D8sIXkQ3CmpJXSUqQvGk&#10;Sb1Ps9MkNDsbsmtM/70rCL3N433OetubWnTUusqygtk0AkGcW11xoeArO07eQTiPrLG2TAr+yMF2&#10;M3hbY6ztnS/Upb4QIYRdjApK75tYSpeXZNBNbUMcuB/bGvQBtoXULd5DuKnlPIqW0mDFoaHEhvYl&#10;5b/pzSjYJdolXXpeXWffy/FpXBz2dZYpNRr2yQcIT73/F7/cnzrMX8Dzl3CA3Dw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Fh0CSXBAAAA2wAAAA8AAAAAAAAAAAAAAAAAnwIA&#10;AGRycy9kb3ducmV2LnhtbFBLBQYAAAAABAAEAPcAAACNAwAAAAA=&#10;">
                  <v:imagedata r:id="rId27" o:title=""/>
                  <v:path arrowok="t"/>
                </v:shape>
                <v:shape id="Imagem 17" o:spid="_x0000_s1033" type="#_x0000_t75" style="position:absolute;left:17097;top:22583;width:2477;height:953;rotation:-3196549fd;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8K1rXBAAAA2wAAAA8AAABkcnMvZG93bnJldi54bWxET02LwjAQvS/4H8IIe5E1VdDVahQRF714&#10;WPWyt6EZm2IzKU201V9vBGFv83ifM1+2thQ3qn3hWMGgn4AgzpwuOFdwOv58TUD4gKyxdEwK7uRh&#10;ueh8zDHVruFfuh1CLmII+xQVmBCqVEqfGbLo+64ijtzZ1RZDhHUudY1NDLelHCbJWFosODYYrGht&#10;KLscrlbB2Q+5+TOumu55++jhaLOajk9KfXbb1QxEoDb8i9/unY7zv+H1SzxALp4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B8K1rXBAAAA2wAAAA8AAAAAAAAAAAAAAAAAnwIA&#10;AGRycy9kb3ducmV2LnhtbFBLBQYAAAAABAAEAPcAAACNAwAAAAA=&#10;">
                  <v:imagedata r:id="rId28" o:title=""/>
                  <v:path arrowok="t"/>
                </v:shape>
                <v:shape id="Imagem 18" o:spid="_x0000_s1034" type="#_x0000_t75" style="position:absolute;left:23536;top:20916;width:2477;height:1143;rotation:1380946fd;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w2hzvDAAAA2wAAAA8AAABkcnMvZG93bnJldi54bWxEj81qw0AMhO+FvMOiQC6lWTcHU9xsQhJI&#10;Seghvw8gvKrX1Ks13o3tvn11KPQmMaOZT8v16BvVUxfrwAZe5xko4jLYmisD99v+5Q1UTMgWm8Bk&#10;4IcirFeTpyUWNgx8of6aKiUhHAs04FJqC61j6chjnIeWWLSv0HlMsnaVth0OEu4bvciyXHusWRoc&#10;trRzVH5fH97A8fj84fLtAu0j762Op/PnXQ/GzKbj5h1UojH9m/+uD1bwBVZ+kQH06hc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DaHO8MAAADbAAAADwAAAAAAAAAAAAAAAACf&#10;AgAAZHJzL2Rvd25yZXYueG1sUEsFBgAAAAAEAAQA9wAAAI8DAAAAAA==&#10;">
                  <v:imagedata r:id="rId24" o:title=""/>
                  <v:path arrowok="t"/>
                </v:shape>
                <v:shape id="Imagem 20" o:spid="_x0000_s1035" type="#_x0000_t75" style="position:absolute;left:27069;top:23506;width:2952;height:762;rotation:1492516fd;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lRSsDBAAAA2wAAAA8AAABkcnMvZG93bnJldi54bWxET01rwkAQvRf6H5YpeBHd1EqR6CqloBQR&#10;aqMXb2N2mgSzsyG7avLvnUOhx8f7Xqw6V6sbtaHybOB1nIAizr2tuDBwPKxHM1AhIlusPZOBngKs&#10;ls9PC0ytv/MP3bJYKAnhkKKBMsYm1TrkJTkMY98QC/frW4dRYFto2+Jdwl2tJ0nyrh1WLA0lNvRZ&#10;Un7Jrk56dXb+fqMTbfr97jythttL02+NGbx0H3NQkbr4L/5zf1kDE1kvX+QH6OUD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KlRSsDBAAAA2wAAAA8AAAAAAAAAAAAAAAAAnwIA&#10;AGRycy9kb3ducmV2LnhtbFBLBQYAAAAABAAEAPcAAACNAwAAAAA=&#10;">
                  <v:imagedata r:id="rId29" o:title=""/>
                  <v:path arrowok="t"/>
                </v:shape>
                <v:shape id="Imagem 21" o:spid="_x0000_s1036" type="#_x0000_t75" style="position:absolute;left:14811;top:28949;width:2382;height:953;rotation:2125166fd;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uNITEAAAA2wAAAA8AAABkcnMvZG93bnJldi54bWxEj8FqwzAQRO+B/oPYQm6JbENK6kYJpnFC&#10;j0naD1isrW1qrVxJsZ18fVUo9DjMzBtms5tMJwZyvrWsIF0mIIgrq1uuFXy8HxZrED4ga+wsk4Ib&#10;edhtH2YbzLUd+UzDJdQiQtjnqKAJoc+l9FVDBv3S9sTR+7TOYIjS1VI7HCPcdDJLkidpsOW40GBP&#10;rw1VX5erUfB93d+709GNZVYe7icsTL96Pio1f5yKFxCBpvAf/mu/aQVZCr9f4g+Q2x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DuNITEAAAA2wAAAA8AAAAAAAAAAAAAAAAA&#10;nwIAAGRycy9kb3ducmV2LnhtbFBLBQYAAAAABAAEAPcAAACQAwAAAAA=&#10;">
                  <v:imagedata r:id="rId30" o:title=""/>
                  <v:path arrowok="t"/>
                </v:shape>
                <v:shape id="Imagem 22" o:spid="_x0000_s1037" type="#_x0000_t75" style="position:absolute;left:15954;top:31154;width:3334;height:762;rotation:2358217fd;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8uXf/EAAAA2wAAAA8AAABkcnMvZG93bnJldi54bWxEj0FrwkAUhO+C/2F5Qm+6MS0i0VW0UPBg&#10;BaOIx0f2mQ3Jvg3ZVdN/3y0UPA4z8w2zXPe2EQ/qfOVYwXSSgCAunK64VHA+fY3nIHxA1tg4JgU/&#10;5GG9Gg6WmGn35CM98lCKCGGfoQITQptJ6QtDFv3EtcTRu7nOYoiyK6Xu8BnhtpFpksykxYrjgsGW&#10;Pg0VdX63Cg71vj3st7lJ598XPbu+l7f6Y6PU26jfLEAE6sMr/N/eaQVpCn9f4g+Qq1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8uXf/EAAAA2wAAAA8AAAAAAAAAAAAAAAAA&#10;nwIAAGRycy9kb3ducmV2LnhtbFBLBQYAAAAABAAEAPcAAACQAwAAAAA=&#10;">
                  <v:imagedata r:id="rId31" o:title=""/>
                  <v:path arrowok="t"/>
                </v:shape>
                <w10:anchorlock/>
              </v:group>
            </w:pict>
          </mc:Fallback>
        </mc:AlternateContent>
      </w:r>
    </w:p>
    <w:p w14:paraId="5D7807AB" w14:textId="77777777" w:rsidR="00AD2408" w:rsidRPr="00CD5B1E" w:rsidRDefault="00AD2408" w:rsidP="005629DD">
      <w:pPr>
        <w:pStyle w:val="Legenda"/>
        <w:rPr>
          <w:lang w:val="en-US"/>
        </w:rPr>
      </w:pPr>
      <w:bookmarkStart w:id="39" w:name="_Ref393358488"/>
      <w:bookmarkStart w:id="40" w:name="_Toc393356497"/>
    </w:p>
    <w:p w14:paraId="60CB0C9A" w14:textId="77777777" w:rsidR="005629DD" w:rsidRPr="00CD5B1E" w:rsidRDefault="005629DD" w:rsidP="005629DD">
      <w:pPr>
        <w:pStyle w:val="Legenda"/>
        <w:rPr>
          <w:lang w:val="en-US"/>
        </w:rPr>
      </w:pPr>
      <w:bookmarkStart w:id="41" w:name="_Ref397239934"/>
      <w:r w:rsidRPr="00CD5B1E">
        <w:rPr>
          <w:lang w:val="en-US"/>
        </w:rPr>
        <w:t xml:space="preserve">Figure </w:t>
      </w:r>
      <w:r w:rsidRPr="00F96233">
        <w:rPr>
          <w:lang w:val="en-US"/>
        </w:rPr>
        <w:fldChar w:fldCharType="begin"/>
      </w:r>
      <w:r w:rsidRPr="00CD5B1E">
        <w:rPr>
          <w:lang w:val="en-US"/>
        </w:rPr>
        <w:instrText xml:space="preserve"> SEQ Figure \* ARABIC </w:instrText>
      </w:r>
      <w:r w:rsidRPr="00F96233">
        <w:rPr>
          <w:lang w:val="en-US"/>
        </w:rPr>
        <w:fldChar w:fldCharType="separate"/>
      </w:r>
      <w:r w:rsidR="006F1501" w:rsidRPr="00F96233">
        <w:rPr>
          <w:lang w:val="en-US"/>
        </w:rPr>
        <w:t>5</w:t>
      </w:r>
      <w:r w:rsidRPr="00F96233">
        <w:rPr>
          <w:lang w:val="en-US"/>
        </w:rPr>
        <w:fldChar w:fldCharType="end"/>
      </w:r>
      <w:bookmarkEnd w:id="39"/>
      <w:bookmarkEnd w:id="41"/>
      <w:r w:rsidRPr="00CD5B1E">
        <w:rPr>
          <w:lang w:val="en-US"/>
        </w:rPr>
        <w:t xml:space="preserve"> - Topology view </w:t>
      </w:r>
      <w:bookmarkEnd w:id="40"/>
      <w:r w:rsidR="0083109D" w:rsidRPr="00CD5B1E">
        <w:rPr>
          <w:lang w:val="en-US"/>
        </w:rPr>
        <w:t>of DyeVC project, at a given moment</w:t>
      </w:r>
    </w:p>
    <w:p w14:paraId="68AF55D8" w14:textId="77777777" w:rsidR="005629DD" w:rsidRPr="00F96233" w:rsidRDefault="005629DD" w:rsidP="00F26000">
      <w:pPr>
        <w:pStyle w:val="Ttulo3"/>
        <w:rPr>
          <w:lang w:val="en-US"/>
        </w:rPr>
      </w:pPr>
      <w:bookmarkStart w:id="42" w:name="_Ref391295186"/>
      <w:bookmarkStart w:id="43" w:name="_Toc393357587"/>
      <w:bookmarkStart w:id="44" w:name="_Toc397287004"/>
      <w:r w:rsidRPr="00F96233">
        <w:rPr>
          <w:lang w:val="en-US"/>
        </w:rPr>
        <w:t>Level 3: Tracked branches</w:t>
      </w:r>
      <w:bookmarkEnd w:id="42"/>
      <w:bookmarkEnd w:id="43"/>
      <w:bookmarkEnd w:id="44"/>
    </w:p>
    <w:p w14:paraId="297D40DF" w14:textId="77777777" w:rsidR="005629DD" w:rsidRPr="00360B53" w:rsidRDefault="00F26000" w:rsidP="005629DD">
      <w:pPr>
        <w:rPr>
          <w:lang w:val="en-US"/>
        </w:rPr>
      </w:pPr>
      <w:r w:rsidRPr="00CD5B1E">
        <w:rPr>
          <w:lang w:val="en-US"/>
        </w:rPr>
        <w:t xml:space="preserve">Level 3 information is presented at </w:t>
      </w:r>
      <w:r w:rsidR="005629DD" w:rsidRPr="00360B53">
        <w:rPr>
          <w:lang w:val="en-US"/>
        </w:rPr>
        <w:fldChar w:fldCharType="begin"/>
      </w:r>
      <w:r w:rsidR="005629DD" w:rsidRPr="00CD5B1E">
        <w:rPr>
          <w:lang w:val="en-US"/>
        </w:rPr>
        <w:instrText xml:space="preserve"> REF _Ref393358555 \h </w:instrText>
      </w:r>
      <w:r w:rsidR="005629DD" w:rsidRPr="00360B53">
        <w:rPr>
          <w:lang w:val="en-US"/>
        </w:rPr>
      </w:r>
      <w:r w:rsidR="005629DD" w:rsidRPr="00F96233">
        <w:rPr>
          <w:lang w:val="en-US"/>
        </w:rPr>
        <w:fldChar w:fldCharType="separate"/>
      </w:r>
      <w:r w:rsidR="006F1501" w:rsidRPr="00360B53">
        <w:rPr>
          <w:lang w:val="en-US"/>
        </w:rPr>
        <w:t xml:space="preserve">Figure </w:t>
      </w:r>
      <w:r w:rsidR="006F1501" w:rsidRPr="00F96233">
        <w:rPr>
          <w:lang w:val="en-US"/>
        </w:rPr>
        <w:t>6</w:t>
      </w:r>
      <w:r w:rsidR="005629DD" w:rsidRPr="00360B53">
        <w:rPr>
          <w:lang w:val="en-US"/>
        </w:rPr>
        <w:fldChar w:fldCharType="end"/>
      </w:r>
      <w:r w:rsidRPr="00CD5B1E">
        <w:rPr>
          <w:lang w:val="en-US"/>
        </w:rPr>
        <w:t xml:space="preserve"> and it allows</w:t>
      </w:r>
      <w:r w:rsidR="005629DD" w:rsidRPr="00360B53">
        <w:rPr>
          <w:lang w:val="en-US"/>
        </w:rPr>
        <w:t xml:space="preserve"> one to depict the status of each tracked branch between registered repositories and their peers. This information is complemented with that of Level 4, shown in the next section.</w:t>
      </w:r>
    </w:p>
    <w:p w14:paraId="452E7916" w14:textId="77777777" w:rsidR="005629DD" w:rsidRPr="00CD5B1E" w:rsidRDefault="005629DD" w:rsidP="005629DD">
      <w:pPr>
        <w:pStyle w:val="PrimeiroPargrafo"/>
        <w:jc w:val="center"/>
        <w:rPr>
          <w:lang w:val="en-US"/>
        </w:rPr>
      </w:pPr>
      <w:r w:rsidRPr="00F96233">
        <w:rPr>
          <w:noProof/>
        </w:rPr>
        <w:drawing>
          <wp:inline distT="0" distB="0" distL="0" distR="0" wp14:anchorId="74174ADD" wp14:editId="3C9FE6CA">
            <wp:extent cx="3724275" cy="3192235"/>
            <wp:effectExtent l="0" t="0" r="0" b="8255"/>
            <wp:docPr id="2013" name="Imagem 2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764071" cy="3226346"/>
                    </a:xfrm>
                    <a:prstGeom prst="rect">
                      <a:avLst/>
                    </a:prstGeom>
                    <a:noFill/>
                    <a:ln>
                      <a:noFill/>
                    </a:ln>
                  </pic:spPr>
                </pic:pic>
              </a:graphicData>
            </a:graphic>
          </wp:inline>
        </w:drawing>
      </w:r>
    </w:p>
    <w:p w14:paraId="22E8252C" w14:textId="77777777" w:rsidR="005629DD" w:rsidRPr="00E22E05" w:rsidRDefault="005629DD" w:rsidP="005629DD">
      <w:pPr>
        <w:pStyle w:val="Legenda"/>
        <w:rPr>
          <w:lang w:val="en-US"/>
        </w:rPr>
      </w:pPr>
      <w:bookmarkStart w:id="45" w:name="_Ref393358555"/>
      <w:bookmarkStart w:id="46" w:name="_Toc393356498"/>
      <w:r w:rsidRPr="00CD5B1E">
        <w:rPr>
          <w:lang w:val="en-US"/>
        </w:rPr>
        <w:t xml:space="preserve">Figure </w:t>
      </w:r>
      <w:r w:rsidRPr="00F96233">
        <w:rPr>
          <w:lang w:val="en-US"/>
        </w:rPr>
        <w:fldChar w:fldCharType="begin"/>
      </w:r>
      <w:r w:rsidRPr="00CD5B1E">
        <w:rPr>
          <w:lang w:val="en-US"/>
        </w:rPr>
        <w:instrText xml:space="preserve"> SEQ Figure \* ARABIC </w:instrText>
      </w:r>
      <w:r w:rsidRPr="00F96233">
        <w:rPr>
          <w:lang w:val="en-US"/>
        </w:rPr>
        <w:fldChar w:fldCharType="separate"/>
      </w:r>
      <w:r w:rsidR="006F1501" w:rsidRPr="00F96233">
        <w:rPr>
          <w:lang w:val="en-US"/>
        </w:rPr>
        <w:t>6</w:t>
      </w:r>
      <w:r w:rsidRPr="00F96233">
        <w:rPr>
          <w:lang w:val="en-US"/>
        </w:rPr>
        <w:fldChar w:fldCharType="end"/>
      </w:r>
      <w:bookmarkEnd w:id="45"/>
      <w:r w:rsidRPr="00CD5B1E">
        <w:rPr>
          <w:lang w:val="en-US"/>
        </w:rPr>
        <w:t xml:space="preserve"> - </w:t>
      </w:r>
      <w:commentRangeStart w:id="47"/>
      <w:r w:rsidRPr="00CD5B1E">
        <w:rPr>
          <w:lang w:val="en-US"/>
        </w:rPr>
        <w:t>DyeVC Main Screen</w:t>
      </w:r>
      <w:bookmarkEnd w:id="46"/>
      <w:r w:rsidRPr="00CD5B1E">
        <w:rPr>
          <w:lang w:val="en-US"/>
        </w:rPr>
        <w:t xml:space="preserve"> </w:t>
      </w:r>
      <w:commentRangeEnd w:id="47"/>
      <w:r w:rsidR="00E22E05">
        <w:rPr>
          <w:rStyle w:val="Refdecomentrio"/>
          <w:b w:val="0"/>
          <w:bCs w:val="0"/>
        </w:rPr>
        <w:commentReference w:id="47"/>
      </w:r>
    </w:p>
    <w:p w14:paraId="3EE6DD34" w14:textId="77777777" w:rsidR="005629DD" w:rsidRPr="00CD5B1E" w:rsidRDefault="005629DD" w:rsidP="005259C3">
      <w:pPr>
        <w:rPr>
          <w:lang w:val="en-US"/>
        </w:rPr>
      </w:pPr>
      <w:r w:rsidRPr="00E22E05">
        <w:rPr>
          <w:lang w:val="en-US"/>
        </w:rPr>
        <w:t xml:space="preserve">The status evaluation considers the existing commits in each repository individually. </w:t>
      </w:r>
      <w:r w:rsidRPr="00360B53">
        <w:rPr>
          <w:lang w:val="en-US"/>
        </w:rPr>
        <w:fldChar w:fldCharType="begin"/>
      </w:r>
      <w:r w:rsidRPr="00CD5B1E">
        <w:rPr>
          <w:lang w:val="en-US"/>
        </w:rPr>
        <w:instrText xml:space="preserve"> REF _Ref393358637 \h </w:instrText>
      </w:r>
      <w:r w:rsidRPr="00360B53">
        <w:rPr>
          <w:lang w:val="en-US"/>
        </w:rPr>
      </w:r>
      <w:r w:rsidRPr="00F96233">
        <w:rPr>
          <w:lang w:val="en-US"/>
        </w:rPr>
        <w:fldChar w:fldCharType="separate"/>
      </w:r>
      <w:r w:rsidR="006F1501" w:rsidRPr="00360B53">
        <w:rPr>
          <w:lang w:val="en-US"/>
        </w:rPr>
        <w:t xml:space="preserve">Table </w:t>
      </w:r>
      <w:r w:rsidR="006F1501" w:rsidRPr="00F96233">
        <w:rPr>
          <w:lang w:val="en-US"/>
        </w:rPr>
        <w:t>1</w:t>
      </w:r>
      <w:r w:rsidRPr="00360B53">
        <w:rPr>
          <w:lang w:val="en-US"/>
        </w:rPr>
        <w:fldChar w:fldCharType="end"/>
      </w:r>
      <w:r w:rsidRPr="00CD5B1E">
        <w:rPr>
          <w:lang w:val="en-US"/>
        </w:rPr>
        <w:t xml:space="preserve"> shows the possible states presented by DyeVC. Due to the nature of DVCS, old data is never deleted and commits are cumulative. Thus, if a commit N is created over a commit N – </w:t>
      </w:r>
      <w:r w:rsidRPr="00360B53">
        <w:rPr>
          <w:lang w:val="en-US"/>
        </w:rPr>
        <w:t>1, the existence of commit N in a given repository implies that commit N – 1 also exists in the repository. With that said, by checking the existence of commits in the local repository not yet replicated to the remote repository, and vice-versa, it is possible to come up with one of the situations presented in</w:t>
      </w:r>
      <w:r w:rsidR="008F6F55" w:rsidRPr="000630C1">
        <w:rPr>
          <w:lang w:val="en-US"/>
        </w:rPr>
        <w:t xml:space="preserve"> </w:t>
      </w:r>
      <w:r w:rsidR="008F6F55" w:rsidRPr="00360B53">
        <w:rPr>
          <w:lang w:val="en-US"/>
        </w:rPr>
        <w:fldChar w:fldCharType="begin"/>
      </w:r>
      <w:r w:rsidR="008F6F55" w:rsidRPr="00CD5B1E">
        <w:rPr>
          <w:lang w:val="en-US"/>
        </w:rPr>
        <w:instrText xml:space="preserve"> REF _Ref397239992 \h </w:instrText>
      </w:r>
      <w:r w:rsidR="008F6F55" w:rsidRPr="00360B53">
        <w:rPr>
          <w:lang w:val="en-US"/>
        </w:rPr>
      </w:r>
      <w:r w:rsidR="008F6F55" w:rsidRPr="00F96233">
        <w:rPr>
          <w:lang w:val="en-US"/>
        </w:rPr>
        <w:fldChar w:fldCharType="separate"/>
      </w:r>
      <w:r w:rsidR="006F1501" w:rsidRPr="00360B53">
        <w:rPr>
          <w:lang w:val="en-US"/>
        </w:rPr>
        <w:t xml:space="preserve">Table </w:t>
      </w:r>
      <w:r w:rsidR="006F1501" w:rsidRPr="00F96233">
        <w:rPr>
          <w:lang w:val="en-US"/>
        </w:rPr>
        <w:t>2</w:t>
      </w:r>
      <w:r w:rsidR="008F6F55" w:rsidRPr="00360B53">
        <w:rPr>
          <w:lang w:val="en-US"/>
        </w:rPr>
        <w:fldChar w:fldCharType="end"/>
      </w:r>
      <w:r w:rsidRPr="00CD5B1E">
        <w:rPr>
          <w:lang w:val="en-US"/>
        </w:rPr>
        <w:t>.</w:t>
      </w:r>
    </w:p>
    <w:p w14:paraId="39C0F406" w14:textId="77777777" w:rsidR="005629DD" w:rsidRPr="00CD5B1E" w:rsidRDefault="005629DD" w:rsidP="005629DD">
      <w:pPr>
        <w:pStyle w:val="Legenda"/>
        <w:rPr>
          <w:lang w:val="en-US"/>
        </w:rPr>
      </w:pPr>
      <w:bookmarkStart w:id="48" w:name="_Ref393358637"/>
      <w:bookmarkStart w:id="49" w:name="_Toc393356508"/>
      <w:r w:rsidRPr="00360B53">
        <w:rPr>
          <w:lang w:val="en-US"/>
        </w:rPr>
        <w:t xml:space="preserve">Table </w:t>
      </w:r>
      <w:r w:rsidRPr="00CD5B1E">
        <w:rPr>
          <w:lang w:val="en-US"/>
        </w:rPr>
        <w:fldChar w:fldCharType="begin"/>
      </w:r>
      <w:r w:rsidRPr="00CD5B1E">
        <w:rPr>
          <w:lang w:val="en-US"/>
        </w:rPr>
        <w:instrText xml:space="preserve"> SEQ Table \* ARABIC </w:instrText>
      </w:r>
      <w:r w:rsidRPr="00F96233">
        <w:rPr>
          <w:lang w:val="en-US"/>
        </w:rPr>
        <w:fldChar w:fldCharType="separate"/>
      </w:r>
      <w:r w:rsidR="006F1501" w:rsidRPr="00F96233">
        <w:rPr>
          <w:lang w:val="en-US"/>
        </w:rPr>
        <w:t>1</w:t>
      </w:r>
      <w:r w:rsidRPr="00F96233">
        <w:rPr>
          <w:lang w:val="en-US"/>
        </w:rPr>
        <w:fldChar w:fldCharType="end"/>
      </w:r>
      <w:bookmarkEnd w:id="48"/>
      <w:r w:rsidRPr="00CD5B1E">
        <w:rPr>
          <w:lang w:val="en-US"/>
        </w:rPr>
        <w:t xml:space="preserve"> - Possible States of a Repository</w:t>
      </w:r>
      <w:bookmarkEnd w:id="49"/>
    </w:p>
    <w:tbl>
      <w:tblPr>
        <w:tblStyle w:val="TabeladeGrade4-nfase11"/>
        <w:tblW w:w="0" w:type="auto"/>
        <w:tblLook w:val="04A0" w:firstRow="1" w:lastRow="0" w:firstColumn="1" w:lastColumn="0" w:noHBand="0" w:noVBand="1"/>
      </w:tblPr>
      <w:tblGrid>
        <w:gridCol w:w="828"/>
        <w:gridCol w:w="8459"/>
      </w:tblGrid>
      <w:tr w:rsidR="005629DD" w:rsidRPr="00CD5B1E" w14:paraId="7AD74948" w14:textId="77777777" w:rsidTr="000C6E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A5E65BE" w14:textId="77777777" w:rsidR="005629DD" w:rsidRPr="00CD5B1E" w:rsidRDefault="005629DD" w:rsidP="000C6E7A">
            <w:pPr>
              <w:pStyle w:val="TextodeTabela"/>
            </w:pPr>
            <w:r w:rsidRPr="00CD5B1E">
              <w:t>Status</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2720283" w14:textId="77777777" w:rsidR="005629DD" w:rsidRPr="00CD5B1E" w:rsidRDefault="005629DD" w:rsidP="000C6E7A">
            <w:pPr>
              <w:pStyle w:val="TextodeTabela"/>
              <w:cnfStyle w:val="100000000000" w:firstRow="1" w:lastRow="0" w:firstColumn="0" w:lastColumn="0" w:oddVBand="0" w:evenVBand="0" w:oddHBand="0" w:evenHBand="0" w:firstRowFirstColumn="0" w:firstRowLastColumn="0" w:lastRowFirstColumn="0" w:lastRowLastColumn="0"/>
            </w:pPr>
            <w:r w:rsidRPr="00CD5B1E">
              <w:t>Description</w:t>
            </w:r>
          </w:p>
        </w:tc>
      </w:tr>
      <w:tr w:rsidR="005629DD" w:rsidRPr="00F96233" w14:paraId="79CB1C59" w14:textId="77777777" w:rsidTr="000C6E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FFFFFF" w:themeColor="background1"/>
            </w:tcBorders>
          </w:tcPr>
          <w:p w14:paraId="30234C5D" w14:textId="77777777" w:rsidR="005629DD" w:rsidRPr="00CD5B1E" w:rsidRDefault="005629DD" w:rsidP="000C6E7A">
            <w:pPr>
              <w:pStyle w:val="TextodeTabela"/>
            </w:pPr>
            <w:r w:rsidRPr="00F96233">
              <w:rPr>
                <w:noProof/>
                <w:lang w:val="pt-BR" w:eastAsia="pt-BR"/>
              </w:rPr>
              <w:drawing>
                <wp:inline distT="0" distB="0" distL="0" distR="0" wp14:anchorId="5D659970" wp14:editId="1DBC5786">
                  <wp:extent cx="306000" cy="306000"/>
                  <wp:effectExtent l="0" t="0" r="0" b="0"/>
                  <wp:docPr id="8" name="Imagem 8" descr="question_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question_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06000" cy="306000"/>
                          </a:xfrm>
                          <a:prstGeom prst="rect">
                            <a:avLst/>
                          </a:prstGeom>
                          <a:noFill/>
                          <a:ln>
                            <a:noFill/>
                          </a:ln>
                        </pic:spPr>
                      </pic:pic>
                    </a:graphicData>
                  </a:graphic>
                </wp:inline>
              </w:drawing>
            </w:r>
          </w:p>
        </w:tc>
        <w:tc>
          <w:tcPr>
            <w:tcW w:w="0" w:type="auto"/>
            <w:tcBorders>
              <w:top w:val="single" w:sz="4" w:space="0" w:color="FFFFFF" w:themeColor="background1"/>
            </w:tcBorders>
            <w:vAlign w:val="center"/>
          </w:tcPr>
          <w:p w14:paraId="55355357" w14:textId="77777777" w:rsidR="005629DD" w:rsidRPr="00CD5B1E" w:rsidRDefault="005629DD" w:rsidP="000C6E7A">
            <w:pPr>
              <w:pStyle w:val="TextodeTabela"/>
              <w:jc w:val="left"/>
              <w:cnfStyle w:val="000000100000" w:firstRow="0" w:lastRow="0" w:firstColumn="0" w:lastColumn="0" w:oddVBand="0" w:evenVBand="0" w:oddHBand="1" w:evenHBand="0" w:firstRowFirstColumn="0" w:firstRowLastColumn="0" w:lastRowFirstColumn="0" w:lastRowLastColumn="0"/>
            </w:pPr>
            <w:r w:rsidRPr="00CD5B1E">
              <w:t xml:space="preserve">DyeVC has </w:t>
            </w:r>
            <w:r w:rsidRPr="00CD5B1E">
              <w:rPr>
                <w:b/>
              </w:rPr>
              <w:t>not analyzed</w:t>
            </w:r>
            <w:r w:rsidRPr="00CD5B1E">
              <w:t xml:space="preserve"> the repository yet.</w:t>
            </w:r>
          </w:p>
        </w:tc>
      </w:tr>
      <w:tr w:rsidR="005629DD" w:rsidRPr="00F96233" w14:paraId="5F854029" w14:textId="77777777" w:rsidTr="000C6E7A">
        <w:tc>
          <w:tcPr>
            <w:cnfStyle w:val="001000000000" w:firstRow="0" w:lastRow="0" w:firstColumn="1" w:lastColumn="0" w:oddVBand="0" w:evenVBand="0" w:oddHBand="0" w:evenHBand="0" w:firstRowFirstColumn="0" w:firstRowLastColumn="0" w:lastRowFirstColumn="0" w:lastRowLastColumn="0"/>
            <w:tcW w:w="0" w:type="auto"/>
          </w:tcPr>
          <w:p w14:paraId="000B8A2E" w14:textId="77777777" w:rsidR="005629DD" w:rsidRPr="00CD5B1E" w:rsidRDefault="005629DD" w:rsidP="000C6E7A">
            <w:pPr>
              <w:pStyle w:val="TextodeTabela"/>
            </w:pPr>
            <w:r w:rsidRPr="00F96233">
              <w:rPr>
                <w:noProof/>
                <w:lang w:val="pt-BR" w:eastAsia="pt-BR"/>
              </w:rPr>
              <w:drawing>
                <wp:inline distT="0" distB="0" distL="0" distR="0" wp14:anchorId="5D76707E" wp14:editId="23C6702F">
                  <wp:extent cx="306000" cy="306000"/>
                  <wp:effectExtent l="0" t="0" r="0" b="0"/>
                  <wp:docPr id="10" name="Imagem 10" descr="check_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heck_3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06000" cy="306000"/>
                          </a:xfrm>
                          <a:prstGeom prst="rect">
                            <a:avLst/>
                          </a:prstGeom>
                          <a:noFill/>
                          <a:ln>
                            <a:noFill/>
                          </a:ln>
                        </pic:spPr>
                      </pic:pic>
                    </a:graphicData>
                  </a:graphic>
                </wp:inline>
              </w:drawing>
            </w:r>
          </w:p>
        </w:tc>
        <w:tc>
          <w:tcPr>
            <w:tcW w:w="0" w:type="auto"/>
            <w:vAlign w:val="center"/>
          </w:tcPr>
          <w:p w14:paraId="55C0C653" w14:textId="77777777" w:rsidR="005629DD" w:rsidRPr="00CD5B1E" w:rsidRDefault="005629DD" w:rsidP="000C6E7A">
            <w:pPr>
              <w:pStyle w:val="TextodeTabela"/>
              <w:jc w:val="left"/>
              <w:cnfStyle w:val="000000000000" w:firstRow="0" w:lastRow="0" w:firstColumn="0" w:lastColumn="0" w:oddVBand="0" w:evenVBand="0" w:oddHBand="0" w:evenHBand="0" w:firstRowFirstColumn="0" w:firstRowLastColumn="0" w:lastRowFirstColumn="0" w:lastRowLastColumn="0"/>
            </w:pPr>
            <w:r w:rsidRPr="00CD5B1E">
              <w:t xml:space="preserve">Repository is </w:t>
            </w:r>
            <w:r w:rsidRPr="00CD5B1E">
              <w:rPr>
                <w:b/>
              </w:rPr>
              <w:t>synchronized</w:t>
            </w:r>
            <w:r w:rsidRPr="00CD5B1E">
              <w:t xml:space="preserve"> with all peers.</w:t>
            </w:r>
          </w:p>
        </w:tc>
      </w:tr>
      <w:tr w:rsidR="005629DD" w:rsidRPr="00F96233" w14:paraId="236D31C4" w14:textId="77777777" w:rsidTr="000C6E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5FB3C7D" w14:textId="77777777" w:rsidR="005629DD" w:rsidRPr="00CD5B1E" w:rsidRDefault="005629DD" w:rsidP="000C6E7A">
            <w:pPr>
              <w:pStyle w:val="TextodeTabela"/>
            </w:pPr>
            <w:r w:rsidRPr="00F96233">
              <w:rPr>
                <w:noProof/>
                <w:lang w:val="pt-BR" w:eastAsia="pt-BR"/>
              </w:rPr>
              <w:drawing>
                <wp:inline distT="0" distB="0" distL="0" distR="0" wp14:anchorId="0ECA8FD2" wp14:editId="0BFC2F7A">
                  <wp:extent cx="306000" cy="306000"/>
                  <wp:effectExtent l="0" t="0" r="0" b="0"/>
                  <wp:docPr id="11" name="Imagem 11" descr="ahead_ylw_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head_ylw_3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06000" cy="306000"/>
                          </a:xfrm>
                          <a:prstGeom prst="rect">
                            <a:avLst/>
                          </a:prstGeom>
                          <a:noFill/>
                          <a:ln>
                            <a:noFill/>
                          </a:ln>
                        </pic:spPr>
                      </pic:pic>
                    </a:graphicData>
                  </a:graphic>
                </wp:inline>
              </w:drawing>
            </w:r>
          </w:p>
        </w:tc>
        <w:tc>
          <w:tcPr>
            <w:tcW w:w="0" w:type="auto"/>
            <w:vAlign w:val="center"/>
          </w:tcPr>
          <w:p w14:paraId="624C47D9" w14:textId="77777777" w:rsidR="005629DD" w:rsidRPr="00CD5B1E" w:rsidRDefault="005629DD" w:rsidP="000C6E7A">
            <w:pPr>
              <w:pStyle w:val="TextodeTabela"/>
              <w:jc w:val="left"/>
              <w:cnfStyle w:val="000000100000" w:firstRow="0" w:lastRow="0" w:firstColumn="0" w:lastColumn="0" w:oddVBand="0" w:evenVBand="0" w:oddHBand="1" w:evenHBand="0" w:firstRowFirstColumn="0" w:firstRowLastColumn="0" w:lastRowFirstColumn="0" w:lastRowLastColumn="0"/>
            </w:pPr>
            <w:r w:rsidRPr="00CD5B1E">
              <w:t xml:space="preserve">Repository has changes that were not sent yet to its peers (it is </w:t>
            </w:r>
            <w:r w:rsidRPr="00CD5B1E">
              <w:rPr>
                <w:b/>
              </w:rPr>
              <w:t>ahead</w:t>
            </w:r>
            <w:r w:rsidRPr="00CD5B1E">
              <w:t xml:space="preserve"> its peers).</w:t>
            </w:r>
          </w:p>
        </w:tc>
      </w:tr>
      <w:tr w:rsidR="005629DD" w:rsidRPr="00F96233" w14:paraId="1CD341DC" w14:textId="77777777" w:rsidTr="000C6E7A">
        <w:tc>
          <w:tcPr>
            <w:cnfStyle w:val="001000000000" w:firstRow="0" w:lastRow="0" w:firstColumn="1" w:lastColumn="0" w:oddVBand="0" w:evenVBand="0" w:oddHBand="0" w:evenHBand="0" w:firstRowFirstColumn="0" w:firstRowLastColumn="0" w:lastRowFirstColumn="0" w:lastRowLastColumn="0"/>
            <w:tcW w:w="0" w:type="auto"/>
          </w:tcPr>
          <w:p w14:paraId="2F1AEF31" w14:textId="77777777" w:rsidR="005629DD" w:rsidRPr="00CD5B1E" w:rsidRDefault="005629DD" w:rsidP="000C6E7A">
            <w:pPr>
              <w:pStyle w:val="TextodeTabela"/>
            </w:pPr>
            <w:r w:rsidRPr="00F96233">
              <w:rPr>
                <w:noProof/>
                <w:lang w:val="pt-BR" w:eastAsia="pt-BR"/>
              </w:rPr>
              <w:drawing>
                <wp:inline distT="0" distB="0" distL="0" distR="0" wp14:anchorId="64B61A09" wp14:editId="3911A662">
                  <wp:extent cx="306000" cy="306000"/>
                  <wp:effectExtent l="0" t="0" r="0" b="0"/>
                  <wp:docPr id="12" name="Imagem 12" descr="behind_ylw_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ehind_ylw_3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06000" cy="306000"/>
                          </a:xfrm>
                          <a:prstGeom prst="rect">
                            <a:avLst/>
                          </a:prstGeom>
                          <a:noFill/>
                          <a:ln>
                            <a:noFill/>
                          </a:ln>
                        </pic:spPr>
                      </pic:pic>
                    </a:graphicData>
                  </a:graphic>
                </wp:inline>
              </w:drawing>
            </w:r>
          </w:p>
        </w:tc>
        <w:tc>
          <w:tcPr>
            <w:tcW w:w="0" w:type="auto"/>
            <w:vAlign w:val="center"/>
          </w:tcPr>
          <w:p w14:paraId="3756ED1D" w14:textId="77777777" w:rsidR="005629DD" w:rsidRPr="00CD5B1E" w:rsidRDefault="005629DD" w:rsidP="000C6E7A">
            <w:pPr>
              <w:pStyle w:val="TextodeTabela"/>
              <w:jc w:val="left"/>
              <w:cnfStyle w:val="000000000000" w:firstRow="0" w:lastRow="0" w:firstColumn="0" w:lastColumn="0" w:oddVBand="0" w:evenVBand="0" w:oddHBand="0" w:evenHBand="0" w:firstRowFirstColumn="0" w:firstRowLastColumn="0" w:lastRowFirstColumn="0" w:lastRowLastColumn="0"/>
            </w:pPr>
            <w:r w:rsidRPr="00CD5B1E">
              <w:t xml:space="preserve">Peers have changes that were not sent yet to the repository (it is </w:t>
            </w:r>
            <w:r w:rsidRPr="00CD5B1E">
              <w:rPr>
                <w:b/>
              </w:rPr>
              <w:t>behind</w:t>
            </w:r>
            <w:r w:rsidRPr="00CD5B1E">
              <w:t xml:space="preserve"> its peers).</w:t>
            </w:r>
          </w:p>
        </w:tc>
      </w:tr>
      <w:tr w:rsidR="005629DD" w:rsidRPr="00F96233" w14:paraId="7674EADF" w14:textId="77777777" w:rsidTr="000C6E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F9263F8" w14:textId="77777777" w:rsidR="005629DD" w:rsidRPr="00CD5B1E" w:rsidRDefault="005629DD" w:rsidP="000C6E7A">
            <w:pPr>
              <w:pStyle w:val="TextodeTabela"/>
            </w:pPr>
            <w:r w:rsidRPr="00F96233">
              <w:rPr>
                <w:noProof/>
                <w:lang w:val="pt-BR" w:eastAsia="pt-BR"/>
              </w:rPr>
              <w:drawing>
                <wp:inline distT="0" distB="0" distL="0" distR="0" wp14:anchorId="7528D2A4" wp14:editId="3A25E400">
                  <wp:extent cx="306000" cy="306000"/>
                  <wp:effectExtent l="0" t="0" r="0" b="0"/>
                  <wp:docPr id="13" name="Imagem 13" descr="aheadbehind_ylw_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headbehind_ylw_3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06000" cy="306000"/>
                          </a:xfrm>
                          <a:prstGeom prst="rect">
                            <a:avLst/>
                          </a:prstGeom>
                          <a:noFill/>
                          <a:ln>
                            <a:noFill/>
                          </a:ln>
                        </pic:spPr>
                      </pic:pic>
                    </a:graphicData>
                  </a:graphic>
                </wp:inline>
              </w:drawing>
            </w:r>
          </w:p>
        </w:tc>
        <w:tc>
          <w:tcPr>
            <w:tcW w:w="0" w:type="auto"/>
            <w:vAlign w:val="center"/>
          </w:tcPr>
          <w:p w14:paraId="5E121322" w14:textId="77777777" w:rsidR="005629DD" w:rsidRPr="00CD5B1E" w:rsidRDefault="005629DD" w:rsidP="000C6E7A">
            <w:pPr>
              <w:pStyle w:val="TextodeTabela"/>
              <w:jc w:val="left"/>
              <w:cnfStyle w:val="000000100000" w:firstRow="0" w:lastRow="0" w:firstColumn="0" w:lastColumn="0" w:oddVBand="0" w:evenVBand="0" w:oddHBand="1" w:evenHBand="0" w:firstRowFirstColumn="0" w:firstRowLastColumn="0" w:lastRowFirstColumn="0" w:lastRowLastColumn="0"/>
            </w:pPr>
            <w:r w:rsidRPr="00CD5B1E">
              <w:t xml:space="preserve">Repository is both </w:t>
            </w:r>
            <w:r w:rsidRPr="00CD5B1E">
              <w:rPr>
                <w:b/>
              </w:rPr>
              <w:t>ahead and behind</w:t>
            </w:r>
            <w:r w:rsidRPr="00CD5B1E">
              <w:t xml:space="preserve"> its peers.</w:t>
            </w:r>
          </w:p>
        </w:tc>
      </w:tr>
      <w:tr w:rsidR="005629DD" w:rsidRPr="00CD5B1E" w14:paraId="49E6713A" w14:textId="77777777" w:rsidTr="000C6E7A">
        <w:tc>
          <w:tcPr>
            <w:cnfStyle w:val="001000000000" w:firstRow="0" w:lastRow="0" w:firstColumn="1" w:lastColumn="0" w:oddVBand="0" w:evenVBand="0" w:oddHBand="0" w:evenHBand="0" w:firstRowFirstColumn="0" w:firstRowLastColumn="0" w:lastRowFirstColumn="0" w:lastRowLastColumn="0"/>
            <w:tcW w:w="0" w:type="auto"/>
          </w:tcPr>
          <w:p w14:paraId="7E635FF3" w14:textId="77777777" w:rsidR="005629DD" w:rsidRPr="00CD5B1E" w:rsidRDefault="005629DD" w:rsidP="000C6E7A">
            <w:pPr>
              <w:pStyle w:val="TextodeTabela"/>
            </w:pPr>
            <w:r w:rsidRPr="00F96233">
              <w:rPr>
                <w:noProof/>
                <w:lang w:val="pt-BR" w:eastAsia="pt-BR"/>
              </w:rPr>
              <w:drawing>
                <wp:inline distT="0" distB="0" distL="0" distR="0" wp14:anchorId="5AA8A8BE" wp14:editId="135E6B93">
                  <wp:extent cx="304800" cy="304800"/>
                  <wp:effectExtent l="0" t="0" r="0" b="0"/>
                  <wp:docPr id="14" name="Imagem 14" descr="nocheck_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nocheck_3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tcPr>
          <w:p w14:paraId="4564DFB1" w14:textId="77777777" w:rsidR="005629DD" w:rsidRPr="00CD5B1E" w:rsidRDefault="005629DD" w:rsidP="000C6E7A">
            <w:pPr>
              <w:pStyle w:val="TextodeTabela"/>
              <w:cnfStyle w:val="000000000000" w:firstRow="0" w:lastRow="0" w:firstColumn="0" w:lastColumn="0" w:oddVBand="0" w:evenVBand="0" w:oddHBand="0" w:evenHBand="0" w:firstRowFirstColumn="0" w:firstRowLastColumn="0" w:lastRowFirstColumn="0" w:lastRowLastColumn="0"/>
            </w:pPr>
            <w:r w:rsidRPr="00CD5B1E">
              <w:rPr>
                <w:b/>
              </w:rPr>
              <w:t>Invalid</w:t>
            </w:r>
            <w:r w:rsidRPr="00CD5B1E">
              <w:t xml:space="preserve"> repository. This happens when DyeVC cannot access the repository. The reason is presented to the user.</w:t>
            </w:r>
          </w:p>
        </w:tc>
      </w:tr>
    </w:tbl>
    <w:p w14:paraId="28929570" w14:textId="77777777" w:rsidR="005629DD" w:rsidRPr="00CD5B1E" w:rsidRDefault="005629DD" w:rsidP="005629DD">
      <w:pPr>
        <w:rPr>
          <w:lang w:val="en-US"/>
        </w:rPr>
      </w:pPr>
    </w:p>
    <w:p w14:paraId="1A7BBB96" w14:textId="77777777" w:rsidR="00207A05" w:rsidRPr="00360B53" w:rsidRDefault="00207A05">
      <w:pPr>
        <w:spacing w:after="200" w:line="276" w:lineRule="auto"/>
        <w:ind w:firstLine="0"/>
        <w:jc w:val="left"/>
        <w:rPr>
          <w:b/>
          <w:bCs/>
          <w:szCs w:val="18"/>
          <w:lang w:val="en-US"/>
        </w:rPr>
      </w:pPr>
      <w:bookmarkStart w:id="50" w:name="_Ref393358672"/>
      <w:bookmarkStart w:id="51" w:name="_Toc393356509"/>
      <w:r w:rsidRPr="00360B53">
        <w:rPr>
          <w:lang w:val="en-US"/>
        </w:rPr>
        <w:br w:type="page"/>
      </w:r>
    </w:p>
    <w:p w14:paraId="17D8316D" w14:textId="77777777" w:rsidR="005629DD" w:rsidRPr="00CD5B1E" w:rsidRDefault="005629DD" w:rsidP="005629DD">
      <w:pPr>
        <w:pStyle w:val="Legenda"/>
        <w:rPr>
          <w:lang w:val="en-US"/>
        </w:rPr>
      </w:pPr>
      <w:bookmarkStart w:id="52" w:name="_Ref397239992"/>
      <w:r w:rsidRPr="00360B53">
        <w:rPr>
          <w:lang w:val="en-US"/>
        </w:rPr>
        <w:t xml:space="preserve">Table </w:t>
      </w:r>
      <w:r w:rsidRPr="00CD5B1E">
        <w:rPr>
          <w:lang w:val="en-US"/>
        </w:rPr>
        <w:fldChar w:fldCharType="begin"/>
      </w:r>
      <w:r w:rsidRPr="00CD5B1E">
        <w:rPr>
          <w:lang w:val="en-US"/>
        </w:rPr>
        <w:instrText xml:space="preserve"> SEQ Table \* ARABIC </w:instrText>
      </w:r>
      <w:r w:rsidRPr="00F96233">
        <w:rPr>
          <w:lang w:val="en-US"/>
        </w:rPr>
        <w:fldChar w:fldCharType="separate"/>
      </w:r>
      <w:r w:rsidR="006F1501" w:rsidRPr="00F96233">
        <w:rPr>
          <w:lang w:val="en-US"/>
        </w:rPr>
        <w:t>2</w:t>
      </w:r>
      <w:r w:rsidRPr="00F96233">
        <w:rPr>
          <w:lang w:val="en-US"/>
        </w:rPr>
        <w:fldChar w:fldCharType="end"/>
      </w:r>
      <w:bookmarkEnd w:id="50"/>
      <w:bookmarkEnd w:id="52"/>
      <w:r w:rsidRPr="00CD5B1E">
        <w:rPr>
          <w:lang w:val="en-US"/>
        </w:rPr>
        <w:t xml:space="preserve"> - Status of a local repository regarding a remote one, based on the existence of non-replicated commits</w:t>
      </w:r>
      <w:bookmarkEnd w:id="51"/>
    </w:p>
    <w:tbl>
      <w:tblPr>
        <w:tblStyle w:val="TabeladeGrade4-nfase11"/>
        <w:tblW w:w="5000" w:type="pct"/>
        <w:tblLook w:val="04A0" w:firstRow="1" w:lastRow="0" w:firstColumn="1" w:lastColumn="0" w:noHBand="0" w:noVBand="1"/>
      </w:tblPr>
      <w:tblGrid>
        <w:gridCol w:w="1945"/>
        <w:gridCol w:w="1813"/>
        <w:gridCol w:w="5529"/>
      </w:tblGrid>
      <w:tr w:rsidR="005629DD" w:rsidRPr="00CD5B1E" w14:paraId="77F168E6" w14:textId="77777777" w:rsidTr="000C6E7A">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02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BECE475" w14:textId="77777777" w:rsidR="005629DD" w:rsidRPr="00CD5B1E" w:rsidRDefault="005629DD" w:rsidP="000C6E7A">
            <w:pPr>
              <w:pStyle w:val="TextodeTabela"/>
              <w:jc w:val="center"/>
            </w:pPr>
            <w:r w:rsidRPr="00CD5B1E">
              <w:t>Existence of</w:t>
            </w:r>
          </w:p>
          <w:p w14:paraId="2A054FBF" w14:textId="77777777" w:rsidR="005629DD" w:rsidRPr="00CD5B1E" w:rsidRDefault="005629DD" w:rsidP="000C6E7A">
            <w:pPr>
              <w:pStyle w:val="TextodeTabela"/>
              <w:jc w:val="center"/>
            </w:pPr>
            <w:r w:rsidRPr="00CD5B1E">
              <w:t>non-replicated commits</w:t>
            </w:r>
          </w:p>
        </w:tc>
        <w:tc>
          <w:tcPr>
            <w:tcW w:w="297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28D113CD" w14:textId="77777777" w:rsidR="005629DD" w:rsidRPr="00CD5B1E" w:rsidRDefault="005629DD" w:rsidP="000C6E7A">
            <w:pPr>
              <w:pStyle w:val="TextodeTabela"/>
              <w:jc w:val="center"/>
              <w:cnfStyle w:val="100000000000" w:firstRow="1" w:lastRow="0" w:firstColumn="0" w:lastColumn="0" w:oddVBand="0" w:evenVBand="0" w:oddHBand="0" w:evenHBand="0" w:firstRowFirstColumn="0" w:firstRowLastColumn="0" w:lastRowFirstColumn="0" w:lastRowLastColumn="0"/>
            </w:pPr>
            <w:r w:rsidRPr="00CD5B1E">
              <w:t>Local Status</w:t>
            </w:r>
          </w:p>
        </w:tc>
      </w:tr>
      <w:tr w:rsidR="005629DD" w:rsidRPr="00CD5B1E" w14:paraId="481071D9" w14:textId="77777777" w:rsidTr="000C6E7A">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04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3524010" w14:textId="77777777" w:rsidR="005629DD" w:rsidRPr="00CD5B1E" w:rsidRDefault="005629DD" w:rsidP="000C6E7A">
            <w:pPr>
              <w:pStyle w:val="TextodeTabela"/>
              <w:jc w:val="center"/>
            </w:pPr>
            <w:r w:rsidRPr="00CD5B1E">
              <w:t>Local</w:t>
            </w:r>
          </w:p>
          <w:p w14:paraId="057046B6" w14:textId="77777777" w:rsidR="005629DD" w:rsidRPr="00360B53" w:rsidRDefault="005629DD" w:rsidP="000C6E7A">
            <w:pPr>
              <w:pStyle w:val="TextodeTabela"/>
              <w:jc w:val="center"/>
            </w:pPr>
            <w:r w:rsidRPr="00360B53">
              <w:t>Repository</w:t>
            </w:r>
          </w:p>
        </w:tc>
        <w:tc>
          <w:tcPr>
            <w:tcW w:w="97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F555DA1" w14:textId="77777777" w:rsidR="005629DD" w:rsidRPr="00360B53" w:rsidRDefault="005629DD" w:rsidP="000C6E7A">
            <w:pPr>
              <w:pStyle w:val="TextodeTabela"/>
              <w:jc w:val="center"/>
              <w:cnfStyle w:val="100000000000" w:firstRow="1" w:lastRow="0" w:firstColumn="0" w:lastColumn="0" w:oddVBand="0" w:evenVBand="0" w:oddHBand="0" w:evenHBand="0" w:firstRowFirstColumn="0" w:firstRowLastColumn="0" w:lastRowFirstColumn="0" w:lastRowLastColumn="0"/>
            </w:pPr>
            <w:r w:rsidRPr="00360B53">
              <w:t>Remote</w:t>
            </w:r>
          </w:p>
          <w:p w14:paraId="48F5CC16" w14:textId="77777777" w:rsidR="005629DD" w:rsidRPr="00360B53" w:rsidRDefault="005629DD" w:rsidP="000C6E7A">
            <w:pPr>
              <w:pStyle w:val="TextodeTabela"/>
              <w:jc w:val="center"/>
              <w:cnfStyle w:val="100000000000" w:firstRow="1" w:lastRow="0" w:firstColumn="0" w:lastColumn="0" w:oddVBand="0" w:evenVBand="0" w:oddHBand="0" w:evenHBand="0" w:firstRowFirstColumn="0" w:firstRowLastColumn="0" w:lastRowFirstColumn="0" w:lastRowLastColumn="0"/>
            </w:pPr>
            <w:r w:rsidRPr="00360B53">
              <w:t>Repository</w:t>
            </w:r>
          </w:p>
        </w:tc>
        <w:tc>
          <w:tcPr>
            <w:tcW w:w="297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8A3340C" w14:textId="77777777" w:rsidR="005629DD" w:rsidRPr="00CD5B1E" w:rsidRDefault="005629DD" w:rsidP="000C6E7A">
            <w:pPr>
              <w:pStyle w:val="TextodeTabela"/>
              <w:cnfStyle w:val="100000000000" w:firstRow="1" w:lastRow="0" w:firstColumn="0" w:lastColumn="0" w:oddVBand="0" w:evenVBand="0" w:oddHBand="0" w:evenHBand="0" w:firstRowFirstColumn="0" w:firstRowLastColumn="0" w:lastRowFirstColumn="0" w:lastRowLastColumn="0"/>
            </w:pPr>
          </w:p>
        </w:tc>
      </w:tr>
      <w:tr w:rsidR="005629DD" w:rsidRPr="00F96233" w14:paraId="5B1E3C69" w14:textId="77777777" w:rsidTr="000C6E7A">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1047" w:type="pct"/>
            <w:tcBorders>
              <w:top w:val="single" w:sz="4" w:space="0" w:color="FFFFFF" w:themeColor="background1"/>
            </w:tcBorders>
            <w:vAlign w:val="center"/>
          </w:tcPr>
          <w:p w14:paraId="39EC623B" w14:textId="77777777" w:rsidR="005629DD" w:rsidRPr="00CD5B1E" w:rsidRDefault="005629DD" w:rsidP="000C6E7A">
            <w:pPr>
              <w:pStyle w:val="TextodeTabela"/>
              <w:jc w:val="center"/>
              <w:rPr>
                <w:b w:val="0"/>
              </w:rPr>
            </w:pPr>
            <w:r w:rsidRPr="00CD5B1E">
              <w:rPr>
                <w:b w:val="0"/>
              </w:rPr>
              <w:t>Yes</w:t>
            </w:r>
          </w:p>
        </w:tc>
        <w:tc>
          <w:tcPr>
            <w:tcW w:w="976" w:type="pct"/>
            <w:tcBorders>
              <w:top w:val="single" w:sz="4" w:space="0" w:color="FFFFFF" w:themeColor="background1"/>
            </w:tcBorders>
            <w:vAlign w:val="center"/>
          </w:tcPr>
          <w:p w14:paraId="3C814774" w14:textId="77777777" w:rsidR="005629DD" w:rsidRPr="00360B53" w:rsidRDefault="005629DD" w:rsidP="000C6E7A">
            <w:pPr>
              <w:pStyle w:val="TextodeTabela"/>
              <w:jc w:val="center"/>
              <w:cnfStyle w:val="000000100000" w:firstRow="0" w:lastRow="0" w:firstColumn="0" w:lastColumn="0" w:oddVBand="0" w:evenVBand="0" w:oddHBand="1" w:evenHBand="0" w:firstRowFirstColumn="0" w:firstRowLastColumn="0" w:lastRowFirstColumn="0" w:lastRowLastColumn="0"/>
            </w:pPr>
            <w:r w:rsidRPr="00360B53">
              <w:t>Yes</w:t>
            </w:r>
          </w:p>
        </w:tc>
        <w:tc>
          <w:tcPr>
            <w:tcW w:w="2977" w:type="pct"/>
            <w:tcBorders>
              <w:top w:val="single" w:sz="4" w:space="0" w:color="FFFFFF" w:themeColor="background1"/>
            </w:tcBorders>
            <w:vAlign w:val="center"/>
          </w:tcPr>
          <w:p w14:paraId="469EF4B2" w14:textId="77777777" w:rsidR="005629DD" w:rsidRPr="00CD5B1E" w:rsidRDefault="005629DD" w:rsidP="000C6E7A">
            <w:pPr>
              <w:pStyle w:val="TextodeTabela"/>
              <w:jc w:val="left"/>
              <w:cnfStyle w:val="000000100000" w:firstRow="0" w:lastRow="0" w:firstColumn="0" w:lastColumn="0" w:oddVBand="0" w:evenVBand="0" w:oddHBand="1" w:evenHBand="0" w:firstRowFirstColumn="0" w:firstRowLastColumn="0" w:lastRowFirstColumn="0" w:lastRowLastColumn="0"/>
            </w:pPr>
            <w:r w:rsidRPr="00F96233">
              <w:rPr>
                <w:noProof/>
                <w:lang w:val="pt-BR" w:eastAsia="pt-BR"/>
              </w:rPr>
              <w:drawing>
                <wp:inline distT="0" distB="0" distL="0" distR="0" wp14:anchorId="2851A51E" wp14:editId="5F384B02">
                  <wp:extent cx="306000" cy="306000"/>
                  <wp:effectExtent l="0" t="0" r="0" b="0"/>
                  <wp:docPr id="1990" name="Imagem 1990" descr="aheadbehind_ylw_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0" descr="aheadbehind_ylw_3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06000" cy="306000"/>
                          </a:xfrm>
                          <a:prstGeom prst="rect">
                            <a:avLst/>
                          </a:prstGeom>
                          <a:noFill/>
                          <a:ln>
                            <a:noFill/>
                          </a:ln>
                        </pic:spPr>
                      </pic:pic>
                    </a:graphicData>
                  </a:graphic>
                </wp:inline>
              </w:drawing>
            </w:r>
            <w:r w:rsidRPr="00CD5B1E">
              <w:t xml:space="preserve">Ahead and Behind (needs </w:t>
            </w:r>
            <w:r w:rsidRPr="00CD5B1E">
              <w:rPr>
                <w:i/>
              </w:rPr>
              <w:t>pull</w:t>
            </w:r>
            <w:r w:rsidRPr="00CD5B1E">
              <w:t xml:space="preserve"> and </w:t>
            </w:r>
            <w:r w:rsidRPr="00CD5B1E">
              <w:rPr>
                <w:i/>
              </w:rPr>
              <w:t>push</w:t>
            </w:r>
            <w:r w:rsidRPr="00CD5B1E">
              <w:t>)</w:t>
            </w:r>
          </w:p>
        </w:tc>
      </w:tr>
      <w:tr w:rsidR="005629DD" w:rsidRPr="00CD5B1E" w14:paraId="7FD7FA33" w14:textId="77777777" w:rsidTr="000C6E7A">
        <w:trPr>
          <w:trHeight w:val="174"/>
        </w:trPr>
        <w:tc>
          <w:tcPr>
            <w:cnfStyle w:val="001000000000" w:firstRow="0" w:lastRow="0" w:firstColumn="1" w:lastColumn="0" w:oddVBand="0" w:evenVBand="0" w:oddHBand="0" w:evenHBand="0" w:firstRowFirstColumn="0" w:firstRowLastColumn="0" w:lastRowFirstColumn="0" w:lastRowLastColumn="0"/>
            <w:tcW w:w="1047" w:type="pct"/>
            <w:vAlign w:val="center"/>
          </w:tcPr>
          <w:p w14:paraId="320069A1" w14:textId="77777777" w:rsidR="005629DD" w:rsidRPr="00CD5B1E" w:rsidRDefault="005629DD" w:rsidP="000C6E7A">
            <w:pPr>
              <w:pStyle w:val="TextodeTabela"/>
              <w:jc w:val="center"/>
              <w:rPr>
                <w:b w:val="0"/>
              </w:rPr>
            </w:pPr>
            <w:r w:rsidRPr="00CD5B1E">
              <w:rPr>
                <w:b w:val="0"/>
              </w:rPr>
              <w:t>Yes</w:t>
            </w:r>
          </w:p>
        </w:tc>
        <w:tc>
          <w:tcPr>
            <w:tcW w:w="976" w:type="pct"/>
            <w:vAlign w:val="center"/>
          </w:tcPr>
          <w:p w14:paraId="54E10507" w14:textId="77777777" w:rsidR="005629DD" w:rsidRPr="00360B53" w:rsidRDefault="005629DD" w:rsidP="000C6E7A">
            <w:pPr>
              <w:pStyle w:val="TextodeTabela"/>
              <w:jc w:val="center"/>
              <w:cnfStyle w:val="000000000000" w:firstRow="0" w:lastRow="0" w:firstColumn="0" w:lastColumn="0" w:oddVBand="0" w:evenVBand="0" w:oddHBand="0" w:evenHBand="0" w:firstRowFirstColumn="0" w:firstRowLastColumn="0" w:lastRowFirstColumn="0" w:lastRowLastColumn="0"/>
            </w:pPr>
            <w:r w:rsidRPr="00360B53">
              <w:t>No</w:t>
            </w:r>
          </w:p>
        </w:tc>
        <w:tc>
          <w:tcPr>
            <w:tcW w:w="2977" w:type="pct"/>
            <w:vAlign w:val="center"/>
          </w:tcPr>
          <w:p w14:paraId="578AB894" w14:textId="77777777" w:rsidR="005629DD" w:rsidRPr="00CD5B1E" w:rsidRDefault="005629DD" w:rsidP="000C6E7A">
            <w:pPr>
              <w:pStyle w:val="TextodeTabela"/>
              <w:jc w:val="left"/>
              <w:cnfStyle w:val="000000000000" w:firstRow="0" w:lastRow="0" w:firstColumn="0" w:lastColumn="0" w:oddVBand="0" w:evenVBand="0" w:oddHBand="0" w:evenHBand="0" w:firstRowFirstColumn="0" w:firstRowLastColumn="0" w:lastRowFirstColumn="0" w:lastRowLastColumn="0"/>
            </w:pPr>
            <w:r w:rsidRPr="00F96233">
              <w:rPr>
                <w:noProof/>
                <w:lang w:val="pt-BR" w:eastAsia="pt-BR"/>
              </w:rPr>
              <w:drawing>
                <wp:inline distT="0" distB="0" distL="0" distR="0" wp14:anchorId="0DA28723" wp14:editId="2F270369">
                  <wp:extent cx="306000" cy="306000"/>
                  <wp:effectExtent l="0" t="0" r="0" b="0"/>
                  <wp:docPr id="1991" name="Imagem 1991" descr="ahead_ylw_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1" descr="ahead_ylw_3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06000" cy="306000"/>
                          </a:xfrm>
                          <a:prstGeom prst="rect">
                            <a:avLst/>
                          </a:prstGeom>
                          <a:noFill/>
                          <a:ln>
                            <a:noFill/>
                          </a:ln>
                        </pic:spPr>
                      </pic:pic>
                    </a:graphicData>
                  </a:graphic>
                </wp:inline>
              </w:drawing>
            </w:r>
            <w:r w:rsidRPr="00CD5B1E">
              <w:t xml:space="preserve">Ahead (needs </w:t>
            </w:r>
            <w:r w:rsidRPr="00CD5B1E">
              <w:rPr>
                <w:i/>
              </w:rPr>
              <w:t>push</w:t>
            </w:r>
            <w:r w:rsidRPr="00CD5B1E">
              <w:t>)</w:t>
            </w:r>
          </w:p>
        </w:tc>
      </w:tr>
      <w:tr w:rsidR="005629DD" w:rsidRPr="00CD5B1E" w14:paraId="42BA4B20" w14:textId="77777777" w:rsidTr="000C6E7A">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1047" w:type="pct"/>
            <w:vAlign w:val="center"/>
          </w:tcPr>
          <w:p w14:paraId="1BA68113" w14:textId="77777777" w:rsidR="005629DD" w:rsidRPr="00CD5B1E" w:rsidRDefault="005629DD" w:rsidP="000C6E7A">
            <w:pPr>
              <w:pStyle w:val="TextodeTabela"/>
              <w:jc w:val="center"/>
              <w:rPr>
                <w:b w:val="0"/>
              </w:rPr>
            </w:pPr>
            <w:r w:rsidRPr="00CD5B1E">
              <w:rPr>
                <w:b w:val="0"/>
              </w:rPr>
              <w:t>No</w:t>
            </w:r>
          </w:p>
        </w:tc>
        <w:tc>
          <w:tcPr>
            <w:tcW w:w="976" w:type="pct"/>
            <w:vAlign w:val="center"/>
          </w:tcPr>
          <w:p w14:paraId="5DB263D5" w14:textId="77777777" w:rsidR="005629DD" w:rsidRPr="00360B53" w:rsidRDefault="005629DD" w:rsidP="000C6E7A">
            <w:pPr>
              <w:pStyle w:val="TextodeTabela"/>
              <w:jc w:val="center"/>
              <w:cnfStyle w:val="000000100000" w:firstRow="0" w:lastRow="0" w:firstColumn="0" w:lastColumn="0" w:oddVBand="0" w:evenVBand="0" w:oddHBand="1" w:evenHBand="0" w:firstRowFirstColumn="0" w:firstRowLastColumn="0" w:lastRowFirstColumn="0" w:lastRowLastColumn="0"/>
            </w:pPr>
            <w:r w:rsidRPr="00360B53">
              <w:t>Yes</w:t>
            </w:r>
          </w:p>
        </w:tc>
        <w:tc>
          <w:tcPr>
            <w:tcW w:w="2977" w:type="pct"/>
            <w:vAlign w:val="center"/>
          </w:tcPr>
          <w:p w14:paraId="1FACC97C" w14:textId="77777777" w:rsidR="005629DD" w:rsidRPr="00CD5B1E" w:rsidRDefault="005629DD" w:rsidP="000C6E7A">
            <w:pPr>
              <w:pStyle w:val="TextodeTabela"/>
              <w:jc w:val="left"/>
              <w:cnfStyle w:val="000000100000" w:firstRow="0" w:lastRow="0" w:firstColumn="0" w:lastColumn="0" w:oddVBand="0" w:evenVBand="0" w:oddHBand="1" w:evenHBand="0" w:firstRowFirstColumn="0" w:firstRowLastColumn="0" w:lastRowFirstColumn="0" w:lastRowLastColumn="0"/>
            </w:pPr>
            <w:r w:rsidRPr="00F96233">
              <w:rPr>
                <w:noProof/>
                <w:lang w:val="pt-BR" w:eastAsia="pt-BR"/>
              </w:rPr>
              <w:drawing>
                <wp:inline distT="0" distB="0" distL="0" distR="0" wp14:anchorId="06BAA7BE" wp14:editId="41C1DA46">
                  <wp:extent cx="306000" cy="306000"/>
                  <wp:effectExtent l="0" t="0" r="0" b="0"/>
                  <wp:docPr id="1992" name="Imagem 1992" descr="behind_ylw_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2" descr="behind_ylw_3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06000" cy="306000"/>
                          </a:xfrm>
                          <a:prstGeom prst="rect">
                            <a:avLst/>
                          </a:prstGeom>
                          <a:noFill/>
                          <a:ln>
                            <a:noFill/>
                          </a:ln>
                        </pic:spPr>
                      </pic:pic>
                    </a:graphicData>
                  </a:graphic>
                </wp:inline>
              </w:drawing>
            </w:r>
            <w:r w:rsidRPr="00CD5B1E">
              <w:t xml:space="preserve">Behind (needs </w:t>
            </w:r>
            <w:r w:rsidRPr="00CD5B1E">
              <w:rPr>
                <w:i/>
              </w:rPr>
              <w:t>pull</w:t>
            </w:r>
            <w:r w:rsidRPr="00CD5B1E">
              <w:t>)</w:t>
            </w:r>
          </w:p>
        </w:tc>
      </w:tr>
      <w:tr w:rsidR="005629DD" w:rsidRPr="00CD5B1E" w14:paraId="3F46773C" w14:textId="77777777" w:rsidTr="000C6E7A">
        <w:trPr>
          <w:trHeight w:val="47"/>
        </w:trPr>
        <w:tc>
          <w:tcPr>
            <w:cnfStyle w:val="001000000000" w:firstRow="0" w:lastRow="0" w:firstColumn="1" w:lastColumn="0" w:oddVBand="0" w:evenVBand="0" w:oddHBand="0" w:evenHBand="0" w:firstRowFirstColumn="0" w:firstRowLastColumn="0" w:lastRowFirstColumn="0" w:lastRowLastColumn="0"/>
            <w:tcW w:w="1047" w:type="pct"/>
            <w:vAlign w:val="center"/>
          </w:tcPr>
          <w:p w14:paraId="7FE0E37D" w14:textId="77777777" w:rsidR="005629DD" w:rsidRPr="00CD5B1E" w:rsidRDefault="005629DD" w:rsidP="000C6E7A">
            <w:pPr>
              <w:pStyle w:val="TextodeTabela"/>
              <w:jc w:val="center"/>
              <w:rPr>
                <w:b w:val="0"/>
              </w:rPr>
            </w:pPr>
            <w:r w:rsidRPr="00CD5B1E">
              <w:rPr>
                <w:b w:val="0"/>
              </w:rPr>
              <w:t>No</w:t>
            </w:r>
          </w:p>
        </w:tc>
        <w:tc>
          <w:tcPr>
            <w:tcW w:w="976" w:type="pct"/>
            <w:vAlign w:val="center"/>
          </w:tcPr>
          <w:p w14:paraId="71841C95" w14:textId="77777777" w:rsidR="005629DD" w:rsidRPr="00360B53" w:rsidRDefault="005629DD" w:rsidP="000C6E7A">
            <w:pPr>
              <w:pStyle w:val="TextodeTabela"/>
              <w:jc w:val="center"/>
              <w:cnfStyle w:val="000000000000" w:firstRow="0" w:lastRow="0" w:firstColumn="0" w:lastColumn="0" w:oddVBand="0" w:evenVBand="0" w:oddHBand="0" w:evenHBand="0" w:firstRowFirstColumn="0" w:firstRowLastColumn="0" w:lastRowFirstColumn="0" w:lastRowLastColumn="0"/>
            </w:pPr>
            <w:r w:rsidRPr="00360B53">
              <w:t>No</w:t>
            </w:r>
          </w:p>
        </w:tc>
        <w:tc>
          <w:tcPr>
            <w:tcW w:w="2977" w:type="pct"/>
            <w:vAlign w:val="center"/>
          </w:tcPr>
          <w:p w14:paraId="744968CD" w14:textId="77777777" w:rsidR="005629DD" w:rsidRPr="00CD5B1E" w:rsidRDefault="005629DD" w:rsidP="000C6E7A">
            <w:pPr>
              <w:pStyle w:val="TextodeTabela"/>
              <w:jc w:val="left"/>
              <w:cnfStyle w:val="000000000000" w:firstRow="0" w:lastRow="0" w:firstColumn="0" w:lastColumn="0" w:oddVBand="0" w:evenVBand="0" w:oddHBand="0" w:evenHBand="0" w:firstRowFirstColumn="0" w:firstRowLastColumn="0" w:lastRowFirstColumn="0" w:lastRowLastColumn="0"/>
            </w:pPr>
            <w:r w:rsidRPr="00F96233">
              <w:rPr>
                <w:noProof/>
                <w:lang w:val="pt-BR" w:eastAsia="pt-BR"/>
              </w:rPr>
              <w:drawing>
                <wp:inline distT="0" distB="0" distL="0" distR="0" wp14:anchorId="44DF7663" wp14:editId="4BCD8E54">
                  <wp:extent cx="306000" cy="306000"/>
                  <wp:effectExtent l="0" t="0" r="0" b="0"/>
                  <wp:docPr id="1993" name="Imagem 1993" descr="check_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3" descr="check_3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06000" cy="306000"/>
                          </a:xfrm>
                          <a:prstGeom prst="rect">
                            <a:avLst/>
                          </a:prstGeom>
                          <a:noFill/>
                          <a:ln>
                            <a:noFill/>
                          </a:ln>
                        </pic:spPr>
                      </pic:pic>
                    </a:graphicData>
                  </a:graphic>
                </wp:inline>
              </w:drawing>
            </w:r>
            <w:r w:rsidRPr="00CD5B1E">
              <w:t>Synchronized</w:t>
            </w:r>
          </w:p>
        </w:tc>
      </w:tr>
    </w:tbl>
    <w:p w14:paraId="0D590EE5" w14:textId="77777777" w:rsidR="00F26000" w:rsidRPr="00CD5B1E" w:rsidRDefault="00F26000" w:rsidP="005629DD">
      <w:pPr>
        <w:rPr>
          <w:lang w:val="en-US"/>
        </w:rPr>
      </w:pPr>
    </w:p>
    <w:p w14:paraId="2C9D0F5B" w14:textId="42BCE69D" w:rsidR="005629DD" w:rsidRPr="00360B53" w:rsidRDefault="005629DD" w:rsidP="005629DD">
      <w:pPr>
        <w:rPr>
          <w:lang w:val="en-US"/>
        </w:rPr>
      </w:pPr>
      <w:r w:rsidRPr="00360B53">
        <w:rPr>
          <w:lang w:val="en-US"/>
        </w:rPr>
        <w:t>To illustrate how this approach works, let us assume that each commit is r</w:t>
      </w:r>
      <w:r w:rsidR="00207A05" w:rsidRPr="00360B53">
        <w:rPr>
          <w:lang w:val="en-US"/>
        </w:rPr>
        <w:t xml:space="preserve">epresented by an integer number and take the right portion of </w:t>
      </w:r>
      <w:r w:rsidR="00207A05" w:rsidRPr="00360B53">
        <w:rPr>
          <w:lang w:val="en-US"/>
        </w:rPr>
        <w:fldChar w:fldCharType="begin"/>
      </w:r>
      <w:r w:rsidR="00207A05" w:rsidRPr="00CD5B1E">
        <w:rPr>
          <w:lang w:val="en-US"/>
        </w:rPr>
        <w:instrText xml:space="preserve"> REF _Ref393358131 \h </w:instrText>
      </w:r>
      <w:r w:rsidR="00207A05" w:rsidRPr="00360B53">
        <w:rPr>
          <w:lang w:val="en-US"/>
        </w:rPr>
      </w:r>
      <w:r w:rsidR="00207A05" w:rsidRPr="00F96233">
        <w:rPr>
          <w:lang w:val="en-US"/>
        </w:rPr>
        <w:fldChar w:fldCharType="separate"/>
      </w:r>
      <w:r w:rsidR="006F1501" w:rsidRPr="00360B53">
        <w:rPr>
          <w:lang w:val="en-US"/>
        </w:rPr>
        <w:t xml:space="preserve">Figure </w:t>
      </w:r>
      <w:r w:rsidR="006F1501" w:rsidRPr="00F96233">
        <w:rPr>
          <w:lang w:val="en-US"/>
        </w:rPr>
        <w:t>1</w:t>
      </w:r>
      <w:r w:rsidR="00207A05" w:rsidRPr="00360B53">
        <w:rPr>
          <w:lang w:val="en-US"/>
        </w:rPr>
        <w:fldChar w:fldCharType="end"/>
      </w:r>
      <w:r w:rsidR="00207A05" w:rsidRPr="00CD5B1E">
        <w:rPr>
          <w:lang w:val="en-US"/>
        </w:rPr>
        <w:t xml:space="preserve">, which represents developers led by Wolverine. This scenario is shown </w:t>
      </w:r>
      <w:r w:rsidR="00A222EE">
        <w:rPr>
          <w:lang w:val="en-US"/>
        </w:rPr>
        <w:t>in</w:t>
      </w:r>
      <w:r w:rsidR="00A222EE" w:rsidRPr="00CD5B1E">
        <w:rPr>
          <w:lang w:val="en-US"/>
        </w:rPr>
        <w:t xml:space="preserve"> </w:t>
      </w:r>
      <w:r w:rsidR="00207A05" w:rsidRPr="00360B53">
        <w:rPr>
          <w:lang w:val="en-US"/>
        </w:rPr>
        <w:fldChar w:fldCharType="begin"/>
      </w:r>
      <w:r w:rsidR="00207A05" w:rsidRPr="00CD5B1E">
        <w:rPr>
          <w:lang w:val="en-US"/>
        </w:rPr>
        <w:instrText xml:space="preserve"> REF _Ref396924461 \h </w:instrText>
      </w:r>
      <w:r w:rsidR="00207A05" w:rsidRPr="00360B53">
        <w:rPr>
          <w:lang w:val="en-US"/>
        </w:rPr>
      </w:r>
      <w:r w:rsidR="00207A05" w:rsidRPr="00F96233">
        <w:rPr>
          <w:lang w:val="en-US"/>
        </w:rPr>
        <w:fldChar w:fldCharType="separate"/>
      </w:r>
      <w:r w:rsidR="006F1501" w:rsidRPr="00360B53">
        <w:rPr>
          <w:lang w:val="en-US"/>
        </w:rPr>
        <w:t xml:space="preserve">Figure </w:t>
      </w:r>
      <w:r w:rsidR="006F1501" w:rsidRPr="00F96233">
        <w:rPr>
          <w:lang w:val="en-US"/>
        </w:rPr>
        <w:t>7</w:t>
      </w:r>
      <w:r w:rsidR="00207A05" w:rsidRPr="00360B53">
        <w:rPr>
          <w:lang w:val="en-US"/>
        </w:rPr>
        <w:fldChar w:fldCharType="end"/>
      </w:r>
      <w:r w:rsidR="00207A05" w:rsidRPr="00CD5B1E">
        <w:rPr>
          <w:lang w:val="en-US"/>
        </w:rPr>
        <w:t>.</w:t>
      </w:r>
    </w:p>
    <w:p w14:paraId="2062D753" w14:textId="77777777" w:rsidR="00207A05" w:rsidRPr="00CD5B1E" w:rsidRDefault="00207A05" w:rsidP="00207A05">
      <w:pPr>
        <w:pStyle w:val="PrimeiroPargrafo"/>
        <w:jc w:val="center"/>
        <w:rPr>
          <w:lang w:val="en-US"/>
        </w:rPr>
      </w:pPr>
      <w:r w:rsidRPr="00F96233">
        <w:rPr>
          <w:noProof/>
        </w:rPr>
        <w:drawing>
          <wp:inline distT="0" distB="0" distL="0" distR="0" wp14:anchorId="27DA089B" wp14:editId="7288DED9">
            <wp:extent cx="1270000" cy="2515516"/>
            <wp:effectExtent l="0" t="0" r="0" b="0"/>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1280561" cy="2536434"/>
                    </a:xfrm>
                    <a:prstGeom prst="rect">
                      <a:avLst/>
                    </a:prstGeom>
                    <a:noFill/>
                  </pic:spPr>
                </pic:pic>
              </a:graphicData>
            </a:graphic>
          </wp:inline>
        </w:drawing>
      </w:r>
    </w:p>
    <w:p w14:paraId="0AEB46A6" w14:textId="77777777" w:rsidR="00207A05" w:rsidRPr="00CD5B1E" w:rsidRDefault="00207A05" w:rsidP="00207A05">
      <w:pPr>
        <w:pStyle w:val="Legenda"/>
        <w:rPr>
          <w:lang w:val="en-US"/>
        </w:rPr>
      </w:pPr>
      <w:bookmarkStart w:id="53" w:name="_Ref396924461"/>
      <w:r w:rsidRPr="00CD5B1E">
        <w:rPr>
          <w:lang w:val="en-US"/>
        </w:rPr>
        <w:t xml:space="preserve">Figure </w:t>
      </w:r>
      <w:r w:rsidRPr="00F96233">
        <w:rPr>
          <w:lang w:val="en-US"/>
        </w:rPr>
        <w:fldChar w:fldCharType="begin"/>
      </w:r>
      <w:r w:rsidRPr="00CD5B1E">
        <w:rPr>
          <w:lang w:val="en-US"/>
        </w:rPr>
        <w:instrText xml:space="preserve"> SEQ Figure \* ARABIC </w:instrText>
      </w:r>
      <w:r w:rsidRPr="00F96233">
        <w:rPr>
          <w:lang w:val="en-US"/>
        </w:rPr>
        <w:fldChar w:fldCharType="separate"/>
      </w:r>
      <w:r w:rsidR="006F1501" w:rsidRPr="00F96233">
        <w:rPr>
          <w:lang w:val="en-US"/>
        </w:rPr>
        <w:t>7</w:t>
      </w:r>
      <w:r w:rsidRPr="00F96233">
        <w:rPr>
          <w:lang w:val="en-US"/>
        </w:rPr>
        <w:fldChar w:fldCharType="end"/>
      </w:r>
      <w:bookmarkEnd w:id="53"/>
      <w:r w:rsidRPr="00CD5B1E">
        <w:rPr>
          <w:lang w:val="en-US"/>
        </w:rPr>
        <w:t xml:space="preserve"> – Developers led by Wolverine</w:t>
      </w:r>
    </w:p>
    <w:p w14:paraId="7F020A52" w14:textId="77777777" w:rsidR="00207A05" w:rsidRPr="00360B53" w:rsidRDefault="00207A05" w:rsidP="00207A05">
      <w:pPr>
        <w:rPr>
          <w:lang w:val="en-US" w:eastAsia="pt-BR"/>
        </w:rPr>
      </w:pPr>
      <w:r w:rsidRPr="00CD5B1E">
        <w:rPr>
          <w:lang w:val="en-US"/>
        </w:rPr>
        <w:t xml:space="preserve">At a giving moment, the local repositories of each developer have the commits shown in </w:t>
      </w:r>
      <w:r w:rsidRPr="00360B53">
        <w:rPr>
          <w:lang w:val="en-US"/>
        </w:rPr>
        <w:fldChar w:fldCharType="begin"/>
      </w:r>
      <w:r w:rsidRPr="00CD5B1E">
        <w:rPr>
          <w:lang w:val="en-US"/>
        </w:rPr>
        <w:instrText xml:space="preserve"> REF _Ref393358844 \h </w:instrText>
      </w:r>
      <w:r w:rsidRPr="00360B53">
        <w:rPr>
          <w:lang w:val="en-US"/>
        </w:rPr>
      </w:r>
      <w:r w:rsidRPr="00F96233">
        <w:rPr>
          <w:lang w:val="en-US"/>
        </w:rPr>
        <w:fldChar w:fldCharType="separate"/>
      </w:r>
      <w:r w:rsidR="006F1501" w:rsidRPr="00360B53">
        <w:rPr>
          <w:lang w:val="en-US"/>
        </w:rPr>
        <w:t xml:space="preserve">Table </w:t>
      </w:r>
      <w:r w:rsidR="006F1501" w:rsidRPr="00F96233">
        <w:rPr>
          <w:lang w:val="en-US"/>
        </w:rPr>
        <w:t>3</w:t>
      </w:r>
      <w:r w:rsidRPr="00360B53">
        <w:rPr>
          <w:lang w:val="en-US"/>
        </w:rPr>
        <w:fldChar w:fldCharType="end"/>
      </w:r>
      <w:r w:rsidRPr="00CD5B1E">
        <w:rPr>
          <w:lang w:val="en-US"/>
        </w:rPr>
        <w:t>.</w:t>
      </w:r>
    </w:p>
    <w:p w14:paraId="0C52D897" w14:textId="77777777" w:rsidR="005629DD" w:rsidRPr="00CD5B1E" w:rsidRDefault="005629DD" w:rsidP="005629DD">
      <w:pPr>
        <w:pStyle w:val="Legenda"/>
        <w:rPr>
          <w:lang w:val="en-US"/>
        </w:rPr>
      </w:pPr>
      <w:bookmarkStart w:id="54" w:name="_Ref393358844"/>
      <w:bookmarkStart w:id="55" w:name="_Toc393356510"/>
      <w:r w:rsidRPr="00360B53">
        <w:rPr>
          <w:lang w:val="en-US"/>
        </w:rPr>
        <w:t xml:space="preserve">Table </w:t>
      </w:r>
      <w:r w:rsidRPr="00CD5B1E">
        <w:rPr>
          <w:lang w:val="en-US"/>
        </w:rPr>
        <w:fldChar w:fldCharType="begin"/>
      </w:r>
      <w:r w:rsidRPr="00CD5B1E">
        <w:rPr>
          <w:lang w:val="en-US"/>
        </w:rPr>
        <w:instrText xml:space="preserve"> SEQ Table \* ARABIC </w:instrText>
      </w:r>
      <w:r w:rsidRPr="00F96233">
        <w:rPr>
          <w:lang w:val="en-US"/>
        </w:rPr>
        <w:fldChar w:fldCharType="separate"/>
      </w:r>
      <w:r w:rsidR="006F1501" w:rsidRPr="00F96233">
        <w:rPr>
          <w:lang w:val="en-US"/>
        </w:rPr>
        <w:t>3</w:t>
      </w:r>
      <w:r w:rsidRPr="00F96233">
        <w:rPr>
          <w:lang w:val="en-US"/>
        </w:rPr>
        <w:fldChar w:fldCharType="end"/>
      </w:r>
      <w:bookmarkEnd w:id="54"/>
      <w:r w:rsidRPr="00CD5B1E">
        <w:rPr>
          <w:lang w:val="en-US"/>
        </w:rPr>
        <w:t xml:space="preserve"> - Existing commits in each repository</w:t>
      </w:r>
      <w:bookmarkEnd w:id="55"/>
    </w:p>
    <w:tbl>
      <w:tblPr>
        <w:tblStyle w:val="TabeladeGrade4-nfase11"/>
        <w:tblW w:w="0" w:type="auto"/>
        <w:jc w:val="center"/>
        <w:tblLook w:val="04A0" w:firstRow="1" w:lastRow="0" w:firstColumn="1" w:lastColumn="0" w:noHBand="0" w:noVBand="1"/>
      </w:tblPr>
      <w:tblGrid>
        <w:gridCol w:w="1261"/>
        <w:gridCol w:w="1172"/>
        <w:gridCol w:w="905"/>
        <w:gridCol w:w="839"/>
        <w:gridCol w:w="1428"/>
        <w:gridCol w:w="761"/>
      </w:tblGrid>
      <w:tr w:rsidR="005629DD" w:rsidRPr="00CD5B1E" w14:paraId="2FB4F829" w14:textId="77777777" w:rsidTr="000C6E7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14BC270" w14:textId="77777777" w:rsidR="005629DD" w:rsidRPr="00CD5B1E" w:rsidRDefault="005629DD" w:rsidP="000C6E7A">
            <w:pPr>
              <w:pStyle w:val="TextodeTabela"/>
            </w:pPr>
            <w:r w:rsidRPr="00CD5B1E">
              <w:t>Repository</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26F3B9F" w14:textId="77777777" w:rsidR="005629DD" w:rsidRPr="00CD5B1E" w:rsidRDefault="005629DD" w:rsidP="000C6E7A">
            <w:pPr>
              <w:pStyle w:val="TextodeTabela"/>
              <w:cnfStyle w:val="100000000000" w:firstRow="1" w:lastRow="0" w:firstColumn="0" w:lastColumn="0" w:oddVBand="0" w:evenVBand="0" w:oddHBand="0" w:evenHBand="0" w:firstRowFirstColumn="0" w:firstRowLastColumn="0" w:lastRowFirstColumn="0" w:lastRowLastColumn="0"/>
            </w:pPr>
            <w:r w:rsidRPr="00CD5B1E">
              <w:t>Wolverine</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04F230B" w14:textId="77777777" w:rsidR="005629DD" w:rsidRPr="00CD5B1E" w:rsidRDefault="005629DD" w:rsidP="000C6E7A">
            <w:pPr>
              <w:pStyle w:val="TextodeTabela"/>
              <w:cnfStyle w:val="100000000000" w:firstRow="1" w:lastRow="0" w:firstColumn="0" w:lastColumn="0" w:oddVBand="0" w:evenVBand="0" w:oddHBand="0" w:evenHBand="0" w:firstRowFirstColumn="0" w:firstRowLastColumn="0" w:lastRowFirstColumn="0" w:lastRowLastColumn="0"/>
            </w:pPr>
            <w:r w:rsidRPr="00CD5B1E">
              <w:t>Gambit</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700467F" w14:textId="77777777" w:rsidR="005629DD" w:rsidRPr="00CD5B1E" w:rsidRDefault="005629DD" w:rsidP="000C6E7A">
            <w:pPr>
              <w:pStyle w:val="TextodeTabela"/>
              <w:cnfStyle w:val="100000000000" w:firstRow="1" w:lastRow="0" w:firstColumn="0" w:lastColumn="0" w:oddVBand="0" w:evenVBand="0" w:oddHBand="0" w:evenHBand="0" w:firstRowFirstColumn="0" w:firstRowLastColumn="0" w:lastRowFirstColumn="0" w:lastRowLastColumn="0"/>
            </w:pPr>
            <w:r w:rsidRPr="00CD5B1E">
              <w:t>Rogue</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09D4662" w14:textId="77777777" w:rsidR="005629DD" w:rsidRPr="00CD5B1E" w:rsidRDefault="005629DD" w:rsidP="000C6E7A">
            <w:pPr>
              <w:pStyle w:val="TextodeTabela"/>
              <w:cnfStyle w:val="100000000000" w:firstRow="1" w:lastRow="0" w:firstColumn="0" w:lastColumn="0" w:oddVBand="0" w:evenVBand="0" w:oddHBand="0" w:evenHBand="0" w:firstRowFirstColumn="0" w:firstRowLastColumn="0" w:lastRowFirstColumn="0" w:lastRowLastColumn="0"/>
            </w:pPr>
            <w:r w:rsidRPr="00CD5B1E">
              <w:t>Nightcrawler</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CA20C0C" w14:textId="77777777" w:rsidR="005629DD" w:rsidRPr="00CD5B1E" w:rsidRDefault="005629DD" w:rsidP="000C6E7A">
            <w:pPr>
              <w:pStyle w:val="TextodeTabela"/>
              <w:cnfStyle w:val="100000000000" w:firstRow="1" w:lastRow="0" w:firstColumn="0" w:lastColumn="0" w:oddVBand="0" w:evenVBand="0" w:oddHBand="0" w:evenHBand="0" w:firstRowFirstColumn="0" w:firstRowLastColumn="0" w:lastRowFirstColumn="0" w:lastRowLastColumn="0"/>
            </w:pPr>
            <w:r w:rsidRPr="00CD5B1E">
              <w:t>Beast</w:t>
            </w:r>
          </w:p>
        </w:tc>
      </w:tr>
      <w:tr w:rsidR="005629DD" w:rsidRPr="00CD5B1E" w14:paraId="76B1F204" w14:textId="77777777" w:rsidTr="000C6E7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FFFFFF" w:themeColor="background1"/>
            </w:tcBorders>
          </w:tcPr>
          <w:p w14:paraId="4CA10187" w14:textId="77777777" w:rsidR="005629DD" w:rsidRPr="00CD5B1E" w:rsidRDefault="005629DD" w:rsidP="000C6E7A">
            <w:pPr>
              <w:pStyle w:val="TextodeTabela"/>
              <w:rPr>
                <w:b w:val="0"/>
              </w:rPr>
            </w:pPr>
            <w:r w:rsidRPr="00CD5B1E">
              <w:rPr>
                <w:b w:val="0"/>
              </w:rPr>
              <w:t>Commits</w:t>
            </w:r>
          </w:p>
        </w:tc>
        <w:tc>
          <w:tcPr>
            <w:tcW w:w="0" w:type="auto"/>
            <w:tcBorders>
              <w:top w:val="single" w:sz="4" w:space="0" w:color="FFFFFF" w:themeColor="background1"/>
            </w:tcBorders>
          </w:tcPr>
          <w:p w14:paraId="57C48091" w14:textId="77777777" w:rsidR="005629DD" w:rsidRPr="00360B53" w:rsidRDefault="005629DD" w:rsidP="000C6E7A">
            <w:pPr>
              <w:pStyle w:val="TextodeTabela"/>
              <w:cnfStyle w:val="000000100000" w:firstRow="0" w:lastRow="0" w:firstColumn="0" w:lastColumn="0" w:oddVBand="0" w:evenVBand="0" w:oddHBand="1" w:evenHBand="0" w:firstRowFirstColumn="0" w:firstRowLastColumn="0" w:lastRowFirstColumn="0" w:lastRowLastColumn="0"/>
            </w:pPr>
            <w:r w:rsidRPr="00360B53">
              <w:t>10</w:t>
            </w:r>
          </w:p>
          <w:p w14:paraId="2885236D" w14:textId="77777777" w:rsidR="005629DD" w:rsidRPr="00360B53" w:rsidRDefault="005629DD" w:rsidP="000C6E7A">
            <w:pPr>
              <w:pStyle w:val="TextodeTabela"/>
              <w:cnfStyle w:val="000000100000" w:firstRow="0" w:lastRow="0" w:firstColumn="0" w:lastColumn="0" w:oddVBand="0" w:evenVBand="0" w:oddHBand="1" w:evenHBand="0" w:firstRowFirstColumn="0" w:firstRowLastColumn="0" w:lastRowFirstColumn="0" w:lastRowLastColumn="0"/>
            </w:pPr>
            <w:r w:rsidRPr="00360B53">
              <w:t>11</w:t>
            </w:r>
          </w:p>
        </w:tc>
        <w:tc>
          <w:tcPr>
            <w:tcW w:w="0" w:type="auto"/>
            <w:tcBorders>
              <w:top w:val="single" w:sz="4" w:space="0" w:color="FFFFFF" w:themeColor="background1"/>
            </w:tcBorders>
          </w:tcPr>
          <w:p w14:paraId="16ACE3E4" w14:textId="77777777" w:rsidR="005629DD" w:rsidRPr="000630C1" w:rsidRDefault="005629DD" w:rsidP="000C6E7A">
            <w:pPr>
              <w:pStyle w:val="TextodeTabela"/>
              <w:cnfStyle w:val="000000100000" w:firstRow="0" w:lastRow="0" w:firstColumn="0" w:lastColumn="0" w:oddVBand="0" w:evenVBand="0" w:oddHBand="1" w:evenHBand="0" w:firstRowFirstColumn="0" w:firstRowLastColumn="0" w:lastRowFirstColumn="0" w:lastRowLastColumn="0"/>
              <w:rPr>
                <w:i/>
              </w:rPr>
            </w:pPr>
            <w:r w:rsidRPr="00360B53">
              <w:t>10</w:t>
            </w:r>
          </w:p>
          <w:p w14:paraId="01AF6CC3" w14:textId="77777777" w:rsidR="005629DD" w:rsidRPr="007424E7" w:rsidRDefault="005629DD" w:rsidP="000C6E7A">
            <w:pPr>
              <w:pStyle w:val="TextodeTabela"/>
              <w:cnfStyle w:val="000000100000" w:firstRow="0" w:lastRow="0" w:firstColumn="0" w:lastColumn="0" w:oddVBand="0" w:evenVBand="0" w:oddHBand="1" w:evenHBand="0" w:firstRowFirstColumn="0" w:firstRowLastColumn="0" w:lastRowFirstColumn="0" w:lastRowLastColumn="0"/>
            </w:pPr>
            <w:r w:rsidRPr="007424E7">
              <w:t>11</w:t>
            </w:r>
          </w:p>
        </w:tc>
        <w:tc>
          <w:tcPr>
            <w:tcW w:w="0" w:type="auto"/>
            <w:tcBorders>
              <w:top w:val="single" w:sz="4" w:space="0" w:color="FFFFFF" w:themeColor="background1"/>
            </w:tcBorders>
          </w:tcPr>
          <w:p w14:paraId="41EC1A87" w14:textId="77777777" w:rsidR="005629DD" w:rsidRPr="007424E7" w:rsidRDefault="005629DD" w:rsidP="000C6E7A">
            <w:pPr>
              <w:pStyle w:val="TextodeTabela"/>
              <w:cnfStyle w:val="000000100000" w:firstRow="0" w:lastRow="0" w:firstColumn="0" w:lastColumn="0" w:oddVBand="0" w:evenVBand="0" w:oddHBand="1" w:evenHBand="0" w:firstRowFirstColumn="0" w:firstRowLastColumn="0" w:lastRowFirstColumn="0" w:lastRowLastColumn="0"/>
            </w:pPr>
            <w:r w:rsidRPr="007424E7">
              <w:t>10</w:t>
            </w:r>
          </w:p>
          <w:p w14:paraId="19C294E6" w14:textId="77777777" w:rsidR="005629DD" w:rsidRPr="007424E7" w:rsidRDefault="005629DD" w:rsidP="000C6E7A">
            <w:pPr>
              <w:pStyle w:val="TextodeTabela"/>
              <w:cnfStyle w:val="000000100000" w:firstRow="0" w:lastRow="0" w:firstColumn="0" w:lastColumn="0" w:oddVBand="0" w:evenVBand="0" w:oddHBand="1" w:evenHBand="0" w:firstRowFirstColumn="0" w:firstRowLastColumn="0" w:lastRowFirstColumn="0" w:lastRowLastColumn="0"/>
            </w:pPr>
            <w:r w:rsidRPr="007424E7">
              <w:t>12</w:t>
            </w:r>
          </w:p>
        </w:tc>
        <w:tc>
          <w:tcPr>
            <w:tcW w:w="0" w:type="auto"/>
            <w:tcBorders>
              <w:top w:val="single" w:sz="4" w:space="0" w:color="FFFFFF" w:themeColor="background1"/>
            </w:tcBorders>
          </w:tcPr>
          <w:p w14:paraId="58D6FC97" w14:textId="77777777" w:rsidR="005629DD" w:rsidRPr="00CB063E" w:rsidRDefault="005629DD" w:rsidP="000C6E7A">
            <w:pPr>
              <w:pStyle w:val="TextodeTabela"/>
              <w:cnfStyle w:val="000000100000" w:firstRow="0" w:lastRow="0" w:firstColumn="0" w:lastColumn="0" w:oddVBand="0" w:evenVBand="0" w:oddHBand="1" w:evenHBand="0" w:firstRowFirstColumn="0" w:firstRowLastColumn="0" w:lastRowFirstColumn="0" w:lastRowLastColumn="0"/>
            </w:pPr>
            <w:r w:rsidRPr="00CB063E">
              <w:t>10</w:t>
            </w:r>
          </w:p>
          <w:p w14:paraId="4AA5202B" w14:textId="77777777" w:rsidR="005629DD" w:rsidRPr="00CB063E" w:rsidRDefault="005629DD" w:rsidP="000C6E7A">
            <w:pPr>
              <w:pStyle w:val="TextodeTabela"/>
              <w:cnfStyle w:val="000000100000" w:firstRow="0" w:lastRow="0" w:firstColumn="0" w:lastColumn="0" w:oddVBand="0" w:evenVBand="0" w:oddHBand="1" w:evenHBand="0" w:firstRowFirstColumn="0" w:firstRowLastColumn="0" w:lastRowFirstColumn="0" w:lastRowLastColumn="0"/>
            </w:pPr>
            <w:r w:rsidRPr="00CB063E">
              <w:t>11</w:t>
            </w:r>
          </w:p>
          <w:p w14:paraId="3BD0005E" w14:textId="77777777" w:rsidR="005629DD" w:rsidRPr="00CB063E" w:rsidRDefault="005629DD" w:rsidP="000C6E7A">
            <w:pPr>
              <w:pStyle w:val="TextodeTabela"/>
              <w:cnfStyle w:val="000000100000" w:firstRow="0" w:lastRow="0" w:firstColumn="0" w:lastColumn="0" w:oddVBand="0" w:evenVBand="0" w:oddHBand="1" w:evenHBand="0" w:firstRowFirstColumn="0" w:firstRowLastColumn="0" w:lastRowFirstColumn="0" w:lastRowLastColumn="0"/>
            </w:pPr>
            <w:r w:rsidRPr="00CB063E">
              <w:t>13</w:t>
            </w:r>
          </w:p>
        </w:tc>
        <w:tc>
          <w:tcPr>
            <w:tcW w:w="0" w:type="auto"/>
            <w:tcBorders>
              <w:top w:val="single" w:sz="4" w:space="0" w:color="FFFFFF" w:themeColor="background1"/>
            </w:tcBorders>
          </w:tcPr>
          <w:p w14:paraId="35AADB75" w14:textId="77777777" w:rsidR="005629DD" w:rsidRPr="006D5673" w:rsidRDefault="005629DD" w:rsidP="000C6E7A">
            <w:pPr>
              <w:pStyle w:val="TextodeTabela"/>
              <w:cnfStyle w:val="000000100000" w:firstRow="0" w:lastRow="0" w:firstColumn="0" w:lastColumn="0" w:oddVBand="0" w:evenVBand="0" w:oddHBand="1" w:evenHBand="0" w:firstRowFirstColumn="0" w:firstRowLastColumn="0" w:lastRowFirstColumn="0" w:lastRowLastColumn="0"/>
            </w:pPr>
            <w:r w:rsidRPr="006D5673">
              <w:t>10</w:t>
            </w:r>
          </w:p>
        </w:tc>
      </w:tr>
    </w:tbl>
    <w:p w14:paraId="239E6D7B" w14:textId="77777777" w:rsidR="00F26000" w:rsidRPr="00CD5B1E" w:rsidRDefault="00F26000" w:rsidP="005629DD">
      <w:pPr>
        <w:rPr>
          <w:lang w:val="en-US"/>
        </w:rPr>
      </w:pPr>
    </w:p>
    <w:p w14:paraId="0FDABC10" w14:textId="58870D81" w:rsidR="005629DD" w:rsidRPr="00360B53" w:rsidRDefault="005629DD" w:rsidP="005629DD">
      <w:pPr>
        <w:rPr>
          <w:lang w:val="en-US"/>
        </w:rPr>
      </w:pPr>
      <w:r w:rsidRPr="00360B53">
        <w:rPr>
          <w:lang w:val="en-US"/>
        </w:rPr>
        <w:t>Considering just the synchronization paths presented in</w:t>
      </w:r>
      <w:r w:rsidR="00207A05" w:rsidRPr="00360B53">
        <w:rPr>
          <w:lang w:val="en-US"/>
        </w:rPr>
        <w:t xml:space="preserve"> </w:t>
      </w:r>
      <w:r w:rsidR="00207A05" w:rsidRPr="00360B53">
        <w:rPr>
          <w:lang w:val="en-US"/>
        </w:rPr>
        <w:fldChar w:fldCharType="begin"/>
      </w:r>
      <w:r w:rsidR="00207A05" w:rsidRPr="00CD5B1E">
        <w:rPr>
          <w:lang w:val="en-US"/>
        </w:rPr>
        <w:instrText xml:space="preserve"> REF _Ref396924461 \h </w:instrText>
      </w:r>
      <w:r w:rsidR="00207A05" w:rsidRPr="00360B53">
        <w:rPr>
          <w:lang w:val="en-US"/>
        </w:rPr>
      </w:r>
      <w:r w:rsidR="00207A05" w:rsidRPr="00F96233">
        <w:rPr>
          <w:lang w:val="en-US"/>
        </w:rPr>
        <w:fldChar w:fldCharType="separate"/>
      </w:r>
      <w:r w:rsidR="006F1501" w:rsidRPr="00360B53">
        <w:rPr>
          <w:lang w:val="en-US"/>
        </w:rPr>
        <w:t xml:space="preserve">Figure </w:t>
      </w:r>
      <w:r w:rsidR="006F1501" w:rsidRPr="00F96233">
        <w:rPr>
          <w:lang w:val="en-US"/>
        </w:rPr>
        <w:t>7</w:t>
      </w:r>
      <w:r w:rsidR="00207A05" w:rsidRPr="00360B53">
        <w:rPr>
          <w:lang w:val="en-US"/>
        </w:rPr>
        <w:fldChar w:fldCharType="end"/>
      </w:r>
      <w:r w:rsidRPr="00CD5B1E">
        <w:rPr>
          <w:lang w:val="en-US"/>
        </w:rPr>
        <w:t>, which depend on the direction of the arrows and on the type of the lines, the perception of each develope</w:t>
      </w:r>
      <w:r w:rsidRPr="00360B53">
        <w:rPr>
          <w:lang w:val="en-US"/>
        </w:rPr>
        <w:t xml:space="preserve">r regarding his known peers is shown in </w:t>
      </w:r>
      <w:r w:rsidRPr="00360B53">
        <w:rPr>
          <w:lang w:val="en-US"/>
        </w:rPr>
        <w:fldChar w:fldCharType="begin"/>
      </w:r>
      <w:r w:rsidRPr="00CD5B1E">
        <w:rPr>
          <w:lang w:val="en-US"/>
        </w:rPr>
        <w:instrText xml:space="preserve"> REF _Ref393358894 \h </w:instrText>
      </w:r>
      <w:r w:rsidRPr="00360B53">
        <w:rPr>
          <w:lang w:val="en-US"/>
        </w:rPr>
      </w:r>
      <w:r w:rsidRPr="00F96233">
        <w:rPr>
          <w:lang w:val="en-US"/>
        </w:rPr>
        <w:fldChar w:fldCharType="separate"/>
      </w:r>
      <w:r w:rsidR="006F1501" w:rsidRPr="00360B53">
        <w:rPr>
          <w:lang w:val="en-US"/>
        </w:rPr>
        <w:t xml:space="preserve">Table </w:t>
      </w:r>
      <w:r w:rsidR="006F1501" w:rsidRPr="00F96233">
        <w:rPr>
          <w:lang w:val="en-US"/>
        </w:rPr>
        <w:t>4</w:t>
      </w:r>
      <w:r w:rsidRPr="00360B53">
        <w:rPr>
          <w:lang w:val="en-US"/>
        </w:rPr>
        <w:fldChar w:fldCharType="end"/>
      </w:r>
      <w:r w:rsidRPr="00CD5B1E">
        <w:rPr>
          <w:lang w:val="en-US"/>
        </w:rPr>
        <w:t>. Notice that the perceptions are not symmetric. For instance, as Gambit does not pull updates from Nightcrawler, there is no sense in giving him information regarding Nightcrawler</w:t>
      </w:r>
      <w:r w:rsidRPr="00360B53">
        <w:rPr>
          <w:lang w:val="en-US"/>
        </w:rPr>
        <w:t>.</w:t>
      </w:r>
    </w:p>
    <w:p w14:paraId="556D6403" w14:textId="77777777" w:rsidR="005629DD" w:rsidRPr="00CD5B1E" w:rsidRDefault="005629DD" w:rsidP="005629DD">
      <w:pPr>
        <w:pStyle w:val="Legenda"/>
        <w:rPr>
          <w:lang w:val="en-US"/>
        </w:rPr>
      </w:pPr>
      <w:bookmarkStart w:id="56" w:name="_Ref393358894"/>
      <w:bookmarkStart w:id="57" w:name="_Toc393356511"/>
      <w:r w:rsidRPr="00360B53">
        <w:rPr>
          <w:lang w:val="en-US"/>
        </w:rPr>
        <w:t xml:space="preserve">Table </w:t>
      </w:r>
      <w:r w:rsidRPr="00CD5B1E">
        <w:rPr>
          <w:lang w:val="en-US"/>
        </w:rPr>
        <w:fldChar w:fldCharType="begin"/>
      </w:r>
      <w:r w:rsidRPr="00CD5B1E">
        <w:rPr>
          <w:lang w:val="en-US"/>
        </w:rPr>
        <w:instrText xml:space="preserve"> SEQ Table \* ARABIC </w:instrText>
      </w:r>
      <w:r w:rsidRPr="00F96233">
        <w:rPr>
          <w:lang w:val="en-US"/>
        </w:rPr>
        <w:fldChar w:fldCharType="separate"/>
      </w:r>
      <w:r w:rsidR="006F1501" w:rsidRPr="00F96233">
        <w:rPr>
          <w:lang w:val="en-US"/>
        </w:rPr>
        <w:t>4</w:t>
      </w:r>
      <w:r w:rsidRPr="00F96233">
        <w:rPr>
          <w:lang w:val="en-US"/>
        </w:rPr>
        <w:fldChar w:fldCharType="end"/>
      </w:r>
      <w:bookmarkEnd w:id="56"/>
      <w:r w:rsidRPr="00CD5B1E">
        <w:rPr>
          <w:lang w:val="en-US"/>
        </w:rPr>
        <w:t xml:space="preserve"> - Status of each repository based on known remote repositories</w:t>
      </w:r>
      <w:bookmarkEnd w:id="57"/>
    </w:p>
    <w:tbl>
      <w:tblPr>
        <w:tblStyle w:val="TabeladeGrade4-nfase11"/>
        <w:tblW w:w="0" w:type="auto"/>
        <w:jc w:val="center"/>
        <w:tblLook w:val="04A0" w:firstRow="1" w:lastRow="0" w:firstColumn="1" w:lastColumn="0" w:noHBand="0" w:noVBand="1"/>
      </w:tblPr>
      <w:tblGrid>
        <w:gridCol w:w="1328"/>
        <w:gridCol w:w="1172"/>
        <w:gridCol w:w="905"/>
        <w:gridCol w:w="839"/>
        <w:gridCol w:w="1428"/>
        <w:gridCol w:w="761"/>
      </w:tblGrid>
      <w:tr w:rsidR="005629DD" w:rsidRPr="00CD5B1E" w14:paraId="2120D6C9" w14:textId="77777777" w:rsidTr="000C6E7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60A2BBC0" w14:textId="77777777" w:rsidR="005629DD" w:rsidRPr="00CD5B1E" w:rsidRDefault="005629DD" w:rsidP="000C6E7A">
            <w:pPr>
              <w:pStyle w:val="TextodeTabela"/>
              <w:jc w:val="center"/>
            </w:pPr>
            <w:r w:rsidRPr="00CD5B1E">
              <w:t>Repository</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5E09ADD5" w14:textId="77777777" w:rsidR="005629DD" w:rsidRPr="00CD5B1E" w:rsidRDefault="005629DD" w:rsidP="000C6E7A">
            <w:pPr>
              <w:pStyle w:val="TextodeTabela"/>
              <w:jc w:val="center"/>
              <w:cnfStyle w:val="100000000000" w:firstRow="1" w:lastRow="0" w:firstColumn="0" w:lastColumn="0" w:oddVBand="0" w:evenVBand="0" w:oddHBand="0" w:evenHBand="0" w:firstRowFirstColumn="0" w:firstRowLastColumn="0" w:lastRowFirstColumn="0" w:lastRowLastColumn="0"/>
            </w:pPr>
            <w:r w:rsidRPr="00CD5B1E">
              <w:t>Wolverine</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345EB299" w14:textId="77777777" w:rsidR="005629DD" w:rsidRPr="00CD5B1E" w:rsidRDefault="005629DD" w:rsidP="000C6E7A">
            <w:pPr>
              <w:pStyle w:val="TextodeTabela"/>
              <w:jc w:val="center"/>
              <w:cnfStyle w:val="100000000000" w:firstRow="1" w:lastRow="0" w:firstColumn="0" w:lastColumn="0" w:oddVBand="0" w:evenVBand="0" w:oddHBand="0" w:evenHBand="0" w:firstRowFirstColumn="0" w:firstRowLastColumn="0" w:lastRowFirstColumn="0" w:lastRowLastColumn="0"/>
            </w:pPr>
            <w:r w:rsidRPr="00CD5B1E">
              <w:t>Gambit</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2FF678D7" w14:textId="77777777" w:rsidR="005629DD" w:rsidRPr="00CD5B1E" w:rsidRDefault="005629DD" w:rsidP="000C6E7A">
            <w:pPr>
              <w:pStyle w:val="TextodeTabela"/>
              <w:jc w:val="center"/>
              <w:cnfStyle w:val="100000000000" w:firstRow="1" w:lastRow="0" w:firstColumn="0" w:lastColumn="0" w:oddVBand="0" w:evenVBand="0" w:oddHBand="0" w:evenHBand="0" w:firstRowFirstColumn="0" w:firstRowLastColumn="0" w:lastRowFirstColumn="0" w:lastRowLastColumn="0"/>
            </w:pPr>
            <w:r w:rsidRPr="00CD5B1E">
              <w:t>Rogue</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1D86A11B" w14:textId="77777777" w:rsidR="005629DD" w:rsidRPr="00CD5B1E" w:rsidRDefault="005629DD" w:rsidP="000C6E7A">
            <w:pPr>
              <w:pStyle w:val="TextodeTabela"/>
              <w:jc w:val="center"/>
              <w:cnfStyle w:val="100000000000" w:firstRow="1" w:lastRow="0" w:firstColumn="0" w:lastColumn="0" w:oddVBand="0" w:evenVBand="0" w:oddHBand="0" w:evenHBand="0" w:firstRowFirstColumn="0" w:firstRowLastColumn="0" w:lastRowFirstColumn="0" w:lastRowLastColumn="0"/>
            </w:pPr>
            <w:r w:rsidRPr="00CD5B1E">
              <w:t>Nightcrawler</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50DF49D8" w14:textId="77777777" w:rsidR="005629DD" w:rsidRPr="00CD5B1E" w:rsidRDefault="005629DD" w:rsidP="000C6E7A">
            <w:pPr>
              <w:pStyle w:val="TextodeTabela"/>
              <w:jc w:val="center"/>
              <w:cnfStyle w:val="100000000000" w:firstRow="1" w:lastRow="0" w:firstColumn="0" w:lastColumn="0" w:oddVBand="0" w:evenVBand="0" w:oddHBand="0" w:evenHBand="0" w:firstRowFirstColumn="0" w:firstRowLastColumn="0" w:lastRowFirstColumn="0" w:lastRowLastColumn="0"/>
            </w:pPr>
            <w:r w:rsidRPr="00CD5B1E">
              <w:t>Beast</w:t>
            </w:r>
          </w:p>
        </w:tc>
      </w:tr>
      <w:tr w:rsidR="005629DD" w:rsidRPr="00CD5B1E" w14:paraId="2B5CBFD1" w14:textId="77777777" w:rsidTr="000C6E7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FFFFFF" w:themeColor="background1"/>
            </w:tcBorders>
            <w:vAlign w:val="center"/>
          </w:tcPr>
          <w:p w14:paraId="03DCA567" w14:textId="77777777" w:rsidR="005629DD" w:rsidRPr="00CD5B1E" w:rsidRDefault="005629DD" w:rsidP="000C6E7A">
            <w:pPr>
              <w:pStyle w:val="TextodeTabela"/>
              <w:jc w:val="left"/>
              <w:rPr>
                <w:b w:val="0"/>
              </w:rPr>
            </w:pPr>
            <w:r w:rsidRPr="00CD5B1E">
              <w:rPr>
                <w:b w:val="0"/>
              </w:rPr>
              <w:t>Wolverine</w:t>
            </w:r>
          </w:p>
        </w:tc>
        <w:tc>
          <w:tcPr>
            <w:tcW w:w="0" w:type="auto"/>
            <w:tcBorders>
              <w:top w:val="single" w:sz="4" w:space="0" w:color="FFFFFF" w:themeColor="background1"/>
            </w:tcBorders>
            <w:vAlign w:val="center"/>
          </w:tcPr>
          <w:p w14:paraId="42C225BA" w14:textId="77777777" w:rsidR="005629DD" w:rsidRPr="00360B53" w:rsidRDefault="005629DD" w:rsidP="000C6E7A">
            <w:pPr>
              <w:pStyle w:val="TextodeTabela"/>
              <w:jc w:val="center"/>
              <w:cnfStyle w:val="000000100000" w:firstRow="0" w:lastRow="0" w:firstColumn="0" w:lastColumn="0" w:oddVBand="0" w:evenVBand="0" w:oddHBand="1" w:evenHBand="0" w:firstRowFirstColumn="0" w:firstRowLastColumn="0" w:lastRowFirstColumn="0" w:lastRowLastColumn="0"/>
            </w:pPr>
            <w:r w:rsidRPr="00360B53">
              <w:t>-</w:t>
            </w:r>
          </w:p>
        </w:tc>
        <w:tc>
          <w:tcPr>
            <w:tcW w:w="0" w:type="auto"/>
            <w:tcBorders>
              <w:top w:val="single" w:sz="4" w:space="0" w:color="FFFFFF" w:themeColor="background1"/>
            </w:tcBorders>
            <w:vAlign w:val="center"/>
          </w:tcPr>
          <w:p w14:paraId="2D2E2B16" w14:textId="77777777" w:rsidR="005629DD" w:rsidRPr="00CD5B1E" w:rsidRDefault="005629DD" w:rsidP="000C6E7A">
            <w:pPr>
              <w:pStyle w:val="TextodeTabela"/>
              <w:jc w:val="center"/>
              <w:cnfStyle w:val="000000100000" w:firstRow="0" w:lastRow="0" w:firstColumn="0" w:lastColumn="0" w:oddVBand="0" w:evenVBand="0" w:oddHBand="1" w:evenHBand="0" w:firstRowFirstColumn="0" w:firstRowLastColumn="0" w:lastRowFirstColumn="0" w:lastRowLastColumn="0"/>
            </w:pPr>
            <w:r w:rsidRPr="00F96233">
              <w:rPr>
                <w:lang w:eastAsia="pt-BR"/>
              </w:rPr>
              <w:t>-</w:t>
            </w:r>
          </w:p>
        </w:tc>
        <w:tc>
          <w:tcPr>
            <w:tcW w:w="0" w:type="auto"/>
            <w:tcBorders>
              <w:top w:val="single" w:sz="4" w:space="0" w:color="FFFFFF" w:themeColor="background1"/>
            </w:tcBorders>
            <w:vAlign w:val="center"/>
          </w:tcPr>
          <w:p w14:paraId="5F37AEA7" w14:textId="77777777" w:rsidR="005629DD" w:rsidRPr="00CD5B1E" w:rsidRDefault="005629DD" w:rsidP="000C6E7A">
            <w:pPr>
              <w:pStyle w:val="TextodeTabela"/>
              <w:jc w:val="center"/>
              <w:cnfStyle w:val="000000100000" w:firstRow="0" w:lastRow="0" w:firstColumn="0" w:lastColumn="0" w:oddVBand="0" w:evenVBand="0" w:oddHBand="1" w:evenHBand="0" w:firstRowFirstColumn="0" w:firstRowLastColumn="0" w:lastRowFirstColumn="0" w:lastRowLastColumn="0"/>
            </w:pPr>
            <w:r w:rsidRPr="00CD5B1E">
              <w:t>-</w:t>
            </w:r>
          </w:p>
        </w:tc>
        <w:tc>
          <w:tcPr>
            <w:tcW w:w="0" w:type="auto"/>
            <w:tcBorders>
              <w:top w:val="single" w:sz="4" w:space="0" w:color="FFFFFF" w:themeColor="background1"/>
            </w:tcBorders>
            <w:vAlign w:val="center"/>
          </w:tcPr>
          <w:p w14:paraId="76341754" w14:textId="77777777" w:rsidR="005629DD" w:rsidRPr="00CD5B1E" w:rsidRDefault="005629DD" w:rsidP="000C6E7A">
            <w:pPr>
              <w:pStyle w:val="TextodeTabela"/>
              <w:jc w:val="center"/>
              <w:cnfStyle w:val="000000100000" w:firstRow="0" w:lastRow="0" w:firstColumn="0" w:lastColumn="0" w:oddVBand="0" w:evenVBand="0" w:oddHBand="1" w:evenHBand="0" w:firstRowFirstColumn="0" w:firstRowLastColumn="0" w:lastRowFirstColumn="0" w:lastRowLastColumn="0"/>
            </w:pPr>
            <w:r w:rsidRPr="00CD5B1E">
              <w:t>-</w:t>
            </w:r>
          </w:p>
        </w:tc>
        <w:tc>
          <w:tcPr>
            <w:tcW w:w="0" w:type="auto"/>
            <w:tcBorders>
              <w:top w:val="single" w:sz="4" w:space="0" w:color="FFFFFF" w:themeColor="background1"/>
            </w:tcBorders>
            <w:vAlign w:val="center"/>
          </w:tcPr>
          <w:p w14:paraId="476FE97A" w14:textId="77777777" w:rsidR="005629DD" w:rsidRPr="00CD5B1E" w:rsidRDefault="005629DD" w:rsidP="000C6E7A">
            <w:pPr>
              <w:pStyle w:val="TextodeTabela"/>
              <w:jc w:val="center"/>
              <w:cnfStyle w:val="000000100000" w:firstRow="0" w:lastRow="0" w:firstColumn="0" w:lastColumn="0" w:oddVBand="0" w:evenVBand="0" w:oddHBand="1" w:evenHBand="0" w:firstRowFirstColumn="0" w:firstRowLastColumn="0" w:lastRowFirstColumn="0" w:lastRowLastColumn="0"/>
            </w:pPr>
            <w:r w:rsidRPr="00CD5B1E">
              <w:t>-</w:t>
            </w:r>
          </w:p>
        </w:tc>
      </w:tr>
      <w:tr w:rsidR="005629DD" w:rsidRPr="00CD5B1E" w14:paraId="61C86232" w14:textId="77777777" w:rsidTr="000C6E7A">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20378E3E" w14:textId="77777777" w:rsidR="005629DD" w:rsidRPr="00CD5B1E" w:rsidRDefault="005629DD" w:rsidP="000C6E7A">
            <w:pPr>
              <w:pStyle w:val="TextodeTabela"/>
              <w:jc w:val="left"/>
              <w:rPr>
                <w:b w:val="0"/>
              </w:rPr>
            </w:pPr>
            <w:r w:rsidRPr="00CD5B1E">
              <w:rPr>
                <w:b w:val="0"/>
              </w:rPr>
              <w:t>Gambit</w:t>
            </w:r>
          </w:p>
        </w:tc>
        <w:tc>
          <w:tcPr>
            <w:tcW w:w="0" w:type="auto"/>
            <w:vAlign w:val="center"/>
          </w:tcPr>
          <w:p w14:paraId="0E58A7C9" w14:textId="77777777" w:rsidR="005629DD" w:rsidRPr="00CD5B1E" w:rsidRDefault="005629DD" w:rsidP="000C6E7A">
            <w:pPr>
              <w:pStyle w:val="TextodeTabela"/>
              <w:jc w:val="center"/>
              <w:cnfStyle w:val="000000000000" w:firstRow="0" w:lastRow="0" w:firstColumn="0" w:lastColumn="0" w:oddVBand="0" w:evenVBand="0" w:oddHBand="0" w:evenHBand="0" w:firstRowFirstColumn="0" w:firstRowLastColumn="0" w:lastRowFirstColumn="0" w:lastRowLastColumn="0"/>
            </w:pPr>
            <w:r w:rsidRPr="00F96233">
              <w:rPr>
                <w:noProof/>
                <w:lang w:val="pt-BR" w:eastAsia="pt-BR"/>
              </w:rPr>
              <w:drawing>
                <wp:inline distT="0" distB="0" distL="0" distR="0" wp14:anchorId="07DA220C" wp14:editId="5658D989">
                  <wp:extent cx="306000" cy="306000"/>
                  <wp:effectExtent l="0" t="0" r="0" b="0"/>
                  <wp:docPr id="16" name="Imagem 16" descr="check_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heck_3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06000" cy="306000"/>
                          </a:xfrm>
                          <a:prstGeom prst="rect">
                            <a:avLst/>
                          </a:prstGeom>
                          <a:noFill/>
                          <a:ln>
                            <a:noFill/>
                          </a:ln>
                        </pic:spPr>
                      </pic:pic>
                    </a:graphicData>
                  </a:graphic>
                </wp:inline>
              </w:drawing>
            </w:r>
          </w:p>
        </w:tc>
        <w:tc>
          <w:tcPr>
            <w:tcW w:w="0" w:type="auto"/>
            <w:vAlign w:val="center"/>
          </w:tcPr>
          <w:p w14:paraId="7A297387" w14:textId="77777777" w:rsidR="005629DD" w:rsidRPr="00CD5B1E" w:rsidRDefault="005629DD" w:rsidP="000C6E7A">
            <w:pPr>
              <w:pStyle w:val="TextodeTabela"/>
              <w:jc w:val="center"/>
              <w:cnfStyle w:val="000000000000" w:firstRow="0" w:lastRow="0" w:firstColumn="0" w:lastColumn="0" w:oddVBand="0" w:evenVBand="0" w:oddHBand="0" w:evenHBand="0" w:firstRowFirstColumn="0" w:firstRowLastColumn="0" w:lastRowFirstColumn="0" w:lastRowLastColumn="0"/>
            </w:pPr>
            <w:r w:rsidRPr="00CD5B1E">
              <w:t>-</w:t>
            </w:r>
          </w:p>
        </w:tc>
        <w:tc>
          <w:tcPr>
            <w:tcW w:w="0" w:type="auto"/>
            <w:vAlign w:val="center"/>
          </w:tcPr>
          <w:p w14:paraId="2341F403" w14:textId="77777777" w:rsidR="005629DD" w:rsidRPr="00CD5B1E" w:rsidRDefault="005629DD" w:rsidP="000C6E7A">
            <w:pPr>
              <w:pStyle w:val="TextodeTabela"/>
              <w:jc w:val="center"/>
              <w:cnfStyle w:val="000000000000" w:firstRow="0" w:lastRow="0" w:firstColumn="0" w:lastColumn="0" w:oddVBand="0" w:evenVBand="0" w:oddHBand="0" w:evenHBand="0" w:firstRowFirstColumn="0" w:firstRowLastColumn="0" w:lastRowFirstColumn="0" w:lastRowLastColumn="0"/>
            </w:pPr>
            <w:r w:rsidRPr="00F96233">
              <w:rPr>
                <w:lang w:eastAsia="pt-BR"/>
              </w:rPr>
              <w:t>-</w:t>
            </w:r>
          </w:p>
        </w:tc>
        <w:tc>
          <w:tcPr>
            <w:tcW w:w="0" w:type="auto"/>
            <w:vAlign w:val="center"/>
          </w:tcPr>
          <w:p w14:paraId="343AD535" w14:textId="77777777" w:rsidR="005629DD" w:rsidRPr="00CD5B1E" w:rsidRDefault="005629DD" w:rsidP="000C6E7A">
            <w:pPr>
              <w:pStyle w:val="TextodeTabela"/>
              <w:jc w:val="center"/>
              <w:cnfStyle w:val="000000000000" w:firstRow="0" w:lastRow="0" w:firstColumn="0" w:lastColumn="0" w:oddVBand="0" w:evenVBand="0" w:oddHBand="0" w:evenHBand="0" w:firstRowFirstColumn="0" w:firstRowLastColumn="0" w:lastRowFirstColumn="0" w:lastRowLastColumn="0"/>
            </w:pPr>
            <w:r w:rsidRPr="00CD5B1E">
              <w:t>-</w:t>
            </w:r>
          </w:p>
        </w:tc>
        <w:tc>
          <w:tcPr>
            <w:tcW w:w="0" w:type="auto"/>
            <w:vAlign w:val="center"/>
          </w:tcPr>
          <w:p w14:paraId="50121BFC" w14:textId="77777777" w:rsidR="005629DD" w:rsidRPr="00CD5B1E" w:rsidRDefault="005629DD" w:rsidP="000C6E7A">
            <w:pPr>
              <w:pStyle w:val="TextodeTabela"/>
              <w:jc w:val="center"/>
              <w:cnfStyle w:val="000000000000" w:firstRow="0" w:lastRow="0" w:firstColumn="0" w:lastColumn="0" w:oddVBand="0" w:evenVBand="0" w:oddHBand="0" w:evenHBand="0" w:firstRowFirstColumn="0" w:firstRowLastColumn="0" w:lastRowFirstColumn="0" w:lastRowLastColumn="0"/>
            </w:pPr>
            <w:r w:rsidRPr="00F96233">
              <w:rPr>
                <w:lang w:eastAsia="pt-BR"/>
              </w:rPr>
              <w:t>-</w:t>
            </w:r>
          </w:p>
        </w:tc>
      </w:tr>
      <w:tr w:rsidR="005629DD" w:rsidRPr="00CD5B1E" w14:paraId="64FFC10F" w14:textId="77777777" w:rsidTr="000C6E7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5F6BF539" w14:textId="77777777" w:rsidR="005629DD" w:rsidRPr="00CD5B1E" w:rsidRDefault="005629DD" w:rsidP="000C6E7A">
            <w:pPr>
              <w:pStyle w:val="TextodeTabela"/>
              <w:jc w:val="left"/>
              <w:rPr>
                <w:b w:val="0"/>
              </w:rPr>
            </w:pPr>
            <w:r w:rsidRPr="00CD5B1E">
              <w:rPr>
                <w:b w:val="0"/>
              </w:rPr>
              <w:t>Rogue</w:t>
            </w:r>
          </w:p>
        </w:tc>
        <w:tc>
          <w:tcPr>
            <w:tcW w:w="0" w:type="auto"/>
            <w:vAlign w:val="center"/>
          </w:tcPr>
          <w:p w14:paraId="4BAB7C79" w14:textId="77777777" w:rsidR="005629DD" w:rsidRPr="00360B53" w:rsidRDefault="005629DD" w:rsidP="000C6E7A">
            <w:pPr>
              <w:pStyle w:val="TextodeTabela"/>
              <w:jc w:val="center"/>
              <w:cnfStyle w:val="000000100000" w:firstRow="0" w:lastRow="0" w:firstColumn="0" w:lastColumn="0" w:oddVBand="0" w:evenVBand="0" w:oddHBand="1" w:evenHBand="0" w:firstRowFirstColumn="0" w:firstRowLastColumn="0" w:lastRowFirstColumn="0" w:lastRowLastColumn="0"/>
            </w:pPr>
            <w:r w:rsidRPr="00360B53">
              <w:t>-</w:t>
            </w:r>
          </w:p>
        </w:tc>
        <w:tc>
          <w:tcPr>
            <w:tcW w:w="0" w:type="auto"/>
            <w:vAlign w:val="center"/>
          </w:tcPr>
          <w:p w14:paraId="0CD315F6" w14:textId="77777777" w:rsidR="005629DD" w:rsidRPr="00CD5B1E" w:rsidRDefault="005629DD" w:rsidP="000C6E7A">
            <w:pPr>
              <w:pStyle w:val="TextodeTabela"/>
              <w:jc w:val="center"/>
              <w:cnfStyle w:val="000000100000" w:firstRow="0" w:lastRow="0" w:firstColumn="0" w:lastColumn="0" w:oddVBand="0" w:evenVBand="0" w:oddHBand="1" w:evenHBand="0" w:firstRowFirstColumn="0" w:firstRowLastColumn="0" w:lastRowFirstColumn="0" w:lastRowLastColumn="0"/>
            </w:pPr>
            <w:r w:rsidRPr="00F96233">
              <w:rPr>
                <w:noProof/>
                <w:lang w:val="pt-BR" w:eastAsia="pt-BR"/>
              </w:rPr>
              <w:drawing>
                <wp:inline distT="0" distB="0" distL="0" distR="0" wp14:anchorId="299E38EF" wp14:editId="35FAEC56">
                  <wp:extent cx="306000" cy="306000"/>
                  <wp:effectExtent l="0" t="0" r="0" b="0"/>
                  <wp:docPr id="19" name="Imagem 19" descr="aheadbehind_ylw_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aheadbehind_ylw_3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06000" cy="306000"/>
                          </a:xfrm>
                          <a:prstGeom prst="rect">
                            <a:avLst/>
                          </a:prstGeom>
                          <a:noFill/>
                          <a:ln>
                            <a:noFill/>
                          </a:ln>
                        </pic:spPr>
                      </pic:pic>
                    </a:graphicData>
                  </a:graphic>
                </wp:inline>
              </w:drawing>
            </w:r>
          </w:p>
        </w:tc>
        <w:tc>
          <w:tcPr>
            <w:tcW w:w="0" w:type="auto"/>
            <w:vAlign w:val="center"/>
          </w:tcPr>
          <w:p w14:paraId="18FE3657" w14:textId="77777777" w:rsidR="005629DD" w:rsidRPr="00CD5B1E" w:rsidRDefault="005629DD" w:rsidP="000C6E7A">
            <w:pPr>
              <w:pStyle w:val="TextodeTabela"/>
              <w:jc w:val="center"/>
              <w:cnfStyle w:val="000000100000" w:firstRow="0" w:lastRow="0" w:firstColumn="0" w:lastColumn="0" w:oddVBand="0" w:evenVBand="0" w:oddHBand="1" w:evenHBand="0" w:firstRowFirstColumn="0" w:firstRowLastColumn="0" w:lastRowFirstColumn="0" w:lastRowLastColumn="0"/>
            </w:pPr>
            <w:r w:rsidRPr="00CD5B1E">
              <w:t>-</w:t>
            </w:r>
          </w:p>
        </w:tc>
        <w:tc>
          <w:tcPr>
            <w:tcW w:w="0" w:type="auto"/>
            <w:vAlign w:val="center"/>
          </w:tcPr>
          <w:p w14:paraId="6B777561" w14:textId="77777777" w:rsidR="005629DD" w:rsidRPr="00CD5B1E" w:rsidRDefault="005629DD" w:rsidP="000C6E7A">
            <w:pPr>
              <w:pStyle w:val="TextodeTabela"/>
              <w:jc w:val="center"/>
              <w:cnfStyle w:val="000000100000" w:firstRow="0" w:lastRow="0" w:firstColumn="0" w:lastColumn="0" w:oddVBand="0" w:evenVBand="0" w:oddHBand="1" w:evenHBand="0" w:firstRowFirstColumn="0" w:firstRowLastColumn="0" w:lastRowFirstColumn="0" w:lastRowLastColumn="0"/>
            </w:pPr>
            <w:r w:rsidRPr="00CD5B1E">
              <w:t>-</w:t>
            </w:r>
          </w:p>
        </w:tc>
        <w:tc>
          <w:tcPr>
            <w:tcW w:w="0" w:type="auto"/>
            <w:vAlign w:val="center"/>
          </w:tcPr>
          <w:p w14:paraId="60DEF8E8" w14:textId="77777777" w:rsidR="005629DD" w:rsidRPr="00CD5B1E" w:rsidRDefault="005629DD" w:rsidP="000C6E7A">
            <w:pPr>
              <w:pStyle w:val="TextodeTabela"/>
              <w:jc w:val="center"/>
              <w:cnfStyle w:val="000000100000" w:firstRow="0" w:lastRow="0" w:firstColumn="0" w:lastColumn="0" w:oddVBand="0" w:evenVBand="0" w:oddHBand="1" w:evenHBand="0" w:firstRowFirstColumn="0" w:firstRowLastColumn="0" w:lastRowFirstColumn="0" w:lastRowLastColumn="0"/>
            </w:pPr>
            <w:r w:rsidRPr="00CD5B1E">
              <w:t>-</w:t>
            </w:r>
          </w:p>
        </w:tc>
      </w:tr>
      <w:tr w:rsidR="005629DD" w:rsidRPr="00CD5B1E" w14:paraId="618E4DB8" w14:textId="77777777" w:rsidTr="000C6E7A">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429E420D" w14:textId="77777777" w:rsidR="005629DD" w:rsidRPr="00CD5B1E" w:rsidRDefault="005629DD" w:rsidP="000C6E7A">
            <w:pPr>
              <w:pStyle w:val="TextodeTabela"/>
              <w:jc w:val="left"/>
              <w:rPr>
                <w:b w:val="0"/>
              </w:rPr>
            </w:pPr>
            <w:r w:rsidRPr="00CD5B1E">
              <w:rPr>
                <w:b w:val="0"/>
              </w:rPr>
              <w:t>Nightcrawler</w:t>
            </w:r>
          </w:p>
        </w:tc>
        <w:tc>
          <w:tcPr>
            <w:tcW w:w="0" w:type="auto"/>
            <w:vAlign w:val="center"/>
          </w:tcPr>
          <w:p w14:paraId="4C58D240" w14:textId="77777777" w:rsidR="005629DD" w:rsidRPr="00360B53" w:rsidRDefault="005629DD" w:rsidP="000C6E7A">
            <w:pPr>
              <w:pStyle w:val="TextodeTabela"/>
              <w:jc w:val="center"/>
              <w:cnfStyle w:val="000000000000" w:firstRow="0" w:lastRow="0" w:firstColumn="0" w:lastColumn="0" w:oddVBand="0" w:evenVBand="0" w:oddHBand="0" w:evenHBand="0" w:firstRowFirstColumn="0" w:firstRowLastColumn="0" w:lastRowFirstColumn="0" w:lastRowLastColumn="0"/>
            </w:pPr>
            <w:r w:rsidRPr="00360B53">
              <w:t>-</w:t>
            </w:r>
          </w:p>
        </w:tc>
        <w:tc>
          <w:tcPr>
            <w:tcW w:w="0" w:type="auto"/>
            <w:vAlign w:val="center"/>
          </w:tcPr>
          <w:p w14:paraId="0686BFD0" w14:textId="77777777" w:rsidR="005629DD" w:rsidRPr="00360B53" w:rsidRDefault="005629DD" w:rsidP="000C6E7A">
            <w:pPr>
              <w:pStyle w:val="TextodeTabela"/>
              <w:jc w:val="center"/>
              <w:cnfStyle w:val="000000000000" w:firstRow="0" w:lastRow="0" w:firstColumn="0" w:lastColumn="0" w:oddVBand="0" w:evenVBand="0" w:oddHBand="0" w:evenHBand="0" w:firstRowFirstColumn="0" w:firstRowLastColumn="0" w:lastRowFirstColumn="0" w:lastRowLastColumn="0"/>
            </w:pPr>
            <w:commentRangeStart w:id="58"/>
            <w:r w:rsidRPr="00360B53">
              <w:t>-</w:t>
            </w:r>
          </w:p>
        </w:tc>
        <w:tc>
          <w:tcPr>
            <w:tcW w:w="0" w:type="auto"/>
            <w:vAlign w:val="center"/>
          </w:tcPr>
          <w:p w14:paraId="7A794AE0" w14:textId="77777777" w:rsidR="005629DD" w:rsidRPr="00360B53" w:rsidRDefault="005629DD" w:rsidP="000C6E7A">
            <w:pPr>
              <w:pStyle w:val="TextodeTabela"/>
              <w:jc w:val="center"/>
              <w:cnfStyle w:val="000000000000" w:firstRow="0" w:lastRow="0" w:firstColumn="0" w:lastColumn="0" w:oddVBand="0" w:evenVBand="0" w:oddHBand="0" w:evenHBand="0" w:firstRowFirstColumn="0" w:firstRowLastColumn="0" w:lastRowFirstColumn="0" w:lastRowLastColumn="0"/>
            </w:pPr>
            <w:r w:rsidRPr="00360B53">
              <w:t>-</w:t>
            </w:r>
            <w:commentRangeEnd w:id="58"/>
            <w:r w:rsidR="00127149">
              <w:rPr>
                <w:rStyle w:val="Refdecomentrio"/>
                <w:rFonts w:ascii="Times New Roman" w:hAnsi="Times New Roman"/>
                <w:bCs w:val="0"/>
                <w:lang w:val="pt-BR"/>
              </w:rPr>
              <w:commentReference w:id="58"/>
            </w:r>
          </w:p>
        </w:tc>
        <w:tc>
          <w:tcPr>
            <w:tcW w:w="0" w:type="auto"/>
            <w:vAlign w:val="center"/>
          </w:tcPr>
          <w:p w14:paraId="1A3A7C0C" w14:textId="77777777" w:rsidR="005629DD" w:rsidRPr="000630C1" w:rsidRDefault="005629DD" w:rsidP="000C6E7A">
            <w:pPr>
              <w:pStyle w:val="TextodeTabela"/>
              <w:jc w:val="center"/>
              <w:cnfStyle w:val="000000000000" w:firstRow="0" w:lastRow="0" w:firstColumn="0" w:lastColumn="0" w:oddVBand="0" w:evenVBand="0" w:oddHBand="0" w:evenHBand="0" w:firstRowFirstColumn="0" w:firstRowLastColumn="0" w:lastRowFirstColumn="0" w:lastRowLastColumn="0"/>
            </w:pPr>
            <w:r w:rsidRPr="000630C1">
              <w:t>-</w:t>
            </w:r>
          </w:p>
        </w:tc>
        <w:tc>
          <w:tcPr>
            <w:tcW w:w="0" w:type="auto"/>
            <w:vAlign w:val="center"/>
          </w:tcPr>
          <w:p w14:paraId="50B597D3" w14:textId="77777777" w:rsidR="005629DD" w:rsidRPr="007424E7" w:rsidRDefault="005629DD" w:rsidP="000C6E7A">
            <w:pPr>
              <w:pStyle w:val="TextodeTabela"/>
              <w:jc w:val="center"/>
              <w:cnfStyle w:val="000000000000" w:firstRow="0" w:lastRow="0" w:firstColumn="0" w:lastColumn="0" w:oddVBand="0" w:evenVBand="0" w:oddHBand="0" w:evenHBand="0" w:firstRowFirstColumn="0" w:firstRowLastColumn="0" w:lastRowFirstColumn="0" w:lastRowLastColumn="0"/>
            </w:pPr>
            <w:r w:rsidRPr="007424E7">
              <w:t>-</w:t>
            </w:r>
          </w:p>
        </w:tc>
      </w:tr>
      <w:tr w:rsidR="005629DD" w:rsidRPr="00CD5B1E" w14:paraId="1FA9E5AA" w14:textId="77777777" w:rsidTr="000C6E7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2B488468" w14:textId="77777777" w:rsidR="005629DD" w:rsidRPr="00CD5B1E" w:rsidRDefault="005629DD" w:rsidP="000C6E7A">
            <w:pPr>
              <w:pStyle w:val="TextodeTabela"/>
              <w:jc w:val="left"/>
              <w:rPr>
                <w:b w:val="0"/>
              </w:rPr>
            </w:pPr>
            <w:r w:rsidRPr="00CD5B1E">
              <w:rPr>
                <w:b w:val="0"/>
              </w:rPr>
              <w:t>Beast</w:t>
            </w:r>
          </w:p>
        </w:tc>
        <w:tc>
          <w:tcPr>
            <w:tcW w:w="0" w:type="auto"/>
            <w:vAlign w:val="center"/>
          </w:tcPr>
          <w:p w14:paraId="180C473A" w14:textId="77777777" w:rsidR="005629DD" w:rsidRPr="00360B53" w:rsidRDefault="005629DD" w:rsidP="000C6E7A">
            <w:pPr>
              <w:pStyle w:val="TextodeTabela"/>
              <w:jc w:val="center"/>
              <w:cnfStyle w:val="000000100000" w:firstRow="0" w:lastRow="0" w:firstColumn="0" w:lastColumn="0" w:oddVBand="0" w:evenVBand="0" w:oddHBand="1" w:evenHBand="0" w:firstRowFirstColumn="0" w:firstRowLastColumn="0" w:lastRowFirstColumn="0" w:lastRowLastColumn="0"/>
            </w:pPr>
            <w:r w:rsidRPr="00360B53">
              <w:t>-</w:t>
            </w:r>
          </w:p>
        </w:tc>
        <w:tc>
          <w:tcPr>
            <w:tcW w:w="0" w:type="auto"/>
            <w:vAlign w:val="center"/>
          </w:tcPr>
          <w:p w14:paraId="2A152D73" w14:textId="77777777" w:rsidR="005629DD" w:rsidRPr="00CD5B1E" w:rsidRDefault="005629DD" w:rsidP="000C6E7A">
            <w:pPr>
              <w:pStyle w:val="TextodeTabela"/>
              <w:jc w:val="center"/>
              <w:cnfStyle w:val="000000100000" w:firstRow="0" w:lastRow="0" w:firstColumn="0" w:lastColumn="0" w:oddVBand="0" w:evenVBand="0" w:oddHBand="1" w:evenHBand="0" w:firstRowFirstColumn="0" w:firstRowLastColumn="0" w:lastRowFirstColumn="0" w:lastRowLastColumn="0"/>
            </w:pPr>
            <w:r w:rsidRPr="00F96233">
              <w:rPr>
                <w:noProof/>
                <w:lang w:val="pt-BR" w:eastAsia="pt-BR"/>
              </w:rPr>
              <w:drawing>
                <wp:inline distT="0" distB="0" distL="0" distR="0" wp14:anchorId="76496BF7" wp14:editId="79BFE2EE">
                  <wp:extent cx="306000" cy="306000"/>
                  <wp:effectExtent l="0" t="0" r="0" b="0"/>
                  <wp:docPr id="7" name="Imagem 7" descr="behind_ylw_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behind_ylw_3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06000" cy="306000"/>
                          </a:xfrm>
                          <a:prstGeom prst="rect">
                            <a:avLst/>
                          </a:prstGeom>
                          <a:noFill/>
                          <a:ln>
                            <a:noFill/>
                          </a:ln>
                        </pic:spPr>
                      </pic:pic>
                    </a:graphicData>
                  </a:graphic>
                </wp:inline>
              </w:drawing>
            </w:r>
          </w:p>
        </w:tc>
        <w:tc>
          <w:tcPr>
            <w:tcW w:w="0" w:type="auto"/>
            <w:vAlign w:val="center"/>
          </w:tcPr>
          <w:p w14:paraId="097D6328" w14:textId="77777777" w:rsidR="005629DD" w:rsidRPr="00CD5B1E" w:rsidRDefault="005629DD" w:rsidP="000C6E7A">
            <w:pPr>
              <w:pStyle w:val="TextodeTabela"/>
              <w:jc w:val="center"/>
              <w:cnfStyle w:val="000000100000" w:firstRow="0" w:lastRow="0" w:firstColumn="0" w:lastColumn="0" w:oddVBand="0" w:evenVBand="0" w:oddHBand="1" w:evenHBand="0" w:firstRowFirstColumn="0" w:firstRowLastColumn="0" w:lastRowFirstColumn="0" w:lastRowLastColumn="0"/>
            </w:pPr>
            <w:r w:rsidRPr="00F96233">
              <w:rPr>
                <w:noProof/>
                <w:lang w:val="pt-BR" w:eastAsia="pt-BR"/>
              </w:rPr>
              <w:drawing>
                <wp:inline distT="0" distB="0" distL="0" distR="0" wp14:anchorId="5171BC92" wp14:editId="135C0D7A">
                  <wp:extent cx="306000" cy="306000"/>
                  <wp:effectExtent l="0" t="0" r="0" b="0"/>
                  <wp:docPr id="24" name="Imagem 24" descr="behind_ylw_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behind_ylw_3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06000" cy="306000"/>
                          </a:xfrm>
                          <a:prstGeom prst="rect">
                            <a:avLst/>
                          </a:prstGeom>
                          <a:noFill/>
                          <a:ln>
                            <a:noFill/>
                          </a:ln>
                        </pic:spPr>
                      </pic:pic>
                    </a:graphicData>
                  </a:graphic>
                </wp:inline>
              </w:drawing>
            </w:r>
          </w:p>
        </w:tc>
        <w:tc>
          <w:tcPr>
            <w:tcW w:w="0" w:type="auto"/>
            <w:vAlign w:val="center"/>
          </w:tcPr>
          <w:p w14:paraId="2A51A8DC" w14:textId="77777777" w:rsidR="005629DD" w:rsidRPr="00CD5B1E" w:rsidRDefault="005629DD" w:rsidP="000C6E7A">
            <w:pPr>
              <w:pStyle w:val="TextodeTabela"/>
              <w:jc w:val="center"/>
              <w:cnfStyle w:val="000000100000" w:firstRow="0" w:lastRow="0" w:firstColumn="0" w:lastColumn="0" w:oddVBand="0" w:evenVBand="0" w:oddHBand="1" w:evenHBand="0" w:firstRowFirstColumn="0" w:firstRowLastColumn="0" w:lastRowFirstColumn="0" w:lastRowLastColumn="0"/>
            </w:pPr>
            <w:r w:rsidRPr="00F96233">
              <w:rPr>
                <w:noProof/>
                <w:lang w:val="pt-BR" w:eastAsia="pt-BR"/>
              </w:rPr>
              <w:drawing>
                <wp:inline distT="0" distB="0" distL="0" distR="0" wp14:anchorId="4D7DAC07" wp14:editId="693D76E9">
                  <wp:extent cx="306000" cy="306000"/>
                  <wp:effectExtent l="0" t="0" r="0" b="0"/>
                  <wp:docPr id="25" name="Imagem 25" descr="behind_ylw_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behind_ylw_3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06000" cy="306000"/>
                          </a:xfrm>
                          <a:prstGeom prst="rect">
                            <a:avLst/>
                          </a:prstGeom>
                          <a:noFill/>
                          <a:ln>
                            <a:noFill/>
                          </a:ln>
                        </pic:spPr>
                      </pic:pic>
                    </a:graphicData>
                  </a:graphic>
                </wp:inline>
              </w:drawing>
            </w:r>
          </w:p>
        </w:tc>
        <w:tc>
          <w:tcPr>
            <w:tcW w:w="0" w:type="auto"/>
            <w:vAlign w:val="center"/>
          </w:tcPr>
          <w:p w14:paraId="19C7C3A9" w14:textId="77777777" w:rsidR="005629DD" w:rsidRPr="00CD5B1E" w:rsidRDefault="005629DD" w:rsidP="000C6E7A">
            <w:pPr>
              <w:pStyle w:val="TextodeTabela"/>
              <w:jc w:val="center"/>
              <w:cnfStyle w:val="000000100000" w:firstRow="0" w:lastRow="0" w:firstColumn="0" w:lastColumn="0" w:oddVBand="0" w:evenVBand="0" w:oddHBand="1" w:evenHBand="0" w:firstRowFirstColumn="0" w:firstRowLastColumn="0" w:lastRowFirstColumn="0" w:lastRowLastColumn="0"/>
            </w:pPr>
            <w:r w:rsidRPr="00CD5B1E">
              <w:t>-</w:t>
            </w:r>
          </w:p>
        </w:tc>
      </w:tr>
    </w:tbl>
    <w:p w14:paraId="53DC783C" w14:textId="77777777" w:rsidR="005629DD" w:rsidRPr="00CD5B1E" w:rsidRDefault="005629DD" w:rsidP="00871054">
      <w:pPr>
        <w:pStyle w:val="Ttulo3"/>
        <w:rPr>
          <w:lang w:val="en-US"/>
        </w:rPr>
      </w:pPr>
      <w:bookmarkStart w:id="59" w:name="_Toc393357588"/>
      <w:bookmarkStart w:id="60" w:name="_Toc397287005"/>
      <w:r w:rsidRPr="00CD5B1E">
        <w:rPr>
          <w:lang w:val="en-US"/>
        </w:rPr>
        <w:t>Level 4:</w:t>
      </w:r>
      <w:r w:rsidRPr="00360B53">
        <w:rPr>
          <w:lang w:val="en-US"/>
        </w:rPr>
        <w:t xml:space="preserve"> </w:t>
      </w:r>
      <w:r w:rsidRPr="00F96233">
        <w:rPr>
          <w:lang w:val="en-US"/>
        </w:rPr>
        <w:t>Commits</w:t>
      </w:r>
      <w:bookmarkEnd w:id="59"/>
      <w:bookmarkEnd w:id="60"/>
    </w:p>
    <w:p w14:paraId="4BFD6898" w14:textId="1A4798DC" w:rsidR="005629DD" w:rsidRPr="007424E7" w:rsidRDefault="005629DD" w:rsidP="005629DD">
      <w:pPr>
        <w:rPr>
          <w:lang w:val="en-US"/>
        </w:rPr>
      </w:pPr>
      <w:r w:rsidRPr="00360B53">
        <w:rPr>
          <w:lang w:val="en-US"/>
        </w:rPr>
        <w:t>Level 4 complements information of Level 3 by presenting a visual history of the repository (</w:t>
      </w:r>
      <w:r w:rsidR="00995A56" w:rsidRPr="00360B53">
        <w:rPr>
          <w:lang w:val="en-US"/>
        </w:rPr>
        <w:fldChar w:fldCharType="begin"/>
      </w:r>
      <w:r w:rsidR="00995A56" w:rsidRPr="00CD5B1E">
        <w:rPr>
          <w:lang w:val="en-US"/>
        </w:rPr>
        <w:instrText xml:space="preserve"> REF _Ref393358930 \h </w:instrText>
      </w:r>
      <w:r w:rsidR="00995A56" w:rsidRPr="00360B53">
        <w:rPr>
          <w:lang w:val="en-US"/>
        </w:rPr>
      </w:r>
      <w:r w:rsidR="00995A56" w:rsidRPr="00F96233">
        <w:rPr>
          <w:lang w:val="en-US"/>
        </w:rPr>
        <w:fldChar w:fldCharType="separate"/>
      </w:r>
      <w:r w:rsidR="006F1501" w:rsidRPr="00360B53">
        <w:rPr>
          <w:lang w:val="en-US"/>
        </w:rPr>
        <w:t xml:space="preserve">Figure </w:t>
      </w:r>
      <w:r w:rsidR="006F1501" w:rsidRPr="00F96233">
        <w:rPr>
          <w:lang w:val="en-US"/>
        </w:rPr>
        <w:t>8</w:t>
      </w:r>
      <w:r w:rsidR="00995A56" w:rsidRPr="00360B53">
        <w:rPr>
          <w:lang w:val="en-US"/>
        </w:rPr>
        <w:fldChar w:fldCharType="end"/>
      </w:r>
      <w:r w:rsidRPr="00CD5B1E">
        <w:rPr>
          <w:lang w:val="en-US"/>
        </w:rPr>
        <w:t xml:space="preserve">) as a </w:t>
      </w:r>
      <w:r w:rsidR="00871054" w:rsidRPr="00360B53">
        <w:rPr>
          <w:lang w:val="en-US"/>
        </w:rPr>
        <w:t xml:space="preserve">directed acyclic </w:t>
      </w:r>
      <w:r w:rsidRPr="00360B53">
        <w:rPr>
          <w:lang w:val="en-US"/>
        </w:rPr>
        <w:t>graph</w:t>
      </w:r>
      <w:r w:rsidR="00871054" w:rsidRPr="00360B53">
        <w:rPr>
          <w:lang w:val="en-US"/>
        </w:rPr>
        <w:t xml:space="preserve"> (DAG)</w:t>
      </w:r>
      <w:r w:rsidRPr="000630C1">
        <w:rPr>
          <w:lang w:val="en-US"/>
        </w:rPr>
        <w:t xml:space="preserve">. Each vertex in the graph represents a known commit for the same project, which is </w:t>
      </w:r>
      <w:r w:rsidRPr="007424E7">
        <w:rPr>
          <w:lang w:val="en-US"/>
        </w:rPr>
        <w:t xml:space="preserve">named after its hash’s five initial characters. A thicker border denotes that the commit is a branch head (e.g., commit </w:t>
      </w:r>
      <w:commentRangeStart w:id="61"/>
      <w:r w:rsidRPr="007424E7">
        <w:rPr>
          <w:lang w:val="en-US"/>
        </w:rPr>
        <w:t>f1a48</w:t>
      </w:r>
      <w:commentRangeEnd w:id="61"/>
      <w:r w:rsidR="00436D7C">
        <w:rPr>
          <w:rStyle w:val="Refdecomentrio"/>
        </w:rPr>
        <w:commentReference w:id="61"/>
      </w:r>
      <w:r w:rsidRPr="007424E7">
        <w:rPr>
          <w:lang w:val="en-US"/>
        </w:rPr>
        <w:t>).</w:t>
      </w:r>
    </w:p>
    <w:p w14:paraId="53A25E0B" w14:textId="77777777" w:rsidR="005629DD" w:rsidRPr="00CD5B1E" w:rsidRDefault="005629DD" w:rsidP="005629DD">
      <w:pPr>
        <w:pStyle w:val="PrimeiroPargrafo"/>
        <w:jc w:val="center"/>
        <w:rPr>
          <w:lang w:val="en-US"/>
        </w:rPr>
      </w:pPr>
      <w:r w:rsidRPr="00F96233">
        <w:rPr>
          <w:noProof/>
        </w:rPr>
        <w:drawing>
          <wp:inline distT="0" distB="0" distL="0" distR="0" wp14:anchorId="7607B7D6" wp14:editId="21247BDD">
            <wp:extent cx="5647335" cy="1792921"/>
            <wp:effectExtent l="0" t="0" r="0" b="0"/>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40">
                      <a:extLst>
                        <a:ext uri="{28A0092B-C50C-407E-A947-70E740481C1C}">
                          <a14:useLocalDpi xmlns:a14="http://schemas.microsoft.com/office/drawing/2010/main" val="0"/>
                        </a:ext>
                      </a:extLst>
                    </a:blip>
                    <a:srcRect l="785" t="5959" r="1646" b="25510"/>
                    <a:stretch/>
                  </pic:blipFill>
                  <pic:spPr bwMode="auto">
                    <a:xfrm>
                      <a:off x="0" y="0"/>
                      <a:ext cx="5700639" cy="1809844"/>
                    </a:xfrm>
                    <a:prstGeom prst="rect">
                      <a:avLst/>
                    </a:prstGeom>
                    <a:noFill/>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16FEA923" w14:textId="77777777" w:rsidR="005629DD" w:rsidRPr="00CD5B1E" w:rsidRDefault="005629DD" w:rsidP="005629DD">
      <w:pPr>
        <w:pStyle w:val="Legenda"/>
        <w:rPr>
          <w:lang w:val="en-US"/>
        </w:rPr>
      </w:pPr>
      <w:bookmarkStart w:id="62" w:name="_Ref393358930"/>
      <w:bookmarkStart w:id="63" w:name="_Toc393356499"/>
      <w:r w:rsidRPr="00CD5B1E">
        <w:rPr>
          <w:lang w:val="en-US"/>
        </w:rPr>
        <w:t xml:space="preserve">Figure </w:t>
      </w:r>
      <w:r w:rsidRPr="00F96233">
        <w:rPr>
          <w:lang w:val="en-US"/>
        </w:rPr>
        <w:fldChar w:fldCharType="begin"/>
      </w:r>
      <w:r w:rsidRPr="00CD5B1E">
        <w:rPr>
          <w:lang w:val="en-US"/>
        </w:rPr>
        <w:instrText xml:space="preserve"> SEQ Figure \* ARABIC </w:instrText>
      </w:r>
      <w:r w:rsidRPr="00F96233">
        <w:rPr>
          <w:lang w:val="en-US"/>
        </w:rPr>
        <w:fldChar w:fldCharType="separate"/>
      </w:r>
      <w:r w:rsidR="006F1501" w:rsidRPr="00F96233">
        <w:rPr>
          <w:lang w:val="en-US"/>
        </w:rPr>
        <w:t>8</w:t>
      </w:r>
      <w:r w:rsidRPr="00F96233">
        <w:rPr>
          <w:lang w:val="en-US"/>
        </w:rPr>
        <w:fldChar w:fldCharType="end"/>
      </w:r>
      <w:bookmarkEnd w:id="62"/>
      <w:r w:rsidRPr="00CD5B1E">
        <w:rPr>
          <w:lang w:val="en-US"/>
        </w:rPr>
        <w:t xml:space="preserve"> - Commit history for a given project</w:t>
      </w:r>
      <w:bookmarkEnd w:id="63"/>
    </w:p>
    <w:p w14:paraId="42AB4EB9" w14:textId="6EFAAF30" w:rsidR="005629DD" w:rsidRPr="000630C1" w:rsidRDefault="005629DD" w:rsidP="005629DD">
      <w:pPr>
        <w:rPr>
          <w:lang w:val="en-US"/>
        </w:rPr>
      </w:pPr>
      <w:r w:rsidRPr="00CD5B1E">
        <w:rPr>
          <w:lang w:val="en-US"/>
        </w:rPr>
        <w:t xml:space="preserve">Commits are drawn according to their precedence order. </w:t>
      </w:r>
      <w:commentRangeStart w:id="64"/>
      <w:r w:rsidRPr="00CD5B1E">
        <w:rPr>
          <w:lang w:val="en-US"/>
        </w:rPr>
        <w:t xml:space="preserve">Thus, if a commit N is created </w:t>
      </w:r>
      <w:r w:rsidR="003F2207">
        <w:rPr>
          <w:lang w:val="en-US"/>
        </w:rPr>
        <w:t>after</w:t>
      </w:r>
      <w:r w:rsidR="003F2207" w:rsidRPr="003F2207">
        <w:rPr>
          <w:lang w:val="en-US"/>
        </w:rPr>
        <w:t xml:space="preserve"> </w:t>
      </w:r>
      <w:r w:rsidRPr="003F2207">
        <w:rPr>
          <w:lang w:val="en-US"/>
        </w:rPr>
        <w:t xml:space="preserve">a commit N – 1, then commit N will be located in the right hand side of commit N – 1. </w:t>
      </w:r>
      <w:commentRangeEnd w:id="64"/>
      <w:r w:rsidR="00A841F0">
        <w:rPr>
          <w:rStyle w:val="Refdecomentrio"/>
        </w:rPr>
        <w:commentReference w:id="64"/>
      </w:r>
      <w:r w:rsidRPr="003F2207">
        <w:rPr>
          <w:lang w:val="en-US"/>
        </w:rPr>
        <w:t xml:space="preserve">For each commit, DyeVC presents the information shown in </w:t>
      </w:r>
      <w:r w:rsidRPr="00360B53">
        <w:rPr>
          <w:lang w:val="en-US"/>
        </w:rPr>
        <w:fldChar w:fldCharType="begin"/>
      </w:r>
      <w:r w:rsidRPr="00CD5B1E">
        <w:rPr>
          <w:lang w:val="en-US"/>
        </w:rPr>
        <w:instrText xml:space="preserve"> REF _Ref393358307 \h </w:instrText>
      </w:r>
      <w:r w:rsidRPr="00360B53">
        <w:rPr>
          <w:lang w:val="en-US"/>
        </w:rPr>
      </w:r>
      <w:r w:rsidRPr="00F96233">
        <w:rPr>
          <w:lang w:val="en-US"/>
        </w:rPr>
        <w:fldChar w:fldCharType="separate"/>
      </w:r>
      <w:r w:rsidR="006F1501" w:rsidRPr="00360B53">
        <w:rPr>
          <w:lang w:val="en-US"/>
        </w:rPr>
        <w:t xml:space="preserve">Figure </w:t>
      </w:r>
      <w:r w:rsidR="006F1501" w:rsidRPr="00F96233">
        <w:rPr>
          <w:lang w:val="en-US"/>
        </w:rPr>
        <w:t>3</w:t>
      </w:r>
      <w:r w:rsidRPr="00360B53">
        <w:rPr>
          <w:lang w:val="en-US"/>
        </w:rPr>
        <w:fldChar w:fldCharType="end"/>
      </w:r>
      <w:r w:rsidR="00871054" w:rsidRPr="00CD5B1E">
        <w:rPr>
          <w:lang w:val="en-US"/>
        </w:rPr>
        <w:t xml:space="preserve"> (gathered from the central database)</w:t>
      </w:r>
      <w:r w:rsidRPr="00360B53">
        <w:rPr>
          <w:lang w:val="en-US"/>
        </w:rPr>
        <w:t xml:space="preserve">, along with information that is read in real time from the repository metadata, such as branches that point to that commit and files that were affected </w:t>
      </w:r>
      <w:r w:rsidR="00FD1CEA" w:rsidRPr="00360B53">
        <w:rPr>
          <w:lang w:val="en-US"/>
        </w:rPr>
        <w:t xml:space="preserve">by that commit </w:t>
      </w:r>
      <w:r w:rsidRPr="000630C1">
        <w:rPr>
          <w:lang w:val="en-US"/>
        </w:rPr>
        <w:t>(modified, deleted, inserted).</w:t>
      </w:r>
    </w:p>
    <w:p w14:paraId="40F7F316" w14:textId="77777777" w:rsidR="005629DD" w:rsidRPr="001D4DF6" w:rsidRDefault="005629DD" w:rsidP="005629DD">
      <w:pPr>
        <w:rPr>
          <w:lang w:val="en-US"/>
        </w:rPr>
      </w:pPr>
      <w:r w:rsidRPr="007424E7">
        <w:rPr>
          <w:lang w:val="en-US"/>
        </w:rPr>
        <w:t>Each commit is painted according to its existence in the local repository and in the peers’ repositories. Ordinary commits that exist locally and in all peers are paint</w:t>
      </w:r>
      <w:r w:rsidR="008C3D68" w:rsidRPr="007424E7">
        <w:rPr>
          <w:lang w:val="en-US"/>
        </w:rPr>
        <w:t>ed</w:t>
      </w:r>
      <w:r w:rsidRPr="00CB063E">
        <w:rPr>
          <w:lang w:val="en-US"/>
        </w:rPr>
        <w:t xml:space="preserve"> in white. Green commits are ready to be pushed, as they exist locally but do not exist in </w:t>
      </w:r>
      <w:r w:rsidR="006B11D4" w:rsidRPr="00CB063E">
        <w:rPr>
          <w:lang w:val="en-US"/>
        </w:rPr>
        <w:t>at least one of the</w:t>
      </w:r>
      <w:r w:rsidRPr="00CB063E">
        <w:rPr>
          <w:lang w:val="en-US"/>
        </w:rPr>
        <w:t xml:space="preserve"> peer</w:t>
      </w:r>
      <w:r w:rsidR="006B11D4" w:rsidRPr="00CB063E">
        <w:rPr>
          <w:lang w:val="en-US"/>
        </w:rPr>
        <w:t>s</w:t>
      </w:r>
      <w:r w:rsidRPr="006D5673">
        <w:rPr>
          <w:lang w:val="en-US"/>
        </w:rPr>
        <w:t xml:space="preserve"> in the push list. Yellow commits need attention because they exist in at least one peer in the pull list, but do not exist locally, meaning that they may be pulled. Red commits do not exist locally and are not available to be pulled, as they exist only in repositories that are not p</w:t>
      </w:r>
      <w:r w:rsidRPr="001D4DF6">
        <w:rPr>
          <w:lang w:val="en-US"/>
        </w:rPr>
        <w:t xml:space="preserve">eers. Finally, gray commits </w:t>
      </w:r>
      <w:commentRangeStart w:id="65"/>
      <w:r w:rsidRPr="001D4DF6">
        <w:rPr>
          <w:lang w:val="en-US"/>
        </w:rPr>
        <w:t>exist locally</w:t>
      </w:r>
      <w:commentRangeEnd w:id="65"/>
      <w:r w:rsidR="009C62F5">
        <w:rPr>
          <w:rStyle w:val="Refdecomentrio"/>
        </w:rPr>
        <w:commentReference w:id="65"/>
      </w:r>
      <w:r w:rsidRPr="001D4DF6">
        <w:rPr>
          <w:lang w:val="en-US"/>
        </w:rPr>
        <w:t>, but belong to non-tracked branches, meaning that they can neither be pushed nor pulled.</w:t>
      </w:r>
    </w:p>
    <w:p w14:paraId="033571B5" w14:textId="77777777" w:rsidR="005629DD" w:rsidRPr="00CD5B1E" w:rsidRDefault="005629DD" w:rsidP="005629DD">
      <w:pPr>
        <w:rPr>
          <w:lang w:val="en-US"/>
        </w:rPr>
      </w:pPr>
      <w:r w:rsidRPr="004C352C">
        <w:rPr>
          <w:lang w:val="en-US"/>
        </w:rPr>
        <w:t xml:space="preserve">There is also the </w:t>
      </w:r>
      <w:commentRangeStart w:id="66"/>
      <w:r w:rsidRPr="004C352C">
        <w:rPr>
          <w:lang w:val="en-US"/>
        </w:rPr>
        <w:t xml:space="preserve">possibility to collapse nodes </w:t>
      </w:r>
      <w:commentRangeEnd w:id="66"/>
      <w:r w:rsidR="00683152">
        <w:rPr>
          <w:rStyle w:val="Refdecomentrio"/>
        </w:rPr>
        <w:commentReference w:id="66"/>
      </w:r>
      <w:r w:rsidRPr="004C352C">
        <w:rPr>
          <w:lang w:val="en-US"/>
        </w:rPr>
        <w:t xml:space="preserve">to provide a better understanding of </w:t>
      </w:r>
      <w:r w:rsidR="000C6E7A" w:rsidRPr="004C352C">
        <w:rPr>
          <w:lang w:val="en-US"/>
        </w:rPr>
        <w:t>a large number of commits</w:t>
      </w:r>
      <w:r w:rsidRPr="008870B2">
        <w:rPr>
          <w:lang w:val="en-US"/>
        </w:rPr>
        <w:t>. As sho</w:t>
      </w:r>
      <w:r w:rsidRPr="001657E3">
        <w:rPr>
          <w:lang w:val="en-US"/>
        </w:rPr>
        <w:t xml:space="preserve">wn in </w:t>
      </w:r>
      <w:r w:rsidRPr="00360B53">
        <w:rPr>
          <w:lang w:val="en-US"/>
        </w:rPr>
        <w:fldChar w:fldCharType="begin"/>
      </w:r>
      <w:r w:rsidRPr="00CD5B1E">
        <w:rPr>
          <w:lang w:val="en-US"/>
        </w:rPr>
        <w:instrText xml:space="preserve"> REF _Ref393359040 \h </w:instrText>
      </w:r>
      <w:r w:rsidRPr="00360B53">
        <w:rPr>
          <w:lang w:val="en-US"/>
        </w:rPr>
      </w:r>
      <w:r w:rsidRPr="00F96233">
        <w:rPr>
          <w:lang w:val="en-US"/>
        </w:rPr>
        <w:fldChar w:fldCharType="separate"/>
      </w:r>
      <w:r w:rsidR="006F1501" w:rsidRPr="00360B53">
        <w:rPr>
          <w:lang w:val="en-US"/>
        </w:rPr>
        <w:t xml:space="preserve">Figure </w:t>
      </w:r>
      <w:r w:rsidR="006F1501" w:rsidRPr="00F96233">
        <w:rPr>
          <w:lang w:val="en-US"/>
        </w:rPr>
        <w:t>9</w:t>
      </w:r>
      <w:r w:rsidRPr="00360B53">
        <w:rPr>
          <w:lang w:val="en-US"/>
        </w:rPr>
        <w:fldChar w:fldCharType="end"/>
      </w:r>
      <w:r w:rsidRPr="00CD5B1E">
        <w:rPr>
          <w:lang w:val="en-US"/>
        </w:rPr>
        <w:t>, the label of collapsed nodes show the number of contained nodes (there is a white node containing 118 nodes and a green node containing 24 nodes).</w:t>
      </w:r>
    </w:p>
    <w:p w14:paraId="3457D0A5" w14:textId="77777777" w:rsidR="005629DD" w:rsidRPr="00CD5B1E" w:rsidRDefault="005629DD" w:rsidP="005629DD">
      <w:pPr>
        <w:ind w:firstLine="0"/>
        <w:jc w:val="center"/>
        <w:rPr>
          <w:lang w:val="en-US"/>
        </w:rPr>
      </w:pPr>
      <w:r w:rsidRPr="00F96233">
        <w:rPr>
          <w:noProof/>
          <w:lang w:eastAsia="pt-BR"/>
        </w:rPr>
        <w:drawing>
          <wp:inline distT="0" distB="0" distL="0" distR="0" wp14:anchorId="0FB08F27" wp14:editId="037071AF">
            <wp:extent cx="5786271" cy="2581275"/>
            <wp:effectExtent l="0" t="0" r="5080" b="0"/>
            <wp:docPr id="2014" name="Imagem 20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5790787" cy="2583290"/>
                    </a:xfrm>
                    <a:prstGeom prst="rect">
                      <a:avLst/>
                    </a:prstGeom>
                    <a:noFill/>
                    <a:ln>
                      <a:noFill/>
                    </a:ln>
                  </pic:spPr>
                </pic:pic>
              </a:graphicData>
            </a:graphic>
          </wp:inline>
        </w:drawing>
      </w:r>
    </w:p>
    <w:p w14:paraId="27EC2402" w14:textId="77777777" w:rsidR="005629DD" w:rsidRPr="00CD5B1E" w:rsidRDefault="005629DD" w:rsidP="005629DD">
      <w:pPr>
        <w:pStyle w:val="Legenda"/>
        <w:rPr>
          <w:lang w:val="en-US"/>
        </w:rPr>
      </w:pPr>
      <w:bookmarkStart w:id="67" w:name="_Ref393359040"/>
      <w:bookmarkStart w:id="68" w:name="_Toc393356500"/>
      <w:bookmarkStart w:id="69" w:name="_Ref393359534"/>
      <w:bookmarkStart w:id="70" w:name="_Ref393359694"/>
      <w:r w:rsidRPr="00360B53">
        <w:rPr>
          <w:lang w:val="en-US"/>
        </w:rPr>
        <w:t xml:space="preserve">Figure </w:t>
      </w:r>
      <w:r w:rsidRPr="00CD5B1E">
        <w:rPr>
          <w:lang w:val="en-US"/>
        </w:rPr>
        <w:fldChar w:fldCharType="begin"/>
      </w:r>
      <w:r w:rsidRPr="00CD5B1E">
        <w:rPr>
          <w:lang w:val="en-US"/>
        </w:rPr>
        <w:instrText xml:space="preserve"> SEQ Figure \* ARABIC </w:instrText>
      </w:r>
      <w:r w:rsidRPr="00F96233">
        <w:rPr>
          <w:lang w:val="en-US"/>
        </w:rPr>
        <w:fldChar w:fldCharType="separate"/>
      </w:r>
      <w:r w:rsidR="006F1501" w:rsidRPr="00F96233">
        <w:rPr>
          <w:lang w:val="en-US"/>
        </w:rPr>
        <w:t>9</w:t>
      </w:r>
      <w:r w:rsidRPr="00F96233">
        <w:rPr>
          <w:lang w:val="en-US"/>
        </w:rPr>
        <w:fldChar w:fldCharType="end"/>
      </w:r>
      <w:bookmarkEnd w:id="67"/>
      <w:r w:rsidRPr="00CD5B1E">
        <w:rPr>
          <w:lang w:val="en-US"/>
        </w:rPr>
        <w:t xml:space="preserve"> - Collapsed commit history</w:t>
      </w:r>
      <w:bookmarkEnd w:id="68"/>
      <w:bookmarkEnd w:id="69"/>
      <w:bookmarkEnd w:id="70"/>
    </w:p>
    <w:p w14:paraId="292E37F2" w14:textId="77777777" w:rsidR="005629DD" w:rsidRPr="00CD5B1E" w:rsidRDefault="005629DD" w:rsidP="005629DD">
      <w:pPr>
        <w:pStyle w:val="Ttulo2"/>
        <w:keepLines w:val="0"/>
        <w:spacing w:before="120" w:after="60" w:line="240" w:lineRule="auto"/>
        <w:ind w:left="0" w:firstLine="0"/>
        <w:jc w:val="left"/>
        <w:rPr>
          <w:lang w:val="en-US"/>
        </w:rPr>
      </w:pPr>
      <w:bookmarkStart w:id="71" w:name="_Toc393357589"/>
      <w:bookmarkStart w:id="72" w:name="_Ref393358402"/>
      <w:bookmarkStart w:id="73" w:name="_Ref397275272"/>
      <w:bookmarkStart w:id="74" w:name="_Ref397286949"/>
      <w:bookmarkStart w:id="75" w:name="_Toc397287006"/>
      <w:r w:rsidRPr="00CD5B1E">
        <w:rPr>
          <w:lang w:val="en-US"/>
        </w:rPr>
        <w:t>Behind the Scenes</w:t>
      </w:r>
      <w:bookmarkEnd w:id="71"/>
      <w:bookmarkEnd w:id="72"/>
      <w:bookmarkEnd w:id="73"/>
      <w:bookmarkEnd w:id="74"/>
      <w:bookmarkEnd w:id="75"/>
    </w:p>
    <w:p w14:paraId="6D2502DF" w14:textId="77777777" w:rsidR="005629DD" w:rsidRPr="007347B9" w:rsidRDefault="005629DD" w:rsidP="005629DD">
      <w:pPr>
        <w:rPr>
          <w:lang w:val="en-US"/>
        </w:rPr>
      </w:pPr>
      <w:commentRangeStart w:id="76"/>
      <w:r w:rsidRPr="00CD5B1E">
        <w:rPr>
          <w:lang w:val="en-US"/>
        </w:rPr>
        <w:t xml:space="preserve">What DyeVC does behind the scenes involves depicting what are the existing repositories and commits in the topology. To update repository information, we follow the process represented by the activity diagram in </w:t>
      </w:r>
      <w:r w:rsidRPr="00360B53">
        <w:rPr>
          <w:lang w:val="en-US"/>
        </w:rPr>
        <w:fldChar w:fldCharType="begin"/>
      </w:r>
      <w:r w:rsidRPr="00CD5B1E">
        <w:rPr>
          <w:lang w:val="en-US"/>
        </w:rPr>
        <w:instrText xml:space="preserve"> REF _Ref393359074 \h </w:instrText>
      </w:r>
      <w:r w:rsidRPr="00360B53">
        <w:rPr>
          <w:lang w:val="en-US"/>
        </w:rPr>
      </w:r>
      <w:r w:rsidRPr="00F96233">
        <w:rPr>
          <w:lang w:val="en-US"/>
        </w:rPr>
        <w:fldChar w:fldCharType="separate"/>
      </w:r>
      <w:r w:rsidR="006F1501" w:rsidRPr="00360B53">
        <w:rPr>
          <w:lang w:val="en-US"/>
        </w:rPr>
        <w:t xml:space="preserve">Figure </w:t>
      </w:r>
      <w:r w:rsidR="006F1501" w:rsidRPr="00F96233">
        <w:rPr>
          <w:lang w:val="en-US"/>
        </w:rPr>
        <w:t>10</w:t>
      </w:r>
      <w:r w:rsidRPr="00360B53">
        <w:rPr>
          <w:lang w:val="en-US"/>
        </w:rPr>
        <w:fldChar w:fldCharType="end"/>
      </w:r>
      <w:r w:rsidRPr="00CD5B1E">
        <w:rPr>
          <w:lang w:val="en-US"/>
        </w:rPr>
        <w:t>. This</w:t>
      </w:r>
      <w:r w:rsidRPr="00360B53">
        <w:rPr>
          <w:lang w:val="en-US"/>
        </w:rPr>
        <w:t xml:space="preserve"> process </w:t>
      </w:r>
      <w:r w:rsidR="00156567" w:rsidRPr="00360B53">
        <w:rPr>
          <w:lang w:val="en-US"/>
        </w:rPr>
        <w:t>is periodically triggered and it begins</w:t>
      </w:r>
      <w:r w:rsidRPr="000630C1">
        <w:rPr>
          <w:lang w:val="en-US"/>
        </w:rPr>
        <w:t xml:space="preserve"> with a list of repositories being monitored. </w:t>
      </w:r>
      <w:r w:rsidR="00156567" w:rsidRPr="007424E7">
        <w:rPr>
          <w:lang w:val="en-US"/>
        </w:rPr>
        <w:t>Each repository</w:t>
      </w:r>
      <w:r w:rsidRPr="007424E7">
        <w:rPr>
          <w:lang w:val="en-US"/>
        </w:rPr>
        <w:t xml:space="preserve"> </w:t>
      </w:r>
      <w:r w:rsidRPr="007424E7">
        <w:rPr>
          <w:i/>
          <w:lang w:val="en-US"/>
        </w:rPr>
        <w:t>rep</w:t>
      </w:r>
      <w:r w:rsidR="00156567" w:rsidRPr="00CB063E">
        <w:rPr>
          <w:i/>
          <w:lang w:val="en-US"/>
        </w:rPr>
        <w:t xml:space="preserve"> </w:t>
      </w:r>
      <w:r w:rsidR="00156567" w:rsidRPr="00CB063E">
        <w:rPr>
          <w:lang w:val="en-US"/>
        </w:rPr>
        <w:t>is inserted or updated in the database, where we keep track of each hostname that references them (either by monitoring, pushing to or pulling from).</w:t>
      </w:r>
      <w:r w:rsidRPr="006D5673">
        <w:rPr>
          <w:lang w:val="en-US"/>
        </w:rPr>
        <w:t xml:space="preserve"> </w:t>
      </w:r>
      <w:r w:rsidR="00156567" w:rsidRPr="006D5673">
        <w:rPr>
          <w:lang w:val="en-US"/>
        </w:rPr>
        <w:t xml:space="preserve">If the user has requested to stop monitoring </w:t>
      </w:r>
      <w:r w:rsidR="00156567" w:rsidRPr="001D4DF6">
        <w:rPr>
          <w:i/>
          <w:lang w:val="en-US"/>
        </w:rPr>
        <w:t>rep</w:t>
      </w:r>
      <w:r w:rsidR="0087563D" w:rsidRPr="004C352C">
        <w:rPr>
          <w:lang w:val="en-US"/>
        </w:rPr>
        <w:t xml:space="preserve">, it will be marked for deletion, in which case the user’s machine is removed from </w:t>
      </w:r>
      <w:r w:rsidR="0087563D" w:rsidRPr="004C352C">
        <w:rPr>
          <w:i/>
          <w:lang w:val="en-US"/>
        </w:rPr>
        <w:t>rep’s</w:t>
      </w:r>
      <w:r w:rsidR="0087563D" w:rsidRPr="008870B2">
        <w:rPr>
          <w:lang w:val="en-US"/>
        </w:rPr>
        <w:t xml:space="preserve"> </w:t>
      </w:r>
      <w:r w:rsidR="0087563D" w:rsidRPr="001657E3">
        <w:rPr>
          <w:i/>
          <w:lang w:val="en-US"/>
        </w:rPr>
        <w:t>monitoredBy</w:t>
      </w:r>
      <w:r w:rsidR="0087563D" w:rsidRPr="008A49BB">
        <w:rPr>
          <w:lang w:val="en-US"/>
        </w:rPr>
        <w:t xml:space="preserve"> set. Otherwise, the user’s machine is inserted in </w:t>
      </w:r>
      <w:r w:rsidR="0087563D" w:rsidRPr="008C37C4">
        <w:rPr>
          <w:i/>
          <w:lang w:val="en-US"/>
        </w:rPr>
        <w:t>rep’s monitoredBy</w:t>
      </w:r>
      <w:r w:rsidR="0087563D" w:rsidRPr="009B2681">
        <w:rPr>
          <w:lang w:val="en-US"/>
        </w:rPr>
        <w:t xml:space="preserve"> set. Next, we </w:t>
      </w:r>
      <w:r w:rsidRPr="005973EB">
        <w:rPr>
          <w:lang w:val="en-US"/>
        </w:rPr>
        <w:t>find</w:t>
      </w:r>
      <w:r w:rsidRPr="00A628E9">
        <w:rPr>
          <w:lang w:val="en-US"/>
        </w:rPr>
        <w:t xml:space="preserve"> which repositories </w:t>
      </w:r>
      <w:r w:rsidRPr="00A628E9">
        <w:rPr>
          <w:i/>
          <w:lang w:val="en-US"/>
        </w:rPr>
        <w:t>rep</w:t>
      </w:r>
      <w:r w:rsidRPr="00A02003">
        <w:rPr>
          <w:lang w:val="en-US"/>
        </w:rPr>
        <w:t xml:space="preserve"> pulls from and pushes to</w:t>
      </w:r>
      <w:r w:rsidR="00156567" w:rsidRPr="003E1688">
        <w:rPr>
          <w:lang w:val="en-US"/>
        </w:rPr>
        <w:t xml:space="preserve">, by looking at </w:t>
      </w:r>
      <w:r w:rsidR="00156567" w:rsidRPr="003E1688">
        <w:rPr>
          <w:i/>
          <w:lang w:val="en-US"/>
        </w:rPr>
        <w:t>rep’s</w:t>
      </w:r>
      <w:r w:rsidR="00156567" w:rsidRPr="00933770">
        <w:rPr>
          <w:lang w:val="en-US"/>
        </w:rPr>
        <w:t xml:space="preserve"> configuration files</w:t>
      </w:r>
      <w:r w:rsidR="0087563D" w:rsidRPr="00933770">
        <w:rPr>
          <w:lang w:val="en-US"/>
        </w:rPr>
        <w:t xml:space="preserve">, and we adjust the </w:t>
      </w:r>
      <w:r w:rsidR="0087563D" w:rsidRPr="0026058A">
        <w:rPr>
          <w:i/>
          <w:lang w:val="en-US"/>
        </w:rPr>
        <w:t>pushesTo</w:t>
      </w:r>
      <w:r w:rsidR="0087563D" w:rsidRPr="00072829">
        <w:rPr>
          <w:lang w:val="en-US"/>
        </w:rPr>
        <w:t xml:space="preserve"> and </w:t>
      </w:r>
      <w:r w:rsidR="0087563D" w:rsidRPr="00FC03A2">
        <w:rPr>
          <w:i/>
          <w:lang w:val="en-US"/>
        </w:rPr>
        <w:t>pullsFrom</w:t>
      </w:r>
      <w:r w:rsidR="0087563D" w:rsidRPr="00FC03A2">
        <w:rPr>
          <w:lang w:val="en-US"/>
        </w:rPr>
        <w:t xml:space="preserve"> lists</w:t>
      </w:r>
      <w:r w:rsidRPr="0057147F">
        <w:rPr>
          <w:lang w:val="en-US"/>
        </w:rPr>
        <w:t xml:space="preserve">. </w:t>
      </w:r>
      <w:r w:rsidR="0087563D" w:rsidRPr="0057147F">
        <w:rPr>
          <w:lang w:val="en-US"/>
        </w:rPr>
        <w:t>The updates are sent to the central database, and the repositories that are no long r</w:t>
      </w:r>
      <w:r w:rsidR="0087563D" w:rsidRPr="007347B9">
        <w:rPr>
          <w:lang w:val="en-US"/>
        </w:rPr>
        <w:t xml:space="preserve">eferenced are deleted. </w:t>
      </w:r>
      <w:r w:rsidRPr="007347B9">
        <w:rPr>
          <w:lang w:val="en-US"/>
        </w:rPr>
        <w:t xml:space="preserve"> </w:t>
      </w:r>
    </w:p>
    <w:p w14:paraId="3FEC1B8C" w14:textId="77777777" w:rsidR="005629DD" w:rsidRPr="00CD5B1E" w:rsidRDefault="005629DD" w:rsidP="008F6F55">
      <w:pPr>
        <w:ind w:firstLine="0"/>
        <w:jc w:val="center"/>
        <w:rPr>
          <w:lang w:val="en-US"/>
        </w:rPr>
      </w:pPr>
      <w:r w:rsidRPr="00F96233">
        <w:rPr>
          <w:noProof/>
          <w:lang w:eastAsia="pt-BR"/>
        </w:rPr>
        <w:drawing>
          <wp:inline distT="0" distB="0" distL="0" distR="0" wp14:anchorId="0BC607FD" wp14:editId="472D3E57">
            <wp:extent cx="3952875" cy="6342165"/>
            <wp:effectExtent l="0" t="0" r="0" b="1905"/>
            <wp:docPr id="2015" name="Imagem 2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962697" cy="6357924"/>
                    </a:xfrm>
                    <a:prstGeom prst="rect">
                      <a:avLst/>
                    </a:prstGeom>
                  </pic:spPr>
                </pic:pic>
              </a:graphicData>
            </a:graphic>
          </wp:inline>
        </w:drawing>
      </w:r>
    </w:p>
    <w:p w14:paraId="5FE9B17C" w14:textId="77777777" w:rsidR="005629DD" w:rsidRPr="00CD5B1E" w:rsidRDefault="005629DD" w:rsidP="005629DD">
      <w:pPr>
        <w:pStyle w:val="Legenda"/>
        <w:rPr>
          <w:lang w:val="en-US"/>
        </w:rPr>
      </w:pPr>
      <w:bookmarkStart w:id="77" w:name="_Ref393359074"/>
      <w:bookmarkStart w:id="78" w:name="_Toc393356501"/>
      <w:r w:rsidRPr="00360B53">
        <w:rPr>
          <w:lang w:val="en-US"/>
        </w:rPr>
        <w:t xml:space="preserve">Figure </w:t>
      </w:r>
      <w:r w:rsidRPr="00CD5B1E">
        <w:rPr>
          <w:lang w:val="en-US"/>
        </w:rPr>
        <w:fldChar w:fldCharType="begin"/>
      </w:r>
      <w:r w:rsidRPr="00CD5B1E">
        <w:rPr>
          <w:lang w:val="en-US"/>
        </w:rPr>
        <w:instrText xml:space="preserve"> SEQ Figure \* ARABIC </w:instrText>
      </w:r>
      <w:r w:rsidRPr="00F96233">
        <w:rPr>
          <w:lang w:val="en-US"/>
        </w:rPr>
        <w:fldChar w:fldCharType="separate"/>
      </w:r>
      <w:r w:rsidR="006F1501" w:rsidRPr="00F96233">
        <w:rPr>
          <w:lang w:val="en-US"/>
        </w:rPr>
        <w:t>10</w:t>
      </w:r>
      <w:r w:rsidRPr="00F96233">
        <w:rPr>
          <w:lang w:val="en-US"/>
        </w:rPr>
        <w:fldChar w:fldCharType="end"/>
      </w:r>
      <w:bookmarkEnd w:id="77"/>
      <w:r w:rsidRPr="00CD5B1E">
        <w:rPr>
          <w:lang w:val="en-US"/>
        </w:rPr>
        <w:t xml:space="preserve"> - Updating repositories in the topology</w:t>
      </w:r>
      <w:bookmarkEnd w:id="78"/>
    </w:p>
    <w:commentRangeEnd w:id="76"/>
    <w:p w14:paraId="234AC3E8" w14:textId="77777777" w:rsidR="00367072" w:rsidRPr="00FB2525" w:rsidRDefault="00D65C28" w:rsidP="005629DD">
      <w:pPr>
        <w:rPr>
          <w:lang w:val="en-US"/>
        </w:rPr>
      </w:pPr>
      <w:r>
        <w:rPr>
          <w:rStyle w:val="Refdecomentrio"/>
        </w:rPr>
        <w:commentReference w:id="76"/>
      </w:r>
      <w:commentRangeStart w:id="79"/>
      <w:r w:rsidR="005629DD" w:rsidRPr="00D65C28">
        <w:rPr>
          <w:lang w:val="en-US"/>
        </w:rPr>
        <w:t xml:space="preserve">We </w:t>
      </w:r>
      <w:commentRangeEnd w:id="79"/>
      <w:r w:rsidR="000323BD">
        <w:rPr>
          <w:rStyle w:val="Refdecomentrio"/>
        </w:rPr>
        <w:commentReference w:id="79"/>
      </w:r>
      <w:r w:rsidR="005629DD" w:rsidRPr="00D65C28">
        <w:rPr>
          <w:lang w:val="en-US"/>
        </w:rPr>
        <w:t xml:space="preserve">use </w:t>
      </w:r>
      <w:r w:rsidR="005629DD" w:rsidRPr="00360B53">
        <w:rPr>
          <w:lang w:val="en-US"/>
        </w:rPr>
        <w:fldChar w:fldCharType="begin"/>
      </w:r>
      <w:r w:rsidR="005629DD" w:rsidRPr="00CD5B1E">
        <w:rPr>
          <w:lang w:val="en-US"/>
        </w:rPr>
        <w:instrText xml:space="preserve"> REF _Ref392440153 \h  \* MERGEFORMAT </w:instrText>
      </w:r>
      <w:r w:rsidR="005629DD" w:rsidRPr="00360B53">
        <w:rPr>
          <w:lang w:val="en-US"/>
        </w:rPr>
      </w:r>
      <w:r w:rsidR="005629DD" w:rsidRPr="00F96233">
        <w:rPr>
          <w:lang w:val="en-US"/>
        </w:rPr>
        <w:fldChar w:fldCharType="separate"/>
      </w:r>
      <w:r w:rsidR="006F1501" w:rsidRPr="00360B53">
        <w:rPr>
          <w:b/>
          <w:lang w:val="en-US"/>
        </w:rPr>
        <w:t xml:space="preserve">Algorithm </w:t>
      </w:r>
      <w:r w:rsidR="006F1501" w:rsidRPr="00F96233">
        <w:rPr>
          <w:b/>
          <w:lang w:val="en-US"/>
        </w:rPr>
        <w:t>1</w:t>
      </w:r>
      <w:r w:rsidR="005629DD" w:rsidRPr="00360B53">
        <w:rPr>
          <w:lang w:val="en-US"/>
        </w:rPr>
        <w:fldChar w:fldCharType="end"/>
      </w:r>
      <w:r w:rsidR="005629DD" w:rsidRPr="00CD5B1E">
        <w:rPr>
          <w:lang w:val="en-US"/>
        </w:rPr>
        <w:t xml:space="preserve"> to update commits in the topology. This update finds out the existing commits and depicts where they can be found. The whole process is ba</w:t>
      </w:r>
      <w:r w:rsidR="005629DD" w:rsidRPr="00360B53">
        <w:rPr>
          <w:lang w:val="en-US"/>
        </w:rPr>
        <w:t xml:space="preserve">sed on the Set Theory and is executed for each repository </w:t>
      </w:r>
      <w:r w:rsidR="005629DD" w:rsidRPr="00360B53">
        <w:rPr>
          <w:i/>
          <w:lang w:val="en-US"/>
        </w:rPr>
        <w:t>rep</w:t>
      </w:r>
      <w:r w:rsidR="0087563D" w:rsidRPr="000630C1">
        <w:rPr>
          <w:i/>
          <w:lang w:val="en-US"/>
        </w:rPr>
        <w:t xml:space="preserve"> </w:t>
      </w:r>
      <w:r w:rsidR="0087563D" w:rsidRPr="007424E7">
        <w:rPr>
          <w:lang w:val="en-US"/>
        </w:rPr>
        <w:t>being monitored by the user</w:t>
      </w:r>
      <w:r w:rsidR="005629DD" w:rsidRPr="007424E7">
        <w:rPr>
          <w:lang w:val="en-US"/>
        </w:rPr>
        <w:t xml:space="preserve">. The algorithm receives the </w:t>
      </w:r>
      <w:r w:rsidR="00367072" w:rsidRPr="007424E7">
        <w:rPr>
          <w:lang w:val="en-US"/>
        </w:rPr>
        <w:t>repository being monitored (</w:t>
      </w:r>
      <w:r w:rsidR="00367072" w:rsidRPr="00CB063E">
        <w:rPr>
          <w:i/>
          <w:lang w:val="en-US"/>
        </w:rPr>
        <w:t>rep</w:t>
      </w:r>
      <w:r w:rsidR="00367072" w:rsidRPr="00CB063E">
        <w:rPr>
          <w:lang w:val="en-US"/>
        </w:rPr>
        <w:t>),</w:t>
      </w:r>
      <w:r w:rsidR="00367072" w:rsidRPr="00CB063E">
        <w:rPr>
          <w:i/>
          <w:lang w:val="en-US"/>
        </w:rPr>
        <w:t xml:space="preserve"> </w:t>
      </w:r>
      <w:r w:rsidR="00367072" w:rsidRPr="006D5673">
        <w:rPr>
          <w:lang w:val="en-US"/>
        </w:rPr>
        <w:t xml:space="preserve">the </w:t>
      </w:r>
      <w:r w:rsidR="005629DD" w:rsidRPr="006D5673">
        <w:rPr>
          <w:lang w:val="en-US"/>
        </w:rPr>
        <w:t xml:space="preserve">sets of repositories to which </w:t>
      </w:r>
      <w:r w:rsidR="005629DD" w:rsidRPr="001D4DF6">
        <w:rPr>
          <w:i/>
          <w:lang w:val="en-US"/>
        </w:rPr>
        <w:t xml:space="preserve">rep </w:t>
      </w:r>
      <w:r w:rsidR="005629DD" w:rsidRPr="004C352C">
        <w:rPr>
          <w:lang w:val="en-US"/>
        </w:rPr>
        <w:t>pulls from and pushes to (</w:t>
      </w:r>
      <w:r w:rsidR="005629DD" w:rsidRPr="004C352C">
        <w:rPr>
          <w:i/>
          <w:lang w:val="en-US"/>
        </w:rPr>
        <w:t>pull</w:t>
      </w:r>
      <w:r w:rsidR="005629DD" w:rsidRPr="008870B2">
        <w:rPr>
          <w:lang w:val="en-US"/>
        </w:rPr>
        <w:t xml:space="preserve"> and </w:t>
      </w:r>
      <w:r w:rsidR="005629DD" w:rsidRPr="001657E3">
        <w:rPr>
          <w:i/>
          <w:lang w:val="en-US"/>
        </w:rPr>
        <w:t>push</w:t>
      </w:r>
      <w:r w:rsidR="005629DD" w:rsidRPr="008A49BB">
        <w:rPr>
          <w:lang w:val="en-US"/>
        </w:rPr>
        <w:t>, respectively)</w:t>
      </w:r>
      <w:r w:rsidR="005629DD" w:rsidRPr="008C37C4">
        <w:rPr>
          <w:lang w:val="en-US"/>
        </w:rPr>
        <w:t xml:space="preserve">, </w:t>
      </w:r>
      <w:r w:rsidR="00367072" w:rsidRPr="009B2681">
        <w:rPr>
          <w:lang w:val="en-US"/>
        </w:rPr>
        <w:t xml:space="preserve">the set of existing commits at </w:t>
      </w:r>
      <w:r w:rsidR="00367072" w:rsidRPr="005973EB">
        <w:rPr>
          <w:i/>
          <w:lang w:val="en-US"/>
        </w:rPr>
        <w:t xml:space="preserve">rep </w:t>
      </w:r>
      <w:r w:rsidR="00731C9D" w:rsidRPr="00A628E9">
        <w:rPr>
          <w:lang w:val="en-US"/>
        </w:rPr>
        <w:t>on</w:t>
      </w:r>
      <w:r w:rsidR="00367072" w:rsidRPr="00A628E9">
        <w:rPr>
          <w:lang w:val="en-US"/>
        </w:rPr>
        <w:t xml:space="preserve"> the previous </w:t>
      </w:r>
      <w:r w:rsidR="00731C9D" w:rsidRPr="00A02003">
        <w:rPr>
          <w:lang w:val="en-US"/>
        </w:rPr>
        <w:t>monitoring cycle</w:t>
      </w:r>
      <w:r w:rsidR="00367072" w:rsidRPr="003E1688">
        <w:rPr>
          <w:lang w:val="en-US"/>
        </w:rPr>
        <w:t xml:space="preserve"> (</w:t>
      </w:r>
      <w:r w:rsidR="00367072" w:rsidRPr="003E1688">
        <w:rPr>
          <w:i/>
          <w:lang w:val="en-US"/>
        </w:rPr>
        <w:t>previousSnapshot</w:t>
      </w:r>
      <w:r w:rsidR="00367072" w:rsidRPr="00933770">
        <w:rPr>
          <w:lang w:val="en-US"/>
        </w:rPr>
        <w:t>)</w:t>
      </w:r>
      <w:r w:rsidR="00367072" w:rsidRPr="00933770">
        <w:rPr>
          <w:i/>
          <w:lang w:val="en-US"/>
        </w:rPr>
        <w:t xml:space="preserve"> </w:t>
      </w:r>
      <w:r w:rsidR="00367072" w:rsidRPr="0026058A">
        <w:rPr>
          <w:lang w:val="en-US"/>
        </w:rPr>
        <w:t xml:space="preserve">and </w:t>
      </w:r>
      <w:r w:rsidR="005629DD" w:rsidRPr="00072829">
        <w:rPr>
          <w:lang w:val="en-US"/>
        </w:rPr>
        <w:t xml:space="preserve">the set of existing commits at </w:t>
      </w:r>
      <w:r w:rsidR="005629DD" w:rsidRPr="00FC03A2">
        <w:rPr>
          <w:i/>
          <w:lang w:val="en-US"/>
        </w:rPr>
        <w:t>rep</w:t>
      </w:r>
      <w:r w:rsidR="005629DD" w:rsidRPr="00FC03A2">
        <w:rPr>
          <w:lang w:val="en-US"/>
        </w:rPr>
        <w:t xml:space="preserve"> </w:t>
      </w:r>
      <w:r w:rsidR="00367072" w:rsidRPr="0057147F">
        <w:rPr>
          <w:lang w:val="en-US"/>
        </w:rPr>
        <w:t xml:space="preserve">at this moment </w:t>
      </w:r>
      <w:r w:rsidR="005629DD" w:rsidRPr="0057147F">
        <w:rPr>
          <w:lang w:val="en-US"/>
        </w:rPr>
        <w:t>(</w:t>
      </w:r>
      <w:r w:rsidR="00367072" w:rsidRPr="007347B9">
        <w:rPr>
          <w:i/>
          <w:lang w:val="en-US"/>
        </w:rPr>
        <w:t>c</w:t>
      </w:r>
      <w:r w:rsidR="005629DD" w:rsidRPr="007347B9">
        <w:rPr>
          <w:i/>
          <w:lang w:val="en-US"/>
        </w:rPr>
        <w:t>urrentSnapshot</w:t>
      </w:r>
      <w:r w:rsidR="005629DD" w:rsidRPr="007347B9">
        <w:rPr>
          <w:lang w:val="en-US"/>
        </w:rPr>
        <w:t xml:space="preserve">). </w:t>
      </w:r>
    </w:p>
    <w:p w14:paraId="064A574D" w14:textId="77777777" w:rsidR="00A764A1" w:rsidRPr="007E7139" w:rsidRDefault="00855A23" w:rsidP="00731C9D">
      <w:pPr>
        <w:rPr>
          <w:lang w:val="en-US"/>
        </w:rPr>
      </w:pPr>
      <w:r w:rsidRPr="00FB2525">
        <w:rPr>
          <w:lang w:val="en-US"/>
        </w:rPr>
        <w:t xml:space="preserve">On the first time the algorithm runs for </w:t>
      </w:r>
      <w:r w:rsidRPr="00FB2525">
        <w:rPr>
          <w:i/>
          <w:lang w:val="en-US"/>
        </w:rPr>
        <w:t>rep</w:t>
      </w:r>
      <w:r w:rsidRPr="00A222EE">
        <w:rPr>
          <w:lang w:val="en-US"/>
        </w:rPr>
        <w:t xml:space="preserve">, </w:t>
      </w:r>
      <w:r w:rsidRPr="00127149">
        <w:rPr>
          <w:i/>
          <w:lang w:val="en-US"/>
        </w:rPr>
        <w:t>previousSnapshot</w:t>
      </w:r>
      <w:r w:rsidRPr="00127149">
        <w:rPr>
          <w:lang w:val="en-US"/>
        </w:rPr>
        <w:t xml:space="preserve"> will be empty and thus all commits will be considered new (</w:t>
      </w:r>
      <w:r w:rsidR="00611C52" w:rsidRPr="00523C40">
        <w:rPr>
          <w:i/>
          <w:lang w:val="en-US"/>
        </w:rPr>
        <w:t xml:space="preserve">newCommits, </w:t>
      </w:r>
      <w:r w:rsidRPr="00E72EEE">
        <w:rPr>
          <w:lang w:val="en-US"/>
        </w:rPr>
        <w:t xml:space="preserve">lines 3-4). Otherwise, </w:t>
      </w:r>
      <w:r w:rsidR="00611C52" w:rsidRPr="009A4E66">
        <w:rPr>
          <w:i/>
          <w:lang w:val="en-US"/>
        </w:rPr>
        <w:t xml:space="preserve">newCommits </w:t>
      </w:r>
      <w:r w:rsidR="00611C52" w:rsidRPr="00436D7C">
        <w:rPr>
          <w:lang w:val="en-US"/>
        </w:rPr>
        <w:t>will contain the subtraction of</w:t>
      </w:r>
      <w:r w:rsidRPr="003F2207">
        <w:rPr>
          <w:lang w:val="en-US"/>
        </w:rPr>
        <w:t xml:space="preserve"> </w:t>
      </w:r>
      <w:r w:rsidRPr="00A841F0">
        <w:rPr>
          <w:i/>
          <w:lang w:val="en-US"/>
        </w:rPr>
        <w:t>previousSnapshot</w:t>
      </w:r>
      <w:r w:rsidRPr="00A841F0">
        <w:rPr>
          <w:lang w:val="en-US"/>
        </w:rPr>
        <w:t xml:space="preserve"> from </w:t>
      </w:r>
      <w:r w:rsidRPr="00A841F0">
        <w:rPr>
          <w:i/>
          <w:lang w:val="en-US"/>
        </w:rPr>
        <w:t>currentSnapshot</w:t>
      </w:r>
      <w:r w:rsidR="00611C52" w:rsidRPr="009C62F5">
        <w:rPr>
          <w:lang w:val="en-US"/>
        </w:rPr>
        <w:t xml:space="preserve">, i.e., </w:t>
      </w:r>
      <w:r w:rsidRPr="009C62F5">
        <w:rPr>
          <w:lang w:val="en-US"/>
        </w:rPr>
        <w:t>commits that were inserted since the prev</w:t>
      </w:r>
      <w:r w:rsidR="00A764A1" w:rsidRPr="00683152">
        <w:rPr>
          <w:lang w:val="en-US"/>
        </w:rPr>
        <w:t>ious monitoring cycle (lines 5-7</w:t>
      </w:r>
      <w:r w:rsidRPr="00683152">
        <w:rPr>
          <w:lang w:val="en-US"/>
        </w:rPr>
        <w:t>).</w:t>
      </w:r>
      <w:r w:rsidR="001E77C7" w:rsidRPr="00D65C28">
        <w:rPr>
          <w:lang w:val="en-US"/>
        </w:rPr>
        <w:t xml:space="preserve"> </w:t>
      </w:r>
      <w:r w:rsidR="00A764A1" w:rsidRPr="00D65C28">
        <w:rPr>
          <w:lang w:val="en-US"/>
        </w:rPr>
        <w:t xml:space="preserve">Conversely, we subtract </w:t>
      </w:r>
      <w:r w:rsidR="00A764A1" w:rsidRPr="002D3A3F">
        <w:rPr>
          <w:i/>
          <w:lang w:val="en-US"/>
        </w:rPr>
        <w:t>currentSnapshot</w:t>
      </w:r>
      <w:r w:rsidR="00A764A1" w:rsidRPr="002D3A3F">
        <w:rPr>
          <w:lang w:val="en-US"/>
        </w:rPr>
        <w:t xml:space="preserve"> from </w:t>
      </w:r>
      <w:r w:rsidR="00A764A1" w:rsidRPr="002D3A3F">
        <w:rPr>
          <w:i/>
          <w:lang w:val="en-US"/>
        </w:rPr>
        <w:t>previousSnapshot</w:t>
      </w:r>
      <w:r w:rsidR="00A764A1" w:rsidRPr="00030219">
        <w:rPr>
          <w:lang w:val="en-US"/>
        </w:rPr>
        <w:t xml:space="preserve"> to find </w:t>
      </w:r>
      <w:r w:rsidR="00A764A1" w:rsidRPr="00030219">
        <w:rPr>
          <w:i/>
          <w:lang w:val="en-US"/>
        </w:rPr>
        <w:t>commitsToDelete</w:t>
      </w:r>
      <w:r w:rsidR="00A764A1" w:rsidRPr="00030219">
        <w:rPr>
          <w:lang w:val="en-US"/>
        </w:rPr>
        <w:t>, that contain</w:t>
      </w:r>
      <w:r w:rsidR="00A764A1" w:rsidRPr="007E7139">
        <w:rPr>
          <w:lang w:val="en-US"/>
        </w:rPr>
        <w:t>s</w:t>
      </w:r>
      <w:r w:rsidR="00A764A1" w:rsidRPr="007E7139">
        <w:rPr>
          <w:i/>
          <w:lang w:val="en-US"/>
        </w:rPr>
        <w:t xml:space="preserve"> </w:t>
      </w:r>
      <w:r w:rsidR="00A764A1" w:rsidRPr="007E7139">
        <w:rPr>
          <w:lang w:val="en-US"/>
        </w:rPr>
        <w:t>commits that were deleted since the previous monitoring cycle (line 8) and we delete them from the database (lines 9-11)</w:t>
      </w:r>
    </w:p>
    <w:p w14:paraId="6D03EB67" w14:textId="6158D537" w:rsidR="001E77C7" w:rsidRPr="007E7139" w:rsidRDefault="001E77C7" w:rsidP="00731C9D">
      <w:pPr>
        <w:rPr>
          <w:lang w:val="en-US"/>
        </w:rPr>
      </w:pPr>
      <w:r w:rsidRPr="002D5D79">
        <w:rPr>
          <w:lang w:val="en-US"/>
        </w:rPr>
        <w:t xml:space="preserve">Next, we retrieve the number of existing commits in the database for the project that </w:t>
      </w:r>
      <w:r w:rsidRPr="00866A57">
        <w:rPr>
          <w:i/>
          <w:lang w:val="en-US"/>
        </w:rPr>
        <w:t>rep</w:t>
      </w:r>
      <w:r w:rsidR="00A764A1" w:rsidRPr="0001348C">
        <w:rPr>
          <w:lang w:val="en-US"/>
        </w:rPr>
        <w:t xml:space="preserve"> belongs to (line 12</w:t>
      </w:r>
      <w:r w:rsidRPr="001A11F3">
        <w:rPr>
          <w:lang w:val="en-US"/>
        </w:rPr>
        <w:t>). If no commits are fou</w:t>
      </w:r>
      <w:r w:rsidRPr="00A36650">
        <w:rPr>
          <w:lang w:val="en-US"/>
        </w:rPr>
        <w:t xml:space="preserve">nd, this </w:t>
      </w:r>
      <w:r w:rsidR="00A764A1" w:rsidRPr="00A36650">
        <w:rPr>
          <w:lang w:val="en-US"/>
        </w:rPr>
        <w:t>means that</w:t>
      </w:r>
      <w:r w:rsidRPr="00A36650">
        <w:rPr>
          <w:lang w:val="en-US"/>
        </w:rPr>
        <w:t xml:space="preserve"> all of the new commits will be inserted into the database (</w:t>
      </w:r>
      <w:r w:rsidR="00611C52" w:rsidRPr="00980E0B">
        <w:rPr>
          <w:i/>
          <w:lang w:val="en-US"/>
        </w:rPr>
        <w:t>commitsToInsert</w:t>
      </w:r>
      <w:r w:rsidR="00611C52" w:rsidRPr="00E86099">
        <w:rPr>
          <w:lang w:val="en-US"/>
        </w:rPr>
        <w:t xml:space="preserve">, </w:t>
      </w:r>
      <w:r w:rsidRPr="00520C10">
        <w:rPr>
          <w:lang w:val="en-US"/>
        </w:rPr>
        <w:t xml:space="preserve">lines </w:t>
      </w:r>
      <w:r w:rsidR="00A764A1" w:rsidRPr="00433BFA">
        <w:rPr>
          <w:lang w:val="en-US"/>
        </w:rPr>
        <w:t>13-14</w:t>
      </w:r>
      <w:r w:rsidRPr="00433BFA">
        <w:rPr>
          <w:lang w:val="en-US"/>
        </w:rPr>
        <w:t xml:space="preserve">). Otherwise, we should verify which of </w:t>
      </w:r>
      <w:r w:rsidR="002B74B1" w:rsidRPr="000323BD">
        <w:rPr>
          <w:lang w:val="en-US"/>
        </w:rPr>
        <w:t>the commits should be updated or inserted.</w:t>
      </w:r>
      <w:r w:rsidR="00611C52" w:rsidRPr="004204F0">
        <w:rPr>
          <w:lang w:val="en-US"/>
        </w:rPr>
        <w:t xml:space="preserve"> We find commits to be inserted by subtracting the existing commits</w:t>
      </w:r>
      <w:r w:rsidR="00611C52" w:rsidRPr="00CD099A">
        <w:rPr>
          <w:lang w:val="en-US"/>
        </w:rPr>
        <w:t xml:space="preserve"> in the database (</w:t>
      </w:r>
      <w:r w:rsidR="00611C52" w:rsidRPr="00CD099A">
        <w:rPr>
          <w:i/>
          <w:lang w:val="en-US"/>
        </w:rPr>
        <w:t>db.commits</w:t>
      </w:r>
      <w:r w:rsidR="00611C52" w:rsidRPr="00CD099A">
        <w:rPr>
          <w:lang w:val="en-US"/>
        </w:rPr>
        <w:t xml:space="preserve">) from </w:t>
      </w:r>
      <w:r w:rsidR="00611C52" w:rsidRPr="00481BB9">
        <w:rPr>
          <w:i/>
          <w:lang w:val="en-US"/>
        </w:rPr>
        <w:t>newCommits</w:t>
      </w:r>
      <w:r w:rsidR="00611C52" w:rsidRPr="00822B83">
        <w:rPr>
          <w:lang w:val="en-US"/>
        </w:rPr>
        <w:t xml:space="preserve"> (line 1</w:t>
      </w:r>
      <w:r w:rsidR="00A764A1" w:rsidRPr="00E22E05">
        <w:rPr>
          <w:lang w:val="en-US"/>
        </w:rPr>
        <w:t>6</w:t>
      </w:r>
      <w:r w:rsidR="00611C52" w:rsidRPr="00E22E05">
        <w:rPr>
          <w:lang w:val="en-US"/>
        </w:rPr>
        <w:t xml:space="preserve">). </w:t>
      </w:r>
      <w:commentRangeStart w:id="80"/>
      <w:r w:rsidR="00611C52" w:rsidRPr="00E22E05">
        <w:rPr>
          <w:lang w:val="en-US"/>
        </w:rPr>
        <w:t xml:space="preserve">Commits </w:t>
      </w:r>
      <w:r w:rsidR="00731C9D" w:rsidRPr="00E22E05">
        <w:rPr>
          <w:lang w:val="en-US"/>
        </w:rPr>
        <w:t>tha</w:t>
      </w:r>
      <w:r w:rsidR="00A764A1" w:rsidRPr="00293E4D">
        <w:rPr>
          <w:lang w:val="en-US"/>
        </w:rPr>
        <w:t xml:space="preserve">t will </w:t>
      </w:r>
      <w:r w:rsidR="00731C9D" w:rsidRPr="00465A20">
        <w:rPr>
          <w:lang w:val="en-US"/>
        </w:rPr>
        <w:t xml:space="preserve">be </w:t>
      </w:r>
      <w:r w:rsidR="00611C52" w:rsidRPr="00D63B6B">
        <w:rPr>
          <w:lang w:val="en-US"/>
        </w:rPr>
        <w:t xml:space="preserve">updated </w:t>
      </w:r>
      <w:r w:rsidR="00731C9D" w:rsidRPr="00086A36">
        <w:rPr>
          <w:lang w:val="en-US"/>
        </w:rPr>
        <w:t xml:space="preserve">are represented by </w:t>
      </w:r>
      <w:r w:rsidR="004B34E2" w:rsidRPr="00FA67DB">
        <w:rPr>
          <w:i/>
          <w:szCs w:val="24"/>
          <w:lang w:val="en-US"/>
        </w:rPr>
        <w:t>commitsToUpdate</w:t>
      </w:r>
      <w:r w:rsidR="00731C9D" w:rsidRPr="00CD5B1E">
        <w:rPr>
          <w:szCs w:val="24"/>
          <w:lang w:val="en-US"/>
        </w:rPr>
        <w:t xml:space="preserve"> and consist of </w:t>
      </w:r>
      <w:r w:rsidR="00611C52" w:rsidRPr="00CD5B1E">
        <w:rPr>
          <w:lang w:val="en-US"/>
        </w:rPr>
        <w:t xml:space="preserve">those </w:t>
      </w:r>
      <w:r w:rsidR="00731C9D" w:rsidRPr="00CD5B1E">
        <w:rPr>
          <w:lang w:val="en-US"/>
        </w:rPr>
        <w:t xml:space="preserve">commits </w:t>
      </w:r>
      <w:r w:rsidR="00611C52" w:rsidRPr="00CD5B1E">
        <w:rPr>
          <w:lang w:val="en-US"/>
        </w:rPr>
        <w:t xml:space="preserve">that exist in the database, but </w:t>
      </w:r>
      <w:r w:rsidR="00731C9D" w:rsidRPr="00CD5B1E">
        <w:rPr>
          <w:lang w:val="en-US"/>
        </w:rPr>
        <w:t>were</w:t>
      </w:r>
      <w:r w:rsidR="00611C52" w:rsidRPr="00CD5B1E">
        <w:rPr>
          <w:lang w:val="en-US"/>
        </w:rPr>
        <w:t xml:space="preserve"> not found in at least one of </w:t>
      </w:r>
      <w:r w:rsidR="00731C9D" w:rsidRPr="00CD5B1E">
        <w:rPr>
          <w:lang w:val="en-US"/>
        </w:rPr>
        <w:t xml:space="preserve">the repositories related to </w:t>
      </w:r>
      <w:r w:rsidR="00731C9D" w:rsidRPr="00CD5B1E">
        <w:rPr>
          <w:i/>
          <w:lang w:val="en-US"/>
        </w:rPr>
        <w:t xml:space="preserve">rep </w:t>
      </w:r>
      <w:r w:rsidR="00731C9D" w:rsidRPr="00CD5B1E">
        <w:rPr>
          <w:lang w:val="en-US"/>
        </w:rPr>
        <w:t>on the last monitoring cycle (line</w:t>
      </w:r>
      <w:r w:rsidR="004B34E2" w:rsidRPr="00CD5B1E">
        <w:rPr>
          <w:lang w:val="en-US"/>
        </w:rPr>
        <w:t xml:space="preserve"> 17</w:t>
      </w:r>
      <w:r w:rsidR="00731C9D" w:rsidRPr="00CD5B1E">
        <w:rPr>
          <w:lang w:val="en-US"/>
        </w:rPr>
        <w:t xml:space="preserve">). These commits must be verified because since the previous monitoring cycle it may happen that they now are found in other repositories related to </w:t>
      </w:r>
      <w:r w:rsidR="00731C9D" w:rsidRPr="00CD5B1E">
        <w:rPr>
          <w:i/>
          <w:lang w:val="en-US"/>
        </w:rPr>
        <w:t>rep</w:t>
      </w:r>
      <w:r w:rsidR="00731C9D" w:rsidRPr="00CD5B1E">
        <w:rPr>
          <w:lang w:val="en-US"/>
        </w:rPr>
        <w:t>.</w:t>
      </w:r>
      <w:commentRangeEnd w:id="80"/>
      <w:r w:rsidR="007E7139">
        <w:rPr>
          <w:rStyle w:val="Refdecomentrio"/>
        </w:rPr>
        <w:commentReference w:id="80"/>
      </w:r>
    </w:p>
    <w:p w14:paraId="4A6AC4BB" w14:textId="77777777" w:rsidR="006F1501" w:rsidRPr="002D5D79" w:rsidRDefault="006F1501" w:rsidP="00731C9D">
      <w:pPr>
        <w:rPr>
          <w:lang w:val="en-US"/>
        </w:rPr>
      </w:pPr>
    </w:p>
    <w:p w14:paraId="7D0A0C93" w14:textId="77777777" w:rsidR="005629DD" w:rsidRPr="00360B53" w:rsidRDefault="005629DD" w:rsidP="005629DD">
      <w:pPr>
        <w:ind w:firstLine="0"/>
        <w:rPr>
          <w:lang w:val="en-US"/>
        </w:rPr>
      </w:pPr>
      <w:bookmarkStart w:id="81" w:name="_Ref392309183"/>
      <w:bookmarkStart w:id="82" w:name="_Ref392440153"/>
      <w:commentRangeStart w:id="83"/>
      <w:r w:rsidRPr="002D5D79">
        <w:rPr>
          <w:b/>
          <w:lang w:val="en-US"/>
        </w:rPr>
        <w:t xml:space="preserve">Algorithm </w:t>
      </w:r>
      <w:commentRangeEnd w:id="83"/>
      <w:r w:rsidR="00A36650">
        <w:rPr>
          <w:rStyle w:val="Refdecomentrio"/>
        </w:rPr>
        <w:commentReference w:id="83"/>
      </w:r>
      <w:r w:rsidRPr="00360B53">
        <w:rPr>
          <w:b/>
          <w:lang w:val="en-US"/>
        </w:rPr>
        <w:fldChar w:fldCharType="begin"/>
      </w:r>
      <w:r w:rsidRPr="00CD5B1E">
        <w:rPr>
          <w:b/>
          <w:lang w:val="en-US"/>
        </w:rPr>
        <w:instrText xml:space="preserve"> SEQ Algorithm \* ARABIC </w:instrText>
      </w:r>
      <w:r w:rsidRPr="00F96233">
        <w:rPr>
          <w:b/>
          <w:lang w:val="en-US"/>
        </w:rPr>
        <w:fldChar w:fldCharType="separate"/>
      </w:r>
      <w:r w:rsidR="006F1501" w:rsidRPr="00F96233">
        <w:rPr>
          <w:b/>
          <w:lang w:val="en-US"/>
        </w:rPr>
        <w:t>1</w:t>
      </w:r>
      <w:r w:rsidRPr="00360B53">
        <w:rPr>
          <w:b/>
          <w:lang w:val="en-US"/>
        </w:rPr>
        <w:fldChar w:fldCharType="end"/>
      </w:r>
      <w:bookmarkEnd w:id="81"/>
      <w:bookmarkEnd w:id="82"/>
      <w:r w:rsidRPr="00CD5B1E">
        <w:rPr>
          <w:b/>
          <w:lang w:val="en-US"/>
        </w:rPr>
        <w:t>:</w:t>
      </w:r>
      <w:r w:rsidRPr="00360B53">
        <w:rPr>
          <w:lang w:val="en-US"/>
        </w:rPr>
        <w:t xml:space="preserve"> Updating commits in the topology</w:t>
      </w:r>
    </w:p>
    <w:p w14:paraId="05917105" w14:textId="36C6BB13" w:rsidR="005629DD" w:rsidRPr="005973EB" w:rsidRDefault="005629DD" w:rsidP="005629DD">
      <w:pPr>
        <w:ind w:firstLine="0"/>
        <w:rPr>
          <w:szCs w:val="24"/>
          <w:lang w:val="en-US"/>
        </w:rPr>
      </w:pPr>
      <w:r w:rsidRPr="00360B53">
        <w:rPr>
          <w:b/>
          <w:szCs w:val="24"/>
          <w:lang w:val="en-US"/>
        </w:rPr>
        <w:t>input</w:t>
      </w:r>
      <w:r w:rsidRPr="00360B53">
        <w:rPr>
          <w:szCs w:val="24"/>
          <w:lang w:val="en-US"/>
        </w:rPr>
        <w:t xml:space="preserve">: </w:t>
      </w:r>
      <w:r w:rsidR="00367072" w:rsidRPr="000630C1">
        <w:rPr>
          <w:szCs w:val="24"/>
          <w:lang w:val="en-US"/>
        </w:rPr>
        <w:t xml:space="preserve">a </w:t>
      </w:r>
      <w:r w:rsidR="00367072" w:rsidRPr="007424E7">
        <w:rPr>
          <w:rFonts w:ascii="Courier New" w:hAnsi="Courier New" w:cs="Courier New"/>
          <w:sz w:val="20"/>
          <w:szCs w:val="20"/>
          <w:lang w:val="en-US"/>
        </w:rPr>
        <w:t>RepositoryInfo</w:t>
      </w:r>
      <w:r w:rsidR="00367072" w:rsidRPr="007424E7">
        <w:rPr>
          <w:szCs w:val="24"/>
          <w:lang w:val="en-US"/>
        </w:rPr>
        <w:t xml:space="preserve"> </w:t>
      </w:r>
      <w:r w:rsidR="00367072" w:rsidRPr="007424E7">
        <w:rPr>
          <w:i/>
          <w:szCs w:val="24"/>
          <w:lang w:val="en-US"/>
        </w:rPr>
        <w:t>rep</w:t>
      </w:r>
      <w:r w:rsidR="00367072" w:rsidRPr="00CB063E">
        <w:rPr>
          <w:szCs w:val="24"/>
          <w:lang w:val="en-US"/>
        </w:rPr>
        <w:t xml:space="preserve"> representing the repository being analyzed; f</w:t>
      </w:r>
      <w:r w:rsidRPr="00CB063E">
        <w:rPr>
          <w:szCs w:val="24"/>
          <w:lang w:val="en-US"/>
        </w:rPr>
        <w:t>our sets</w:t>
      </w:r>
      <w:r w:rsidR="00367072" w:rsidRPr="00CB063E">
        <w:rPr>
          <w:szCs w:val="24"/>
          <w:lang w:val="en-US"/>
        </w:rPr>
        <w:t xml:space="preserve"> </w:t>
      </w:r>
      <w:r w:rsidRPr="006D5673">
        <w:rPr>
          <w:i/>
          <w:szCs w:val="24"/>
          <w:lang w:val="en-US"/>
        </w:rPr>
        <w:t>pull</w:t>
      </w:r>
      <w:r w:rsidRPr="006D5673">
        <w:rPr>
          <w:szCs w:val="24"/>
          <w:lang w:val="en-US"/>
        </w:rPr>
        <w:t>,</w:t>
      </w:r>
      <w:r w:rsidR="00367072" w:rsidRPr="001D4DF6">
        <w:rPr>
          <w:szCs w:val="24"/>
          <w:lang w:val="en-US"/>
        </w:rPr>
        <w:t xml:space="preserve"> </w:t>
      </w:r>
      <w:r w:rsidR="00367072" w:rsidRPr="004C352C">
        <w:rPr>
          <w:i/>
          <w:szCs w:val="24"/>
          <w:lang w:val="en-US"/>
        </w:rPr>
        <w:t>push</w:t>
      </w:r>
      <w:r w:rsidR="00367072" w:rsidRPr="004C352C">
        <w:rPr>
          <w:szCs w:val="24"/>
          <w:lang w:val="en-US"/>
        </w:rPr>
        <w:t>,</w:t>
      </w:r>
      <w:r w:rsidRPr="008870B2">
        <w:rPr>
          <w:szCs w:val="24"/>
          <w:lang w:val="en-US"/>
        </w:rPr>
        <w:t xml:space="preserve"> </w:t>
      </w:r>
      <w:r w:rsidRPr="001657E3">
        <w:rPr>
          <w:i/>
          <w:szCs w:val="24"/>
          <w:lang w:val="en-US"/>
        </w:rPr>
        <w:t>previousSnapshot</w:t>
      </w:r>
      <w:r w:rsidR="002D3A3F">
        <w:rPr>
          <w:szCs w:val="24"/>
          <w:lang w:val="en-US"/>
        </w:rPr>
        <w:t>,</w:t>
      </w:r>
      <w:r w:rsidRPr="008A49BB">
        <w:rPr>
          <w:szCs w:val="24"/>
          <w:lang w:val="en-US"/>
        </w:rPr>
        <w:t xml:space="preserve"> and </w:t>
      </w:r>
      <w:r w:rsidRPr="008C37C4">
        <w:rPr>
          <w:i/>
          <w:szCs w:val="24"/>
          <w:lang w:val="en-US"/>
        </w:rPr>
        <w:t>currentSnapshot</w:t>
      </w:r>
      <w:r w:rsidR="00367072" w:rsidRPr="009B2681">
        <w:rPr>
          <w:szCs w:val="24"/>
          <w:lang w:val="en-US"/>
        </w:rPr>
        <w:t>.</w:t>
      </w:r>
    </w:p>
    <w:p w14:paraId="37A98BFB" w14:textId="77777777" w:rsidR="005629DD" w:rsidRPr="00A628E9" w:rsidRDefault="005629DD" w:rsidP="00F96233">
      <w:pPr>
        <w:pStyle w:val="ListaNumerada"/>
        <w:numPr>
          <w:ilvl w:val="0"/>
          <w:numId w:val="6"/>
        </w:numPr>
        <w:spacing w:before="0"/>
        <w:ind w:left="141" w:hanging="215"/>
        <w:jc w:val="left"/>
        <w:rPr>
          <w:b/>
          <w:szCs w:val="24"/>
          <w:lang w:val="en-US"/>
        </w:rPr>
      </w:pPr>
      <w:r w:rsidRPr="00A628E9">
        <w:rPr>
          <w:b/>
          <w:szCs w:val="24"/>
          <w:lang w:val="en-US"/>
        </w:rPr>
        <w:t>begin</w:t>
      </w:r>
    </w:p>
    <w:p w14:paraId="7E6BFABD" w14:textId="77777777" w:rsidR="005629DD" w:rsidRPr="00866A57" w:rsidRDefault="005629DD" w:rsidP="00F96233">
      <w:pPr>
        <w:pStyle w:val="ListaNumerada"/>
        <w:numPr>
          <w:ilvl w:val="0"/>
          <w:numId w:val="6"/>
        </w:numPr>
        <w:tabs>
          <w:tab w:val="clear" w:pos="993"/>
        </w:tabs>
        <w:spacing w:before="0"/>
        <w:ind w:left="141" w:hanging="215"/>
        <w:jc w:val="left"/>
        <w:rPr>
          <w:i/>
          <w:szCs w:val="24"/>
          <w:lang w:val="en-US"/>
        </w:rPr>
      </w:pPr>
      <w:r w:rsidRPr="00A628E9">
        <w:rPr>
          <w:szCs w:val="24"/>
          <w:lang w:val="en-US"/>
        </w:rPr>
        <w:tab/>
      </w:r>
      <w:r w:rsidRPr="00A628E9">
        <w:rPr>
          <w:szCs w:val="24"/>
          <w:lang w:val="en-US"/>
        </w:rPr>
        <w:tab/>
      </w:r>
      <w:r w:rsidRPr="00A02003">
        <w:rPr>
          <w:i/>
          <w:szCs w:val="24"/>
          <w:lang w:val="en-US"/>
        </w:rPr>
        <w:t xml:space="preserve">Let </w:t>
      </w:r>
      <w:r w:rsidR="00367072" w:rsidRPr="003E1688">
        <w:rPr>
          <w:i/>
          <w:szCs w:val="24"/>
          <w:lang w:val="en-US"/>
        </w:rPr>
        <w:t>db.</w:t>
      </w:r>
      <w:r w:rsidRPr="003E1688">
        <w:rPr>
          <w:i/>
          <w:szCs w:val="24"/>
          <w:lang w:val="en-US"/>
        </w:rPr>
        <w:t>commits b</w:t>
      </w:r>
      <w:r w:rsidRPr="00933770">
        <w:rPr>
          <w:i/>
          <w:szCs w:val="24"/>
          <w:lang w:val="en-US"/>
        </w:rPr>
        <w:t>e the set of commits in the database</w:t>
      </w:r>
      <w:r w:rsidR="001E77C7" w:rsidRPr="00933770">
        <w:rPr>
          <w:i/>
          <w:szCs w:val="24"/>
          <w:lang w:val="en-US"/>
        </w:rPr>
        <w:t>, for the system that rep belongs to (rep.project)</w:t>
      </w:r>
      <w:r w:rsidRPr="0026058A">
        <w:rPr>
          <w:i/>
          <w:szCs w:val="24"/>
          <w:lang w:val="en-US"/>
        </w:rPr>
        <w:t xml:space="preserve">, respecting the data model shown in </w:t>
      </w:r>
      <w:r w:rsidR="001E77C7" w:rsidRPr="002D5D79">
        <w:rPr>
          <w:i/>
          <w:szCs w:val="24"/>
          <w:lang w:val="en-US"/>
        </w:rPr>
        <w:fldChar w:fldCharType="begin"/>
      </w:r>
      <w:r w:rsidR="001E77C7" w:rsidRPr="00CD5B1E">
        <w:rPr>
          <w:i/>
          <w:szCs w:val="24"/>
          <w:lang w:val="en-US"/>
        </w:rPr>
        <w:instrText xml:space="preserve"> REF _Ref393358307 \h  \* MERGEFORMAT </w:instrText>
      </w:r>
      <w:r w:rsidR="001E77C7" w:rsidRPr="002D5D79">
        <w:rPr>
          <w:i/>
          <w:szCs w:val="24"/>
          <w:lang w:val="en-US"/>
        </w:rPr>
      </w:r>
      <w:r w:rsidR="001E77C7" w:rsidRPr="00F96233">
        <w:rPr>
          <w:i/>
          <w:szCs w:val="24"/>
          <w:lang w:val="en-US"/>
        </w:rPr>
        <w:fldChar w:fldCharType="separate"/>
      </w:r>
      <w:r w:rsidR="006F1501" w:rsidRPr="002D5D79">
        <w:rPr>
          <w:i/>
          <w:lang w:val="en-US"/>
        </w:rPr>
        <w:t xml:space="preserve">Figure </w:t>
      </w:r>
      <w:r w:rsidR="006F1501" w:rsidRPr="00F96233">
        <w:rPr>
          <w:i/>
          <w:lang w:val="en-US"/>
        </w:rPr>
        <w:t>3</w:t>
      </w:r>
      <w:r w:rsidR="001E77C7" w:rsidRPr="002D5D79">
        <w:rPr>
          <w:i/>
          <w:szCs w:val="24"/>
          <w:lang w:val="en-US"/>
        </w:rPr>
        <w:fldChar w:fldCharType="end"/>
      </w:r>
      <w:r w:rsidR="001E77C7" w:rsidRPr="002D5D79">
        <w:rPr>
          <w:i/>
          <w:szCs w:val="24"/>
          <w:lang w:val="en-US"/>
        </w:rPr>
        <w:t>.</w:t>
      </w:r>
    </w:p>
    <w:p w14:paraId="0F7F2DB5" w14:textId="77777777" w:rsidR="005629DD" w:rsidRPr="00A36650" w:rsidRDefault="005629DD" w:rsidP="00F96233">
      <w:pPr>
        <w:pStyle w:val="ListaNumerada"/>
        <w:numPr>
          <w:ilvl w:val="0"/>
          <w:numId w:val="6"/>
        </w:numPr>
        <w:tabs>
          <w:tab w:val="clear" w:pos="993"/>
        </w:tabs>
        <w:spacing w:before="0"/>
        <w:ind w:left="141" w:hanging="215"/>
        <w:jc w:val="left"/>
        <w:rPr>
          <w:szCs w:val="24"/>
          <w:lang w:val="en-US"/>
        </w:rPr>
      </w:pPr>
      <w:r w:rsidRPr="0001348C">
        <w:rPr>
          <w:szCs w:val="24"/>
          <w:lang w:val="en-US"/>
        </w:rPr>
        <w:tab/>
      </w:r>
      <w:r w:rsidRPr="0001348C">
        <w:rPr>
          <w:szCs w:val="24"/>
          <w:lang w:val="en-US"/>
        </w:rPr>
        <w:tab/>
      </w:r>
      <w:r w:rsidRPr="001A11F3">
        <w:rPr>
          <w:b/>
          <w:szCs w:val="24"/>
          <w:lang w:val="en-US"/>
        </w:rPr>
        <w:t>if</w:t>
      </w:r>
      <w:r w:rsidRPr="00A36650">
        <w:rPr>
          <w:szCs w:val="24"/>
          <w:lang w:val="en-US"/>
        </w:rPr>
        <w:t xml:space="preserve"> </w:t>
      </w:r>
      <w:r w:rsidRPr="00A36650">
        <w:rPr>
          <w:i/>
          <w:szCs w:val="24"/>
          <w:lang w:val="en-US"/>
        </w:rPr>
        <w:t>previousSnapshot</w:t>
      </w:r>
      <w:r w:rsidRPr="00A36650">
        <w:rPr>
          <w:szCs w:val="24"/>
          <w:lang w:val="en-US"/>
        </w:rPr>
        <w:t xml:space="preserve"> </w:t>
      </w:r>
      <w:r w:rsidR="00855A23" w:rsidRPr="00A36650">
        <w:rPr>
          <w:rFonts w:cs="Times"/>
          <w:szCs w:val="24"/>
          <w:lang w:val="en-US"/>
        </w:rPr>
        <w:t>=</w:t>
      </w:r>
      <w:r w:rsidRPr="00A36650">
        <w:rPr>
          <w:szCs w:val="24"/>
          <w:lang w:val="en-US"/>
        </w:rPr>
        <w:t xml:space="preserve"> { } </w:t>
      </w:r>
      <w:r w:rsidRPr="00A36650">
        <w:rPr>
          <w:b/>
          <w:szCs w:val="24"/>
          <w:lang w:val="en-US"/>
        </w:rPr>
        <w:t>then</w:t>
      </w:r>
    </w:p>
    <w:p w14:paraId="1D0934C6" w14:textId="77777777" w:rsidR="005629DD" w:rsidRPr="000323BD" w:rsidRDefault="005629DD" w:rsidP="00F96233">
      <w:pPr>
        <w:pStyle w:val="ListaNumerada"/>
        <w:numPr>
          <w:ilvl w:val="0"/>
          <w:numId w:val="6"/>
        </w:numPr>
        <w:tabs>
          <w:tab w:val="clear" w:pos="993"/>
        </w:tabs>
        <w:spacing w:before="0"/>
        <w:ind w:left="141" w:hanging="215"/>
        <w:jc w:val="left"/>
        <w:rPr>
          <w:szCs w:val="24"/>
          <w:lang w:val="en-US"/>
        </w:rPr>
      </w:pPr>
      <w:r w:rsidRPr="00980E0B">
        <w:rPr>
          <w:szCs w:val="24"/>
          <w:lang w:val="en-US"/>
        </w:rPr>
        <w:tab/>
      </w:r>
      <w:r w:rsidRPr="00980E0B">
        <w:rPr>
          <w:szCs w:val="24"/>
          <w:lang w:val="en-US"/>
        </w:rPr>
        <w:tab/>
      </w:r>
      <w:r w:rsidRPr="00980E0B">
        <w:rPr>
          <w:szCs w:val="24"/>
          <w:lang w:val="en-US"/>
        </w:rPr>
        <w:tab/>
      </w:r>
      <w:r w:rsidR="00855A23" w:rsidRPr="00E86099">
        <w:rPr>
          <w:i/>
          <w:szCs w:val="24"/>
          <w:lang w:val="en-US"/>
        </w:rPr>
        <w:t>newCommits</w:t>
      </w:r>
      <w:r w:rsidR="00855A23" w:rsidRPr="00520C10">
        <w:rPr>
          <w:szCs w:val="24"/>
          <w:lang w:val="en-US"/>
        </w:rPr>
        <w:t xml:space="preserve"> = </w:t>
      </w:r>
      <w:r w:rsidR="00855A23" w:rsidRPr="00433BFA">
        <w:rPr>
          <w:i/>
          <w:szCs w:val="24"/>
          <w:lang w:val="en-US"/>
        </w:rPr>
        <w:t>currentSnapshot</w:t>
      </w:r>
      <w:r w:rsidR="00855A23" w:rsidRPr="00433BFA">
        <w:rPr>
          <w:szCs w:val="24"/>
          <w:lang w:val="en-US"/>
        </w:rPr>
        <w:t>;</w:t>
      </w:r>
    </w:p>
    <w:p w14:paraId="053A565E" w14:textId="77777777" w:rsidR="005629DD" w:rsidRPr="00CD099A" w:rsidRDefault="005629DD" w:rsidP="00F96233">
      <w:pPr>
        <w:pStyle w:val="ListaNumerada"/>
        <w:numPr>
          <w:ilvl w:val="0"/>
          <w:numId w:val="6"/>
        </w:numPr>
        <w:tabs>
          <w:tab w:val="clear" w:pos="993"/>
        </w:tabs>
        <w:spacing w:before="0"/>
        <w:ind w:left="141" w:hanging="215"/>
        <w:jc w:val="left"/>
        <w:rPr>
          <w:b/>
          <w:szCs w:val="24"/>
          <w:lang w:val="en-US"/>
        </w:rPr>
      </w:pPr>
      <w:r w:rsidRPr="004204F0">
        <w:rPr>
          <w:szCs w:val="24"/>
          <w:lang w:val="en-US"/>
        </w:rPr>
        <w:tab/>
      </w:r>
      <w:r w:rsidRPr="004204F0">
        <w:rPr>
          <w:szCs w:val="24"/>
          <w:lang w:val="en-US"/>
        </w:rPr>
        <w:tab/>
      </w:r>
      <w:r w:rsidRPr="00CD099A">
        <w:rPr>
          <w:b/>
          <w:szCs w:val="24"/>
          <w:lang w:val="en-US"/>
        </w:rPr>
        <w:t>else</w:t>
      </w:r>
    </w:p>
    <w:p w14:paraId="2A0FFDBC" w14:textId="77777777" w:rsidR="005629DD" w:rsidRPr="00465A20" w:rsidRDefault="005629DD" w:rsidP="00F96233">
      <w:pPr>
        <w:pStyle w:val="ListaNumerada"/>
        <w:numPr>
          <w:ilvl w:val="0"/>
          <w:numId w:val="6"/>
        </w:numPr>
        <w:tabs>
          <w:tab w:val="clear" w:pos="993"/>
        </w:tabs>
        <w:spacing w:before="0"/>
        <w:ind w:left="141" w:hanging="215"/>
        <w:jc w:val="left"/>
        <w:rPr>
          <w:szCs w:val="24"/>
          <w:lang w:val="en-US"/>
        </w:rPr>
      </w:pPr>
      <w:r w:rsidRPr="00481BB9">
        <w:rPr>
          <w:szCs w:val="24"/>
          <w:lang w:val="en-US"/>
        </w:rPr>
        <w:tab/>
      </w:r>
      <w:r w:rsidRPr="00481BB9">
        <w:rPr>
          <w:szCs w:val="24"/>
          <w:lang w:val="en-US"/>
        </w:rPr>
        <w:tab/>
      </w:r>
      <w:r w:rsidRPr="00481BB9">
        <w:rPr>
          <w:szCs w:val="24"/>
          <w:lang w:val="en-US"/>
        </w:rPr>
        <w:tab/>
      </w:r>
      <w:r w:rsidR="00855A23" w:rsidRPr="00822B83">
        <w:rPr>
          <w:i/>
          <w:szCs w:val="24"/>
          <w:lang w:val="en-US"/>
        </w:rPr>
        <w:t>newCommits</w:t>
      </w:r>
      <w:r w:rsidR="00855A23" w:rsidRPr="00E22E05">
        <w:rPr>
          <w:szCs w:val="24"/>
          <w:lang w:val="en-US"/>
        </w:rPr>
        <w:t xml:space="preserve"> = </w:t>
      </w:r>
      <w:r w:rsidR="00855A23" w:rsidRPr="00E22E05">
        <w:rPr>
          <w:i/>
          <w:szCs w:val="24"/>
          <w:lang w:val="en-US"/>
        </w:rPr>
        <w:t>currentSnapshot</w:t>
      </w:r>
      <w:r w:rsidR="00855A23" w:rsidRPr="00E22E05">
        <w:rPr>
          <w:szCs w:val="24"/>
          <w:lang w:val="en-US"/>
        </w:rPr>
        <w:t xml:space="preserve"> \ </w:t>
      </w:r>
      <w:r w:rsidR="00855A23" w:rsidRPr="00293E4D">
        <w:rPr>
          <w:i/>
          <w:szCs w:val="24"/>
          <w:lang w:val="en-US"/>
        </w:rPr>
        <w:t>previousSnapshot</w:t>
      </w:r>
      <w:r w:rsidR="00855A23" w:rsidRPr="00293E4D">
        <w:rPr>
          <w:szCs w:val="24"/>
          <w:lang w:val="en-US"/>
        </w:rPr>
        <w:t>;</w:t>
      </w:r>
    </w:p>
    <w:p w14:paraId="4285E7DE" w14:textId="77777777" w:rsidR="00855A23" w:rsidRPr="00FA67DB" w:rsidRDefault="00855A23" w:rsidP="00F96233">
      <w:pPr>
        <w:pStyle w:val="ListaNumerada"/>
        <w:numPr>
          <w:ilvl w:val="0"/>
          <w:numId w:val="6"/>
        </w:numPr>
        <w:tabs>
          <w:tab w:val="clear" w:pos="993"/>
        </w:tabs>
        <w:spacing w:before="0"/>
        <w:ind w:left="141" w:hanging="215"/>
        <w:jc w:val="left"/>
        <w:rPr>
          <w:szCs w:val="24"/>
          <w:lang w:val="en-US"/>
        </w:rPr>
      </w:pPr>
      <w:r w:rsidRPr="00D63B6B">
        <w:rPr>
          <w:szCs w:val="24"/>
          <w:lang w:val="en-US"/>
        </w:rPr>
        <w:tab/>
      </w:r>
      <w:r w:rsidRPr="00D63B6B">
        <w:rPr>
          <w:szCs w:val="24"/>
          <w:lang w:val="en-US"/>
        </w:rPr>
        <w:tab/>
      </w:r>
      <w:r w:rsidRPr="00086A36">
        <w:rPr>
          <w:b/>
          <w:szCs w:val="24"/>
          <w:lang w:val="en-US"/>
        </w:rPr>
        <w:t>endif</w:t>
      </w:r>
    </w:p>
    <w:p w14:paraId="261D0FEF" w14:textId="77777777" w:rsidR="00A764A1" w:rsidRPr="00CD5B1E" w:rsidRDefault="005629DD" w:rsidP="00F96233">
      <w:pPr>
        <w:pStyle w:val="ListaNumerada"/>
        <w:numPr>
          <w:ilvl w:val="0"/>
          <w:numId w:val="6"/>
        </w:numPr>
        <w:tabs>
          <w:tab w:val="clear" w:pos="993"/>
        </w:tabs>
        <w:spacing w:before="0"/>
        <w:ind w:left="141" w:hanging="215"/>
        <w:jc w:val="left"/>
        <w:rPr>
          <w:szCs w:val="24"/>
          <w:lang w:val="en-US"/>
        </w:rPr>
      </w:pPr>
      <w:r w:rsidRPr="00CD5B1E">
        <w:rPr>
          <w:szCs w:val="24"/>
          <w:lang w:val="en-US"/>
        </w:rPr>
        <w:tab/>
      </w:r>
      <w:r w:rsidR="00A764A1" w:rsidRPr="00CD5B1E">
        <w:rPr>
          <w:szCs w:val="24"/>
          <w:lang w:val="en-US"/>
        </w:rPr>
        <w:tab/>
      </w:r>
      <w:r w:rsidR="00A764A1" w:rsidRPr="00CD5B1E">
        <w:rPr>
          <w:i/>
          <w:szCs w:val="24"/>
          <w:lang w:val="en-US"/>
        </w:rPr>
        <w:t>commitsToDelete</w:t>
      </w:r>
      <w:r w:rsidR="00A764A1" w:rsidRPr="00CD5B1E">
        <w:rPr>
          <w:szCs w:val="24"/>
          <w:lang w:val="en-US"/>
        </w:rPr>
        <w:t xml:space="preserve"> = </w:t>
      </w:r>
      <w:r w:rsidR="00A764A1" w:rsidRPr="00CD5B1E">
        <w:rPr>
          <w:i/>
          <w:szCs w:val="24"/>
          <w:lang w:val="en-US"/>
        </w:rPr>
        <w:t>previousSnapshot</w:t>
      </w:r>
      <w:r w:rsidR="00A764A1" w:rsidRPr="00CD5B1E">
        <w:rPr>
          <w:szCs w:val="24"/>
          <w:lang w:val="en-US"/>
        </w:rPr>
        <w:t xml:space="preserve"> \ </w:t>
      </w:r>
      <w:r w:rsidR="00A764A1" w:rsidRPr="00CD5B1E">
        <w:rPr>
          <w:i/>
          <w:szCs w:val="24"/>
          <w:lang w:val="en-US"/>
        </w:rPr>
        <w:t>currentSnapshot</w:t>
      </w:r>
    </w:p>
    <w:p w14:paraId="43F906F6" w14:textId="77777777" w:rsidR="00A764A1" w:rsidRPr="00CD5B1E" w:rsidRDefault="00A764A1" w:rsidP="00F96233">
      <w:pPr>
        <w:pStyle w:val="ListaNumerada"/>
        <w:numPr>
          <w:ilvl w:val="0"/>
          <w:numId w:val="6"/>
        </w:numPr>
        <w:tabs>
          <w:tab w:val="clear" w:pos="993"/>
        </w:tabs>
        <w:spacing w:before="0"/>
        <w:ind w:left="141" w:hanging="215"/>
        <w:jc w:val="left"/>
        <w:rPr>
          <w:szCs w:val="24"/>
          <w:lang w:val="en-US"/>
        </w:rPr>
      </w:pPr>
      <w:r w:rsidRPr="00CD5B1E">
        <w:rPr>
          <w:szCs w:val="24"/>
          <w:lang w:val="en-US"/>
        </w:rPr>
        <w:tab/>
      </w:r>
      <w:r w:rsidRPr="00CD5B1E">
        <w:rPr>
          <w:szCs w:val="24"/>
          <w:lang w:val="en-US"/>
        </w:rPr>
        <w:tab/>
      </w:r>
      <w:r w:rsidRPr="00CD5B1E">
        <w:rPr>
          <w:b/>
          <w:szCs w:val="24"/>
          <w:lang w:val="en-US"/>
        </w:rPr>
        <w:t>if</w:t>
      </w:r>
      <w:r w:rsidRPr="00CD5B1E">
        <w:rPr>
          <w:szCs w:val="24"/>
          <w:lang w:val="en-US"/>
        </w:rPr>
        <w:t xml:space="preserve"> </w:t>
      </w:r>
      <w:r w:rsidRPr="00CD5B1E">
        <w:rPr>
          <w:i/>
          <w:szCs w:val="24"/>
          <w:lang w:val="en-US"/>
        </w:rPr>
        <w:t>commitsToDelete</w:t>
      </w:r>
      <w:r w:rsidRPr="00CD5B1E">
        <w:rPr>
          <w:szCs w:val="24"/>
          <w:lang w:val="en-US"/>
        </w:rPr>
        <w:t xml:space="preserve"> </w:t>
      </w:r>
      <w:r w:rsidRPr="00CD5B1E">
        <w:rPr>
          <w:rFonts w:cs="Times"/>
          <w:szCs w:val="24"/>
          <w:lang w:val="en-US"/>
        </w:rPr>
        <w:t>≠</w:t>
      </w:r>
      <w:r w:rsidRPr="00CD5B1E">
        <w:rPr>
          <w:szCs w:val="24"/>
          <w:lang w:val="en-US"/>
        </w:rPr>
        <w:t xml:space="preserve"> { }</w:t>
      </w:r>
    </w:p>
    <w:p w14:paraId="438CDB9E" w14:textId="77777777" w:rsidR="00A764A1" w:rsidRPr="00030219" w:rsidRDefault="00A764A1" w:rsidP="00F96233">
      <w:pPr>
        <w:pStyle w:val="ListaNumerada"/>
        <w:numPr>
          <w:ilvl w:val="0"/>
          <w:numId w:val="6"/>
        </w:numPr>
        <w:tabs>
          <w:tab w:val="clear" w:pos="993"/>
        </w:tabs>
        <w:spacing w:before="0"/>
        <w:ind w:left="141" w:hanging="215"/>
        <w:jc w:val="left"/>
        <w:rPr>
          <w:szCs w:val="24"/>
          <w:lang w:val="en-US"/>
        </w:rPr>
      </w:pPr>
      <w:r w:rsidRPr="00CD5B1E">
        <w:rPr>
          <w:szCs w:val="24"/>
          <w:lang w:val="en-US"/>
        </w:rPr>
        <w:tab/>
      </w:r>
      <w:r w:rsidRPr="00CD5B1E">
        <w:rPr>
          <w:szCs w:val="24"/>
          <w:lang w:val="en-US"/>
        </w:rPr>
        <w:tab/>
      </w:r>
      <w:r w:rsidRPr="00CD5B1E">
        <w:rPr>
          <w:b/>
          <w:szCs w:val="24"/>
          <w:lang w:val="en-US"/>
        </w:rPr>
        <w:t>delete</w:t>
      </w:r>
      <w:r w:rsidRPr="00CD5B1E">
        <w:rPr>
          <w:szCs w:val="24"/>
          <w:lang w:val="en-US"/>
        </w:rPr>
        <w:t xml:space="preserve"> </w:t>
      </w:r>
      <w:r w:rsidRPr="00CD5B1E">
        <w:rPr>
          <w:i/>
          <w:szCs w:val="24"/>
          <w:lang w:val="en-US"/>
        </w:rPr>
        <w:t xml:space="preserve">commitsToDelete </w:t>
      </w:r>
      <w:r w:rsidRPr="00F96233">
        <w:rPr>
          <w:b/>
          <w:i/>
          <w:szCs w:val="24"/>
          <w:lang w:val="en-US"/>
        </w:rPr>
        <w:t>from</w:t>
      </w:r>
      <w:r w:rsidRPr="00030219">
        <w:rPr>
          <w:i/>
          <w:szCs w:val="24"/>
          <w:lang w:val="en-US"/>
        </w:rPr>
        <w:t xml:space="preserve"> database</w:t>
      </w:r>
    </w:p>
    <w:p w14:paraId="0DD2047C" w14:textId="77777777" w:rsidR="00A764A1" w:rsidRPr="007E7139" w:rsidRDefault="00A764A1" w:rsidP="00F96233">
      <w:pPr>
        <w:pStyle w:val="ListaNumerada"/>
        <w:numPr>
          <w:ilvl w:val="0"/>
          <w:numId w:val="6"/>
        </w:numPr>
        <w:tabs>
          <w:tab w:val="clear" w:pos="993"/>
        </w:tabs>
        <w:spacing w:before="0"/>
        <w:ind w:left="141" w:hanging="215"/>
        <w:jc w:val="left"/>
        <w:rPr>
          <w:szCs w:val="24"/>
          <w:lang w:val="en-US"/>
        </w:rPr>
      </w:pPr>
      <w:r w:rsidRPr="007E7139">
        <w:rPr>
          <w:szCs w:val="24"/>
          <w:lang w:val="en-US"/>
        </w:rPr>
        <w:tab/>
      </w:r>
      <w:r w:rsidRPr="007E7139">
        <w:rPr>
          <w:b/>
          <w:szCs w:val="24"/>
          <w:lang w:val="en-US"/>
        </w:rPr>
        <w:t>endif</w:t>
      </w:r>
    </w:p>
    <w:p w14:paraId="4D02B27B" w14:textId="77777777" w:rsidR="005629DD" w:rsidRPr="002D5D79" w:rsidRDefault="005629DD" w:rsidP="00F96233">
      <w:pPr>
        <w:pStyle w:val="ListaNumerada"/>
        <w:numPr>
          <w:ilvl w:val="0"/>
          <w:numId w:val="6"/>
        </w:numPr>
        <w:tabs>
          <w:tab w:val="clear" w:pos="993"/>
        </w:tabs>
        <w:spacing w:before="0"/>
        <w:ind w:left="141" w:hanging="215"/>
        <w:jc w:val="left"/>
        <w:rPr>
          <w:szCs w:val="24"/>
          <w:lang w:val="en-US"/>
        </w:rPr>
      </w:pPr>
      <w:r w:rsidRPr="002D5D79">
        <w:rPr>
          <w:szCs w:val="24"/>
          <w:lang w:val="en-US"/>
        </w:rPr>
        <w:tab/>
      </w:r>
      <w:r w:rsidRPr="002D5D79">
        <w:rPr>
          <w:i/>
          <w:szCs w:val="24"/>
          <w:lang w:val="en-US"/>
        </w:rPr>
        <w:t>commitCount</w:t>
      </w:r>
      <w:r w:rsidRPr="002D5D79">
        <w:rPr>
          <w:szCs w:val="24"/>
          <w:lang w:val="en-US"/>
        </w:rPr>
        <w:t xml:space="preserve"> = #(</w:t>
      </w:r>
      <w:r w:rsidR="00367072" w:rsidRPr="002D5D79">
        <w:rPr>
          <w:i/>
          <w:szCs w:val="24"/>
          <w:lang w:val="en-US"/>
        </w:rPr>
        <w:t>db.</w:t>
      </w:r>
      <w:r w:rsidRPr="002D5D79">
        <w:rPr>
          <w:i/>
          <w:szCs w:val="24"/>
          <w:lang w:val="en-US"/>
        </w:rPr>
        <w:t>commits</w:t>
      </w:r>
      <w:r w:rsidRPr="002D5D79">
        <w:rPr>
          <w:szCs w:val="24"/>
          <w:lang w:val="en-US"/>
        </w:rPr>
        <w:t>)</w:t>
      </w:r>
    </w:p>
    <w:p w14:paraId="7B8603AE" w14:textId="77777777" w:rsidR="005629DD" w:rsidRPr="007E7139" w:rsidRDefault="00A764A1" w:rsidP="00F96233">
      <w:pPr>
        <w:pStyle w:val="ListaNumerada"/>
        <w:numPr>
          <w:ilvl w:val="0"/>
          <w:numId w:val="6"/>
        </w:numPr>
        <w:tabs>
          <w:tab w:val="clear" w:pos="993"/>
        </w:tabs>
        <w:spacing w:before="0"/>
        <w:ind w:left="141" w:hanging="215"/>
        <w:jc w:val="left"/>
        <w:rPr>
          <w:szCs w:val="24"/>
          <w:lang w:val="en-US"/>
        </w:rPr>
      </w:pPr>
      <w:r w:rsidRPr="002D5D79">
        <w:rPr>
          <w:szCs w:val="24"/>
          <w:lang w:val="en-US"/>
        </w:rPr>
        <w:tab/>
      </w:r>
      <w:r w:rsidR="005629DD" w:rsidRPr="002D5D79">
        <w:rPr>
          <w:b/>
          <w:szCs w:val="24"/>
          <w:lang w:val="en-US"/>
        </w:rPr>
        <w:t>if</w:t>
      </w:r>
      <w:r w:rsidR="005629DD" w:rsidRPr="002D5D79">
        <w:rPr>
          <w:szCs w:val="24"/>
          <w:lang w:val="en-US"/>
        </w:rPr>
        <w:t xml:space="preserve"> </w:t>
      </w:r>
      <w:r w:rsidR="005629DD" w:rsidRPr="002D5D79">
        <w:rPr>
          <w:i/>
          <w:szCs w:val="24"/>
          <w:lang w:val="en-US"/>
        </w:rPr>
        <w:t>commitCount</w:t>
      </w:r>
      <w:r w:rsidR="005629DD" w:rsidRPr="002D5D79">
        <w:rPr>
          <w:szCs w:val="24"/>
          <w:lang w:val="en-US"/>
        </w:rPr>
        <w:t xml:space="preserve"> </w:t>
      </w:r>
      <w:r w:rsidR="00855A23" w:rsidRPr="002D5D79">
        <w:rPr>
          <w:rFonts w:cs="Times"/>
          <w:szCs w:val="24"/>
          <w:lang w:val="en-US"/>
        </w:rPr>
        <w:t>=</w:t>
      </w:r>
      <w:r w:rsidR="005629DD" w:rsidRPr="002D5D79">
        <w:rPr>
          <w:szCs w:val="24"/>
          <w:lang w:val="en-US"/>
        </w:rPr>
        <w:t xml:space="preserve"> </w:t>
      </w:r>
      <w:r w:rsidR="005629DD" w:rsidRPr="00F96233">
        <w:rPr>
          <w:szCs w:val="24"/>
          <w:lang w:val="en-US"/>
        </w:rPr>
        <w:t>0</w:t>
      </w:r>
      <w:r w:rsidR="005629DD" w:rsidRPr="00030219">
        <w:rPr>
          <w:szCs w:val="24"/>
          <w:lang w:val="en-US"/>
        </w:rPr>
        <w:t xml:space="preserve"> </w:t>
      </w:r>
      <w:r w:rsidR="005629DD" w:rsidRPr="007E7139">
        <w:rPr>
          <w:b/>
          <w:szCs w:val="24"/>
          <w:lang w:val="en-US"/>
        </w:rPr>
        <w:t>then</w:t>
      </w:r>
    </w:p>
    <w:p w14:paraId="5F4812BC" w14:textId="77777777" w:rsidR="00855A23" w:rsidRPr="002D5D79" w:rsidRDefault="00855A23" w:rsidP="00F96233">
      <w:pPr>
        <w:pStyle w:val="ListaNumerada"/>
        <w:numPr>
          <w:ilvl w:val="0"/>
          <w:numId w:val="6"/>
        </w:numPr>
        <w:tabs>
          <w:tab w:val="clear" w:pos="993"/>
        </w:tabs>
        <w:spacing w:before="0"/>
        <w:ind w:left="141" w:hanging="215"/>
        <w:jc w:val="left"/>
        <w:rPr>
          <w:szCs w:val="24"/>
          <w:lang w:val="en-US"/>
        </w:rPr>
      </w:pPr>
      <w:r w:rsidRPr="007E7139">
        <w:rPr>
          <w:szCs w:val="24"/>
          <w:lang w:val="en-US"/>
        </w:rPr>
        <w:tab/>
      </w:r>
      <w:r w:rsidRPr="007E7139">
        <w:rPr>
          <w:szCs w:val="24"/>
          <w:lang w:val="en-US"/>
        </w:rPr>
        <w:tab/>
      </w:r>
      <w:r w:rsidRPr="002D5D79">
        <w:rPr>
          <w:i/>
          <w:szCs w:val="24"/>
          <w:lang w:val="en-US"/>
        </w:rPr>
        <w:t>commitsToInsert</w:t>
      </w:r>
      <w:r w:rsidRPr="002D5D79">
        <w:rPr>
          <w:szCs w:val="24"/>
          <w:lang w:val="en-US"/>
        </w:rPr>
        <w:t xml:space="preserve"> = </w:t>
      </w:r>
      <w:r w:rsidRPr="002D5D79">
        <w:rPr>
          <w:i/>
          <w:szCs w:val="24"/>
          <w:lang w:val="en-US"/>
        </w:rPr>
        <w:t>newCommits</w:t>
      </w:r>
    </w:p>
    <w:p w14:paraId="6B039F1F" w14:textId="77777777" w:rsidR="005629DD" w:rsidRPr="00866A57" w:rsidRDefault="00855A23" w:rsidP="00F96233">
      <w:pPr>
        <w:pStyle w:val="ListaNumerada"/>
        <w:numPr>
          <w:ilvl w:val="0"/>
          <w:numId w:val="6"/>
        </w:numPr>
        <w:tabs>
          <w:tab w:val="clear" w:pos="993"/>
        </w:tabs>
        <w:spacing w:before="0"/>
        <w:ind w:left="141" w:hanging="215"/>
        <w:jc w:val="left"/>
        <w:rPr>
          <w:b/>
          <w:szCs w:val="24"/>
          <w:lang w:val="en-US"/>
        </w:rPr>
      </w:pPr>
      <w:r w:rsidRPr="002D5D79">
        <w:rPr>
          <w:szCs w:val="24"/>
          <w:lang w:val="en-US"/>
        </w:rPr>
        <w:tab/>
      </w:r>
      <w:r w:rsidR="005629DD" w:rsidRPr="00866A57">
        <w:rPr>
          <w:b/>
          <w:szCs w:val="24"/>
          <w:lang w:val="en-US"/>
        </w:rPr>
        <w:t>else</w:t>
      </w:r>
    </w:p>
    <w:p w14:paraId="04FC4687" w14:textId="77777777" w:rsidR="002B74B1" w:rsidRPr="00A36650" w:rsidRDefault="002B74B1" w:rsidP="00F96233">
      <w:pPr>
        <w:pStyle w:val="ListaNumerada"/>
        <w:numPr>
          <w:ilvl w:val="0"/>
          <w:numId w:val="6"/>
        </w:numPr>
        <w:tabs>
          <w:tab w:val="clear" w:pos="993"/>
        </w:tabs>
        <w:spacing w:before="0"/>
        <w:ind w:left="141" w:hanging="215"/>
        <w:jc w:val="left"/>
        <w:rPr>
          <w:szCs w:val="24"/>
          <w:lang w:val="en-US"/>
        </w:rPr>
      </w:pPr>
      <w:r w:rsidRPr="0001348C">
        <w:rPr>
          <w:szCs w:val="24"/>
          <w:lang w:val="en-US"/>
        </w:rPr>
        <w:tab/>
      </w:r>
      <w:r w:rsidRPr="0001348C">
        <w:rPr>
          <w:szCs w:val="24"/>
          <w:lang w:val="en-US"/>
        </w:rPr>
        <w:tab/>
      </w:r>
      <w:r w:rsidRPr="0001348C">
        <w:rPr>
          <w:szCs w:val="24"/>
          <w:lang w:val="en-US"/>
        </w:rPr>
        <w:tab/>
      </w:r>
      <w:r w:rsidRPr="001A11F3">
        <w:rPr>
          <w:i/>
          <w:szCs w:val="24"/>
          <w:lang w:val="en-US"/>
        </w:rPr>
        <w:t>commitsToInsert</w:t>
      </w:r>
      <w:r w:rsidRPr="00A36650">
        <w:rPr>
          <w:szCs w:val="24"/>
          <w:lang w:val="en-US"/>
        </w:rPr>
        <w:t xml:space="preserve"> = </w:t>
      </w:r>
      <w:r w:rsidRPr="00A36650">
        <w:rPr>
          <w:i/>
          <w:szCs w:val="24"/>
          <w:lang w:val="en-US"/>
        </w:rPr>
        <w:t>newCommits</w:t>
      </w:r>
      <w:r w:rsidRPr="00A36650">
        <w:rPr>
          <w:szCs w:val="24"/>
          <w:lang w:val="en-US"/>
        </w:rPr>
        <w:t xml:space="preserve"> \ </w:t>
      </w:r>
      <w:r w:rsidRPr="00A36650">
        <w:rPr>
          <w:i/>
          <w:szCs w:val="24"/>
          <w:lang w:val="en-US"/>
        </w:rPr>
        <w:t>db.commits</w:t>
      </w:r>
    </w:p>
    <w:p w14:paraId="5D2A49A3" w14:textId="77777777" w:rsidR="00855A23" w:rsidRPr="002D5D79" w:rsidRDefault="00855A23" w:rsidP="00F96233">
      <w:pPr>
        <w:pStyle w:val="ListaNumerada"/>
        <w:numPr>
          <w:ilvl w:val="0"/>
          <w:numId w:val="6"/>
        </w:numPr>
        <w:tabs>
          <w:tab w:val="clear" w:pos="993"/>
        </w:tabs>
        <w:spacing w:before="0"/>
        <w:ind w:left="141" w:hanging="215"/>
        <w:jc w:val="left"/>
        <w:rPr>
          <w:szCs w:val="24"/>
          <w:lang w:val="en-US"/>
        </w:rPr>
      </w:pPr>
      <w:r w:rsidRPr="00980E0B">
        <w:rPr>
          <w:szCs w:val="24"/>
          <w:lang w:val="en-US"/>
        </w:rPr>
        <w:tab/>
      </w:r>
      <w:r w:rsidRPr="00980E0B">
        <w:rPr>
          <w:szCs w:val="24"/>
          <w:lang w:val="en-US"/>
        </w:rPr>
        <w:tab/>
      </w:r>
      <w:r w:rsidRPr="00980E0B">
        <w:rPr>
          <w:szCs w:val="24"/>
          <w:lang w:val="en-US"/>
        </w:rPr>
        <w:tab/>
      </w:r>
      <w:r w:rsidR="004B34E2" w:rsidRPr="00980E0B">
        <w:rPr>
          <w:i/>
          <w:szCs w:val="24"/>
          <w:lang w:val="en-US"/>
        </w:rPr>
        <w:t>commitsToUpdate</w:t>
      </w:r>
      <w:r w:rsidRPr="00E86099">
        <w:rPr>
          <w:szCs w:val="24"/>
          <w:lang w:val="en-US"/>
        </w:rPr>
        <w:t xml:space="preserve"> = </w:t>
      </w:r>
      <w:commentRangeStart w:id="84"/>
      <m:oMath>
        <m:sSub>
          <m:sSubPr>
            <m:ctrlPr>
              <w:rPr>
                <w:rFonts w:ascii="Cambria Math" w:hAnsi="Cambria Math"/>
                <w:i/>
                <w:szCs w:val="24"/>
                <w:lang w:val="en-US"/>
              </w:rPr>
            </m:ctrlPr>
          </m:sSubPr>
          <m:e>
            <m:r>
              <w:rPr>
                <w:rFonts w:ascii="Cambria Math" w:hAnsi="Cambria Math"/>
                <w:szCs w:val="24"/>
                <w:lang w:val="en-US"/>
              </w:rPr>
              <m:t>σ</m:t>
            </m:r>
          </m:e>
          <m:sub>
            <m:r>
              <w:rPr>
                <w:rFonts w:ascii="Cambria Math" w:hAnsi="Cambria Math"/>
                <w:szCs w:val="24"/>
                <w:lang w:val="en-US"/>
              </w:rPr>
              <m:t xml:space="preserve">foundIn ∩ </m:t>
            </m:r>
            <m:d>
              <m:dPr>
                <m:ctrlPr>
                  <w:rPr>
                    <w:rFonts w:ascii="Cambria Math" w:hAnsi="Cambria Math"/>
                    <w:i/>
                    <w:szCs w:val="24"/>
                    <w:lang w:val="en-US"/>
                  </w:rPr>
                </m:ctrlPr>
              </m:dPr>
              <m:e>
                <m:r>
                  <w:rPr>
                    <w:rFonts w:ascii="Cambria Math" w:hAnsi="Cambria Math"/>
                    <w:szCs w:val="24"/>
                    <w:lang w:val="en-US"/>
                  </w:rPr>
                  <m:t>rep.pullsFrom ∪ rep.pushesTo</m:t>
                </m:r>
              </m:e>
            </m:d>
            <m:r>
              <m:rPr>
                <m:sty m:val="p"/>
              </m:rPr>
              <w:rPr>
                <w:rFonts w:ascii="Cambria Math" w:hAnsi="Cambria Math" w:cs="Times"/>
                <w:szCs w:val="24"/>
                <w:lang w:val="en-US"/>
              </w:rPr>
              <m:t>≠</m:t>
            </m:r>
            <m:r>
              <w:rPr>
                <w:rFonts w:ascii="Cambria Math" w:hAnsi="Cambria Math"/>
                <w:szCs w:val="24"/>
                <w:lang w:val="en-US"/>
              </w:rPr>
              <m:t>foundIn</m:t>
            </m:r>
          </m:sub>
        </m:sSub>
        <m:d>
          <m:dPr>
            <m:ctrlPr>
              <w:rPr>
                <w:rFonts w:ascii="Cambria Math" w:hAnsi="Cambria Math"/>
                <w:i/>
                <w:szCs w:val="24"/>
                <w:lang w:val="en-US"/>
              </w:rPr>
            </m:ctrlPr>
          </m:dPr>
          <m:e>
            <m:r>
              <w:rPr>
                <w:rFonts w:ascii="Cambria Math" w:hAnsi="Cambria Math"/>
                <w:szCs w:val="24"/>
                <w:lang w:val="en-US"/>
              </w:rPr>
              <m:t>db.commits</m:t>
            </m:r>
          </m:e>
        </m:d>
        <w:commentRangeEnd w:id="84"/>
        <m:r>
          <m:rPr>
            <m:sty m:val="p"/>
          </m:rPr>
          <w:rPr>
            <w:rStyle w:val="Refdecomentrio"/>
            <w:rFonts w:ascii="Times New Roman" w:eastAsiaTheme="minorHAnsi" w:hAnsi="Times New Roman" w:cstheme="minorBidi"/>
            <w:lang w:eastAsia="en-US"/>
          </w:rPr>
          <w:commentReference w:id="84"/>
        </m:r>
      </m:oMath>
    </w:p>
    <w:p w14:paraId="3A57CC94" w14:textId="77777777" w:rsidR="00855A23" w:rsidRPr="00866A57" w:rsidRDefault="00855A23" w:rsidP="00F96233">
      <w:pPr>
        <w:pStyle w:val="ListaNumerada"/>
        <w:numPr>
          <w:ilvl w:val="0"/>
          <w:numId w:val="6"/>
        </w:numPr>
        <w:tabs>
          <w:tab w:val="clear" w:pos="993"/>
        </w:tabs>
        <w:spacing w:before="0"/>
        <w:ind w:left="141" w:hanging="215"/>
        <w:jc w:val="left"/>
        <w:rPr>
          <w:szCs w:val="24"/>
          <w:lang w:val="en-US"/>
        </w:rPr>
      </w:pPr>
      <w:r w:rsidRPr="002D5D79">
        <w:rPr>
          <w:szCs w:val="24"/>
          <w:lang w:val="en-US"/>
        </w:rPr>
        <w:tab/>
      </w:r>
      <w:r w:rsidRPr="00866A57">
        <w:rPr>
          <w:b/>
          <w:szCs w:val="24"/>
          <w:lang w:val="en-US"/>
        </w:rPr>
        <w:t>endif</w:t>
      </w:r>
    </w:p>
    <w:p w14:paraId="555025DA" w14:textId="77777777" w:rsidR="005629DD" w:rsidRPr="0001348C" w:rsidRDefault="00855A23" w:rsidP="00F96233">
      <w:pPr>
        <w:pStyle w:val="ListaNumerada"/>
        <w:numPr>
          <w:ilvl w:val="0"/>
          <w:numId w:val="6"/>
        </w:numPr>
        <w:tabs>
          <w:tab w:val="clear" w:pos="993"/>
        </w:tabs>
        <w:spacing w:before="0"/>
        <w:ind w:left="141" w:hanging="215"/>
        <w:jc w:val="left"/>
        <w:rPr>
          <w:szCs w:val="24"/>
          <w:lang w:val="en-US"/>
        </w:rPr>
      </w:pPr>
      <w:r w:rsidRPr="0001348C">
        <w:rPr>
          <w:szCs w:val="24"/>
          <w:lang w:val="en-US"/>
        </w:rPr>
        <w:tab/>
      </w:r>
      <w:r w:rsidR="005629DD" w:rsidRPr="0001348C">
        <w:rPr>
          <w:b/>
          <w:szCs w:val="24"/>
          <w:lang w:val="en-US"/>
        </w:rPr>
        <w:t>foreach</w:t>
      </w:r>
      <w:r w:rsidR="005629DD" w:rsidRPr="0001348C">
        <w:rPr>
          <w:szCs w:val="24"/>
          <w:lang w:val="en-US"/>
        </w:rPr>
        <w:t xml:space="preserve"> </w:t>
      </w:r>
      <w:r w:rsidR="005629DD" w:rsidRPr="0001348C">
        <w:rPr>
          <w:i/>
          <w:szCs w:val="24"/>
          <w:lang w:val="en-US"/>
        </w:rPr>
        <w:t>c</w:t>
      </w:r>
      <w:r w:rsidR="005629DD" w:rsidRPr="0001348C">
        <w:rPr>
          <w:szCs w:val="24"/>
          <w:lang w:val="en-US"/>
        </w:rPr>
        <w:t xml:space="preserve"> </w:t>
      </w:r>
      <w:r w:rsidR="005629DD" w:rsidRPr="0001348C">
        <w:rPr>
          <w:rFonts w:ascii="Cambria Math" w:hAnsi="Cambria Math" w:cs="Cambria Math"/>
          <w:szCs w:val="24"/>
          <w:lang w:val="en-US"/>
        </w:rPr>
        <w:t>∈</w:t>
      </w:r>
      <w:r w:rsidR="005629DD" w:rsidRPr="0001348C">
        <w:rPr>
          <w:szCs w:val="24"/>
          <w:lang w:val="en-US"/>
        </w:rPr>
        <w:t xml:space="preserve"> </w:t>
      </w:r>
      <w:r w:rsidR="005629DD" w:rsidRPr="0001348C">
        <w:rPr>
          <w:i/>
          <w:szCs w:val="24"/>
          <w:lang w:val="en-US"/>
        </w:rPr>
        <w:t>commitsToInsert</w:t>
      </w:r>
      <w:r w:rsidR="005629DD" w:rsidRPr="0001348C">
        <w:rPr>
          <w:szCs w:val="24"/>
          <w:lang w:val="en-US"/>
        </w:rPr>
        <w:t xml:space="preserve"> </w:t>
      </w:r>
      <w:r w:rsidR="005629DD" w:rsidRPr="0001348C">
        <w:rPr>
          <w:b/>
          <w:szCs w:val="24"/>
          <w:lang w:val="en-US"/>
        </w:rPr>
        <w:t>do</w:t>
      </w:r>
    </w:p>
    <w:p w14:paraId="7EC8FF19" w14:textId="77777777" w:rsidR="005629DD" w:rsidRPr="001A11F3" w:rsidRDefault="005629DD" w:rsidP="00F96233">
      <w:pPr>
        <w:pStyle w:val="ListaNumerada"/>
        <w:numPr>
          <w:ilvl w:val="0"/>
          <w:numId w:val="6"/>
        </w:numPr>
        <w:tabs>
          <w:tab w:val="clear" w:pos="993"/>
        </w:tabs>
        <w:spacing w:before="0"/>
        <w:ind w:left="141" w:hanging="215"/>
        <w:jc w:val="left"/>
        <w:rPr>
          <w:szCs w:val="24"/>
          <w:lang w:val="en-US"/>
        </w:rPr>
      </w:pPr>
      <w:r w:rsidRPr="001A11F3">
        <w:rPr>
          <w:szCs w:val="24"/>
          <w:lang w:val="en-US"/>
        </w:rPr>
        <w:tab/>
      </w:r>
      <w:r w:rsidRPr="001A11F3">
        <w:rPr>
          <w:szCs w:val="24"/>
          <w:lang w:val="en-US"/>
        </w:rPr>
        <w:tab/>
        <w:t>updateFoundIn(</w:t>
      </w:r>
      <w:r w:rsidRPr="001A11F3">
        <w:rPr>
          <w:i/>
          <w:szCs w:val="24"/>
          <w:lang w:val="en-US"/>
        </w:rPr>
        <w:t>c, rep, push, pull, currentSnapshot</w:t>
      </w:r>
      <w:r w:rsidRPr="001A11F3">
        <w:rPr>
          <w:szCs w:val="24"/>
          <w:lang w:val="en-US"/>
        </w:rPr>
        <w:t>)</w:t>
      </w:r>
    </w:p>
    <w:p w14:paraId="7FEF594A" w14:textId="77777777" w:rsidR="00855A23" w:rsidRPr="00A36650" w:rsidRDefault="00855A23" w:rsidP="00F96233">
      <w:pPr>
        <w:pStyle w:val="ListaNumerada"/>
        <w:numPr>
          <w:ilvl w:val="0"/>
          <w:numId w:val="6"/>
        </w:numPr>
        <w:tabs>
          <w:tab w:val="clear" w:pos="993"/>
        </w:tabs>
        <w:spacing w:before="0"/>
        <w:ind w:left="141" w:hanging="215"/>
        <w:jc w:val="left"/>
        <w:rPr>
          <w:szCs w:val="24"/>
          <w:lang w:val="en-US"/>
        </w:rPr>
      </w:pPr>
      <w:r w:rsidRPr="00A36650">
        <w:rPr>
          <w:szCs w:val="24"/>
          <w:lang w:val="en-US"/>
        </w:rPr>
        <w:tab/>
      </w:r>
      <w:r w:rsidRPr="00A36650">
        <w:rPr>
          <w:b/>
          <w:szCs w:val="24"/>
          <w:lang w:val="en-US"/>
        </w:rPr>
        <w:t>endfor</w:t>
      </w:r>
    </w:p>
    <w:p w14:paraId="1C416BCA" w14:textId="77777777" w:rsidR="004B34E2" w:rsidRPr="00CD099A" w:rsidRDefault="004B34E2" w:rsidP="00F96233">
      <w:pPr>
        <w:pStyle w:val="ListaNumerada"/>
        <w:numPr>
          <w:ilvl w:val="0"/>
          <w:numId w:val="6"/>
        </w:numPr>
        <w:tabs>
          <w:tab w:val="clear" w:pos="993"/>
        </w:tabs>
        <w:spacing w:before="0"/>
        <w:ind w:left="141" w:hanging="215"/>
        <w:jc w:val="left"/>
        <w:rPr>
          <w:szCs w:val="24"/>
          <w:lang w:val="en-US"/>
        </w:rPr>
      </w:pPr>
      <w:r w:rsidRPr="00A36650">
        <w:rPr>
          <w:szCs w:val="24"/>
          <w:lang w:val="en-US"/>
        </w:rPr>
        <w:tab/>
      </w:r>
      <w:r w:rsidRPr="00980E0B">
        <w:rPr>
          <w:b/>
          <w:szCs w:val="24"/>
          <w:lang w:val="en-US"/>
        </w:rPr>
        <w:t>foreach</w:t>
      </w:r>
      <w:r w:rsidRPr="00980E0B">
        <w:rPr>
          <w:szCs w:val="24"/>
          <w:lang w:val="en-US"/>
        </w:rPr>
        <w:t xml:space="preserve"> </w:t>
      </w:r>
      <w:r w:rsidRPr="00E86099">
        <w:rPr>
          <w:i/>
          <w:szCs w:val="24"/>
          <w:lang w:val="en-US"/>
        </w:rPr>
        <w:t>c</w:t>
      </w:r>
      <w:r w:rsidRPr="00520C10">
        <w:rPr>
          <w:szCs w:val="24"/>
          <w:lang w:val="en-US"/>
        </w:rPr>
        <w:t xml:space="preserve"> </w:t>
      </w:r>
      <w:r w:rsidRPr="00520C10">
        <w:rPr>
          <w:rFonts w:ascii="Cambria Math" w:hAnsi="Cambria Math" w:cs="Cambria Math"/>
          <w:szCs w:val="24"/>
          <w:lang w:val="en-US"/>
        </w:rPr>
        <w:t>∈</w:t>
      </w:r>
      <w:r w:rsidRPr="00520C10">
        <w:rPr>
          <w:szCs w:val="24"/>
          <w:lang w:val="en-US"/>
        </w:rPr>
        <w:t xml:space="preserve"> </w:t>
      </w:r>
      <w:r w:rsidRPr="00433BFA">
        <w:rPr>
          <w:i/>
          <w:szCs w:val="24"/>
          <w:lang w:val="en-US"/>
        </w:rPr>
        <w:t>commitsToUpdate</w:t>
      </w:r>
      <w:r w:rsidRPr="000323BD">
        <w:rPr>
          <w:szCs w:val="24"/>
          <w:lang w:val="en-US"/>
        </w:rPr>
        <w:t xml:space="preserve"> </w:t>
      </w:r>
      <w:r w:rsidRPr="004204F0">
        <w:rPr>
          <w:b/>
          <w:szCs w:val="24"/>
          <w:lang w:val="en-US"/>
        </w:rPr>
        <w:t>do</w:t>
      </w:r>
    </w:p>
    <w:p w14:paraId="14D0DA42" w14:textId="77777777" w:rsidR="004B34E2" w:rsidRPr="00E22E05" w:rsidRDefault="004B34E2" w:rsidP="00F96233">
      <w:pPr>
        <w:pStyle w:val="ListaNumerada"/>
        <w:numPr>
          <w:ilvl w:val="0"/>
          <w:numId w:val="6"/>
        </w:numPr>
        <w:tabs>
          <w:tab w:val="clear" w:pos="993"/>
        </w:tabs>
        <w:spacing w:before="0"/>
        <w:ind w:left="141" w:hanging="215"/>
        <w:jc w:val="left"/>
        <w:rPr>
          <w:szCs w:val="24"/>
          <w:lang w:val="en-US"/>
        </w:rPr>
      </w:pPr>
      <w:r w:rsidRPr="00481BB9">
        <w:rPr>
          <w:szCs w:val="24"/>
          <w:lang w:val="en-US"/>
        </w:rPr>
        <w:tab/>
      </w:r>
      <w:r w:rsidRPr="00481BB9">
        <w:rPr>
          <w:szCs w:val="24"/>
          <w:lang w:val="en-US"/>
        </w:rPr>
        <w:tab/>
        <w:t>updateFound(</w:t>
      </w:r>
      <w:r w:rsidRPr="00822B83">
        <w:rPr>
          <w:i/>
          <w:szCs w:val="24"/>
          <w:lang w:val="en-US"/>
        </w:rPr>
        <w:t>c, rep, push, pull, currentSnapshot</w:t>
      </w:r>
      <w:r w:rsidRPr="00E22E05">
        <w:rPr>
          <w:szCs w:val="24"/>
          <w:lang w:val="en-US"/>
        </w:rPr>
        <w:t>)</w:t>
      </w:r>
    </w:p>
    <w:p w14:paraId="2B51E075" w14:textId="77777777" w:rsidR="004B34E2" w:rsidRPr="00293E4D" w:rsidRDefault="004B34E2" w:rsidP="00F96233">
      <w:pPr>
        <w:pStyle w:val="ListaNumerada"/>
        <w:numPr>
          <w:ilvl w:val="0"/>
          <w:numId w:val="6"/>
        </w:numPr>
        <w:tabs>
          <w:tab w:val="clear" w:pos="993"/>
        </w:tabs>
        <w:spacing w:before="0"/>
        <w:ind w:left="141" w:hanging="215"/>
        <w:jc w:val="left"/>
        <w:rPr>
          <w:szCs w:val="24"/>
          <w:lang w:val="en-US"/>
        </w:rPr>
      </w:pPr>
      <w:r w:rsidRPr="00E22E05">
        <w:rPr>
          <w:szCs w:val="24"/>
          <w:lang w:val="en-US"/>
        </w:rPr>
        <w:tab/>
      </w:r>
      <w:r w:rsidRPr="00293E4D">
        <w:rPr>
          <w:b/>
          <w:szCs w:val="24"/>
          <w:lang w:val="en-US"/>
        </w:rPr>
        <w:t>endfor</w:t>
      </w:r>
    </w:p>
    <w:p w14:paraId="7F1CB11B" w14:textId="4A334CAE" w:rsidR="005629DD" w:rsidRPr="002D5D79" w:rsidRDefault="00855A23" w:rsidP="00F96233">
      <w:pPr>
        <w:pStyle w:val="ListaNumerada"/>
        <w:numPr>
          <w:ilvl w:val="0"/>
          <w:numId w:val="6"/>
        </w:numPr>
        <w:tabs>
          <w:tab w:val="clear" w:pos="993"/>
        </w:tabs>
        <w:spacing w:before="0"/>
        <w:ind w:left="141" w:hanging="215"/>
        <w:jc w:val="left"/>
        <w:rPr>
          <w:szCs w:val="24"/>
          <w:lang w:val="en-US"/>
        </w:rPr>
      </w:pPr>
      <w:r w:rsidRPr="00465A20">
        <w:rPr>
          <w:szCs w:val="24"/>
          <w:lang w:val="en-US"/>
        </w:rPr>
        <w:tab/>
      </w:r>
      <w:r w:rsidR="002B74B1" w:rsidRPr="00D63B6B">
        <w:rPr>
          <w:b/>
          <w:szCs w:val="24"/>
          <w:lang w:val="en-US"/>
        </w:rPr>
        <w:t xml:space="preserve">insert </w:t>
      </w:r>
      <w:r w:rsidR="005629DD" w:rsidRPr="00086A36">
        <w:rPr>
          <w:i/>
          <w:szCs w:val="24"/>
          <w:lang w:val="en-US"/>
        </w:rPr>
        <w:t>commitsToInsert</w:t>
      </w:r>
      <w:r w:rsidR="002B74B1" w:rsidRPr="00FA67DB">
        <w:rPr>
          <w:i/>
          <w:szCs w:val="24"/>
          <w:lang w:val="en-US"/>
        </w:rPr>
        <w:t xml:space="preserve"> </w:t>
      </w:r>
      <w:r w:rsidR="002B74B1" w:rsidRPr="00F80481">
        <w:rPr>
          <w:b/>
          <w:i/>
          <w:szCs w:val="24"/>
          <w:lang w:val="en-US"/>
        </w:rPr>
        <w:t>into</w:t>
      </w:r>
      <w:r w:rsidR="002B74B1" w:rsidRPr="002D5D79">
        <w:rPr>
          <w:i/>
          <w:szCs w:val="24"/>
          <w:lang w:val="en-US"/>
        </w:rPr>
        <w:t xml:space="preserve"> database</w:t>
      </w:r>
    </w:p>
    <w:p w14:paraId="0AC35964" w14:textId="14BDC9A8" w:rsidR="005629DD" w:rsidRPr="002D5D79" w:rsidRDefault="005629DD" w:rsidP="00F96233">
      <w:pPr>
        <w:pStyle w:val="ListaNumerada"/>
        <w:numPr>
          <w:ilvl w:val="0"/>
          <w:numId w:val="6"/>
        </w:numPr>
        <w:tabs>
          <w:tab w:val="clear" w:pos="993"/>
        </w:tabs>
        <w:spacing w:before="0"/>
        <w:ind w:left="141" w:hanging="215"/>
        <w:jc w:val="left"/>
        <w:rPr>
          <w:szCs w:val="24"/>
          <w:lang w:val="en-US"/>
        </w:rPr>
      </w:pPr>
      <w:r w:rsidRPr="002D5D79">
        <w:rPr>
          <w:szCs w:val="24"/>
          <w:lang w:val="en-US"/>
        </w:rPr>
        <w:tab/>
      </w:r>
      <w:r w:rsidR="002B74B1" w:rsidRPr="002D5D79">
        <w:rPr>
          <w:b/>
          <w:szCs w:val="24"/>
          <w:lang w:val="en-US"/>
        </w:rPr>
        <w:t>update</w:t>
      </w:r>
      <w:r w:rsidRPr="002D5D79">
        <w:rPr>
          <w:szCs w:val="24"/>
          <w:lang w:val="en-US"/>
        </w:rPr>
        <w:t xml:space="preserve"> </w:t>
      </w:r>
      <w:r w:rsidRPr="002D5D79">
        <w:rPr>
          <w:i/>
          <w:szCs w:val="24"/>
          <w:lang w:val="en-US"/>
        </w:rPr>
        <w:t xml:space="preserve">commitsToUpdate </w:t>
      </w:r>
      <w:r w:rsidR="008F44B1" w:rsidRPr="00F80481">
        <w:rPr>
          <w:b/>
          <w:i/>
          <w:szCs w:val="24"/>
          <w:lang w:val="en-US"/>
        </w:rPr>
        <w:t>in</w:t>
      </w:r>
      <w:r w:rsidR="002B74B1" w:rsidRPr="002D5D79">
        <w:rPr>
          <w:i/>
          <w:szCs w:val="24"/>
          <w:lang w:val="en-US"/>
        </w:rPr>
        <w:t xml:space="preserve"> </w:t>
      </w:r>
      <w:r w:rsidRPr="002D5D79">
        <w:rPr>
          <w:i/>
          <w:szCs w:val="24"/>
          <w:lang w:val="en-US"/>
        </w:rPr>
        <w:t>database</w:t>
      </w:r>
      <w:r w:rsidRPr="002D5D79">
        <w:rPr>
          <w:szCs w:val="24"/>
          <w:lang w:val="en-US"/>
        </w:rPr>
        <w:t xml:space="preserve"> </w:t>
      </w:r>
    </w:p>
    <w:p w14:paraId="0348F91E" w14:textId="77777777" w:rsidR="004659CB" w:rsidRPr="002D5D79" w:rsidRDefault="004659CB" w:rsidP="00F96233">
      <w:pPr>
        <w:pStyle w:val="ListaNumerada"/>
        <w:numPr>
          <w:ilvl w:val="0"/>
          <w:numId w:val="6"/>
        </w:numPr>
        <w:tabs>
          <w:tab w:val="clear" w:pos="993"/>
        </w:tabs>
        <w:spacing w:before="0"/>
        <w:ind w:left="141" w:hanging="215"/>
        <w:jc w:val="left"/>
        <w:rPr>
          <w:szCs w:val="24"/>
          <w:lang w:val="en-US"/>
        </w:rPr>
      </w:pPr>
      <w:r w:rsidRPr="002D5D79">
        <w:rPr>
          <w:szCs w:val="24"/>
          <w:lang w:val="en-US"/>
        </w:rPr>
        <w:tab/>
      </w:r>
      <w:r w:rsidRPr="002D5D79">
        <w:rPr>
          <w:i/>
          <w:szCs w:val="24"/>
          <w:lang w:val="en-US"/>
        </w:rPr>
        <w:t>orphanedCommits</w:t>
      </w:r>
      <w:r w:rsidRPr="002D5D79">
        <w:rPr>
          <w:szCs w:val="24"/>
          <w:lang w:val="en-US"/>
        </w:rPr>
        <w:t xml:space="preserve"> = </w:t>
      </w:r>
      <m:oMath>
        <m:sSub>
          <m:sSubPr>
            <m:ctrlPr>
              <w:rPr>
                <w:rFonts w:ascii="Cambria Math" w:hAnsi="Cambria Math"/>
                <w:i/>
                <w:szCs w:val="24"/>
                <w:lang w:val="en-US"/>
              </w:rPr>
            </m:ctrlPr>
          </m:sSubPr>
          <m:e>
            <m:r>
              <w:rPr>
                <w:rFonts w:ascii="Cambria Math" w:hAnsi="Cambria Math"/>
                <w:szCs w:val="24"/>
                <w:lang w:val="en-US"/>
              </w:rPr>
              <m:t>σ</m:t>
            </m:r>
          </m:e>
          <m:sub>
            <m:r>
              <w:rPr>
                <w:rFonts w:ascii="Cambria Math" w:hAnsi="Cambria Math"/>
                <w:szCs w:val="24"/>
                <w:lang w:val="en-US"/>
              </w:rPr>
              <m:t>foundIn={ }</m:t>
            </m:r>
          </m:sub>
        </m:sSub>
        <m:d>
          <m:dPr>
            <m:ctrlPr>
              <w:rPr>
                <w:rFonts w:ascii="Cambria Math" w:hAnsi="Cambria Math"/>
                <w:i/>
                <w:szCs w:val="24"/>
                <w:lang w:val="en-US"/>
              </w:rPr>
            </m:ctrlPr>
          </m:dPr>
          <m:e>
            <m:r>
              <w:rPr>
                <w:rFonts w:ascii="Cambria Math" w:hAnsi="Cambria Math"/>
                <w:szCs w:val="24"/>
                <w:lang w:val="en-US"/>
              </w:rPr>
              <m:t>db.commits</m:t>
            </m:r>
          </m:e>
        </m:d>
      </m:oMath>
    </w:p>
    <w:p w14:paraId="2189B8AF" w14:textId="77777777" w:rsidR="004659CB" w:rsidRPr="00866A57" w:rsidRDefault="004659CB" w:rsidP="00F96233">
      <w:pPr>
        <w:pStyle w:val="ListaNumerada"/>
        <w:numPr>
          <w:ilvl w:val="0"/>
          <w:numId w:val="6"/>
        </w:numPr>
        <w:tabs>
          <w:tab w:val="clear" w:pos="993"/>
        </w:tabs>
        <w:spacing w:before="0"/>
        <w:ind w:left="141" w:hanging="215"/>
        <w:jc w:val="left"/>
        <w:rPr>
          <w:szCs w:val="24"/>
          <w:lang w:val="en-US"/>
        </w:rPr>
      </w:pPr>
      <w:r w:rsidRPr="002D5D79">
        <w:rPr>
          <w:szCs w:val="24"/>
          <w:lang w:val="en-US"/>
        </w:rPr>
        <w:tab/>
      </w:r>
      <w:r w:rsidRPr="00866A57">
        <w:rPr>
          <w:b/>
          <w:szCs w:val="24"/>
          <w:lang w:val="en-US"/>
        </w:rPr>
        <w:t>delete</w:t>
      </w:r>
      <w:r w:rsidRPr="00866A57">
        <w:rPr>
          <w:b/>
          <w:i/>
          <w:szCs w:val="24"/>
          <w:lang w:val="en-US"/>
        </w:rPr>
        <w:t xml:space="preserve"> </w:t>
      </w:r>
      <w:r w:rsidRPr="00866A57">
        <w:rPr>
          <w:i/>
          <w:szCs w:val="24"/>
          <w:lang w:val="en-US"/>
        </w:rPr>
        <w:t xml:space="preserve">orphanedCommits </w:t>
      </w:r>
      <w:r w:rsidRPr="00F80481">
        <w:rPr>
          <w:b/>
          <w:i/>
          <w:szCs w:val="24"/>
          <w:lang w:val="en-US"/>
        </w:rPr>
        <w:t>from</w:t>
      </w:r>
      <w:r w:rsidRPr="00866A57">
        <w:rPr>
          <w:i/>
          <w:szCs w:val="24"/>
          <w:lang w:val="en-US"/>
        </w:rPr>
        <w:t xml:space="preserve"> database</w:t>
      </w:r>
    </w:p>
    <w:p w14:paraId="3B7EE1AD" w14:textId="77777777" w:rsidR="005629DD" w:rsidRPr="0001348C" w:rsidRDefault="005629DD" w:rsidP="00F96233">
      <w:pPr>
        <w:pStyle w:val="ListaNumerada"/>
        <w:numPr>
          <w:ilvl w:val="0"/>
          <w:numId w:val="6"/>
        </w:numPr>
        <w:tabs>
          <w:tab w:val="clear" w:pos="993"/>
        </w:tabs>
        <w:spacing w:before="0"/>
        <w:ind w:left="141" w:hanging="215"/>
        <w:jc w:val="left"/>
        <w:rPr>
          <w:szCs w:val="24"/>
          <w:lang w:val="en-US"/>
        </w:rPr>
      </w:pPr>
      <w:r w:rsidRPr="0001348C">
        <w:rPr>
          <w:szCs w:val="24"/>
          <w:lang w:val="en-US"/>
        </w:rPr>
        <w:tab/>
      </w:r>
      <w:r w:rsidRPr="0001348C">
        <w:rPr>
          <w:b/>
          <w:szCs w:val="24"/>
          <w:lang w:val="en-US"/>
        </w:rPr>
        <w:t>write</w:t>
      </w:r>
      <w:r w:rsidRPr="0001348C">
        <w:rPr>
          <w:szCs w:val="24"/>
          <w:lang w:val="en-US"/>
        </w:rPr>
        <w:t xml:space="preserve"> </w:t>
      </w:r>
      <w:r w:rsidRPr="0001348C">
        <w:rPr>
          <w:i/>
          <w:szCs w:val="24"/>
          <w:lang w:val="en-US"/>
        </w:rPr>
        <w:t xml:space="preserve">currentSnapshot </w:t>
      </w:r>
      <w:r w:rsidRPr="00F80481">
        <w:rPr>
          <w:b/>
          <w:i/>
          <w:szCs w:val="24"/>
          <w:lang w:val="en-US"/>
        </w:rPr>
        <w:t>to</w:t>
      </w:r>
      <w:r w:rsidRPr="0001348C">
        <w:rPr>
          <w:i/>
          <w:szCs w:val="24"/>
          <w:lang w:val="en-US"/>
        </w:rPr>
        <w:t xml:space="preserve"> disk</w:t>
      </w:r>
    </w:p>
    <w:p w14:paraId="0DA47B00" w14:textId="77777777" w:rsidR="005629DD" w:rsidRPr="001A11F3" w:rsidRDefault="005629DD" w:rsidP="00F96233">
      <w:pPr>
        <w:pStyle w:val="ListaNumerada"/>
        <w:numPr>
          <w:ilvl w:val="0"/>
          <w:numId w:val="6"/>
        </w:numPr>
        <w:tabs>
          <w:tab w:val="clear" w:pos="993"/>
        </w:tabs>
        <w:spacing w:before="0"/>
        <w:ind w:left="141" w:hanging="215"/>
        <w:jc w:val="left"/>
        <w:rPr>
          <w:szCs w:val="24"/>
          <w:lang w:val="en-US"/>
        </w:rPr>
      </w:pPr>
      <w:r w:rsidRPr="001A11F3">
        <w:rPr>
          <w:b/>
          <w:szCs w:val="24"/>
          <w:lang w:val="en-US"/>
        </w:rPr>
        <w:t>end</w:t>
      </w:r>
    </w:p>
    <w:p w14:paraId="7A0F579C" w14:textId="77777777" w:rsidR="005629DD" w:rsidRPr="00A36650" w:rsidRDefault="005629DD" w:rsidP="00F96233">
      <w:pPr>
        <w:pStyle w:val="ListaNumerada"/>
        <w:numPr>
          <w:ilvl w:val="0"/>
          <w:numId w:val="6"/>
        </w:numPr>
        <w:tabs>
          <w:tab w:val="clear" w:pos="993"/>
        </w:tabs>
        <w:spacing w:before="0"/>
        <w:ind w:left="141" w:hanging="215"/>
        <w:jc w:val="left"/>
        <w:rPr>
          <w:szCs w:val="24"/>
          <w:lang w:val="en-US"/>
        </w:rPr>
      </w:pPr>
      <w:r w:rsidRPr="00A36650">
        <w:rPr>
          <w:b/>
          <w:szCs w:val="24"/>
          <w:lang w:val="en-US"/>
        </w:rPr>
        <w:t>procedure updateFound</w:t>
      </w:r>
      <w:r w:rsidRPr="00A36650">
        <w:rPr>
          <w:szCs w:val="24"/>
          <w:lang w:val="en-US"/>
        </w:rPr>
        <w:t>(</w:t>
      </w:r>
      <w:r w:rsidRPr="00A36650">
        <w:rPr>
          <w:i/>
          <w:szCs w:val="24"/>
          <w:lang w:val="en-US"/>
        </w:rPr>
        <w:t>c: Commit, rep: RepositoryInfo, push, pull: Set of RepositoryInfo, currentSnapshot: Set of Commit</w:t>
      </w:r>
      <w:r w:rsidRPr="00A36650">
        <w:rPr>
          <w:szCs w:val="24"/>
          <w:lang w:val="en-US"/>
        </w:rPr>
        <w:t>)</w:t>
      </w:r>
    </w:p>
    <w:p w14:paraId="39A0E6BF" w14:textId="77777777" w:rsidR="005629DD" w:rsidRPr="0001348C" w:rsidRDefault="005629DD" w:rsidP="00F96233">
      <w:pPr>
        <w:pStyle w:val="ListaNumerada"/>
        <w:numPr>
          <w:ilvl w:val="0"/>
          <w:numId w:val="6"/>
        </w:numPr>
        <w:tabs>
          <w:tab w:val="clear" w:pos="993"/>
        </w:tabs>
        <w:spacing w:before="0"/>
        <w:ind w:left="141" w:hanging="215"/>
        <w:jc w:val="left"/>
        <w:rPr>
          <w:szCs w:val="24"/>
          <w:lang w:val="en-US"/>
        </w:rPr>
      </w:pPr>
      <w:r w:rsidRPr="00980E0B">
        <w:rPr>
          <w:szCs w:val="24"/>
          <w:lang w:val="en-US"/>
        </w:rPr>
        <w:tab/>
      </w:r>
      <w:r w:rsidRPr="00980E0B">
        <w:rPr>
          <w:i/>
          <w:szCs w:val="24"/>
          <w:lang w:val="en-US"/>
        </w:rPr>
        <w:t>isAhead</w:t>
      </w:r>
      <w:r w:rsidRPr="00E86099">
        <w:rPr>
          <w:szCs w:val="24"/>
          <w:lang w:val="en-US"/>
        </w:rPr>
        <w:t xml:space="preserve"> = {</w:t>
      </w:r>
      <w:r w:rsidR="00B46529" w:rsidRPr="00520C10">
        <w:rPr>
          <w:rFonts w:ascii="Cambria Math" w:hAnsi="Cambria Math" w:cs="Cambria Math"/>
          <w:szCs w:val="24"/>
          <w:lang w:val="en-US"/>
        </w:rPr>
        <w:t xml:space="preserve"> c  ∈ </w:t>
      </w:r>
      <w:r w:rsidR="008F44B1" w:rsidRPr="00520C10">
        <w:rPr>
          <w:rFonts w:ascii="Cambria Math" w:hAnsi="Cambria Math" w:cs="Cambria Math"/>
          <w:szCs w:val="24"/>
          <w:lang w:val="en-US"/>
        </w:rPr>
        <w:t>currentSnapshot</w:t>
      </w:r>
      <w:r w:rsidR="00B46529" w:rsidRPr="00520C10">
        <w:rPr>
          <w:rFonts w:ascii="Cambria Math" w:hAnsi="Cambria Math" w:cs="Cambria Math"/>
          <w:szCs w:val="24"/>
          <w:lang w:val="en-US"/>
        </w:rPr>
        <w:t xml:space="preserve"> ∧ (</w:t>
      </w:r>
      <w:r w:rsidRPr="00433BFA">
        <w:rPr>
          <w:rFonts w:ascii="Cambria Math" w:hAnsi="Cambria Math" w:cs="Cambria Math"/>
          <w:szCs w:val="24"/>
          <w:lang w:val="en-US"/>
        </w:rPr>
        <w:t>∃ push</w:t>
      </w:r>
      <w:commentRangeStart w:id="85"/>
      <w:r w:rsidRPr="00433BFA">
        <w:rPr>
          <w:rFonts w:ascii="Cambria Math" w:hAnsi="Cambria Math" w:cs="Cambria Math"/>
          <w:szCs w:val="24"/>
          <w:lang w:val="en-US"/>
        </w:rPr>
        <w:t>[i]</w:t>
      </w:r>
      <w:commentRangeEnd w:id="85"/>
      <w:r w:rsidR="0001348C">
        <w:rPr>
          <w:rStyle w:val="Refdecomentrio"/>
          <w:rFonts w:ascii="Times New Roman" w:eastAsiaTheme="minorHAnsi" w:hAnsi="Times New Roman" w:cstheme="minorBidi"/>
          <w:lang w:eastAsia="en-US"/>
        </w:rPr>
        <w:commentReference w:id="85"/>
      </w:r>
      <w:r w:rsidRPr="0001348C">
        <w:rPr>
          <w:rFonts w:ascii="Cambria Math" w:hAnsi="Cambria Math" w:cs="Cambria Math"/>
          <w:szCs w:val="24"/>
          <w:lang w:val="en-US"/>
        </w:rPr>
        <w:t xml:space="preserve"> | c</w:t>
      </w:r>
      <w:r w:rsidR="00367072" w:rsidRPr="0001348C">
        <w:rPr>
          <w:rFonts w:ascii="Cambria Math" w:hAnsi="Cambria Math" w:cs="Cambria Math"/>
          <w:szCs w:val="24"/>
          <w:lang w:val="en-US"/>
        </w:rPr>
        <w:t xml:space="preserve">  </w:t>
      </w:r>
      <w:commentRangeStart w:id="86"/>
      <w:r w:rsidR="00367072" w:rsidRPr="0001348C">
        <w:rPr>
          <w:rFonts w:ascii="Cambria Math" w:hAnsi="Cambria Math" w:cs="Cambria Math"/>
          <w:szCs w:val="24"/>
          <w:lang w:val="en-US"/>
        </w:rPr>
        <w:t>∉</w:t>
      </w:r>
      <w:commentRangeEnd w:id="86"/>
      <w:r w:rsidR="001A11F3">
        <w:rPr>
          <w:rStyle w:val="Refdecomentrio"/>
          <w:rFonts w:ascii="Times New Roman" w:eastAsiaTheme="minorHAnsi" w:hAnsi="Times New Roman" w:cstheme="minorBidi"/>
          <w:lang w:eastAsia="en-US"/>
        </w:rPr>
        <w:commentReference w:id="86"/>
      </w:r>
      <w:r w:rsidRPr="0001348C">
        <w:rPr>
          <w:rFonts w:ascii="Cambria Math" w:hAnsi="Cambria Math" w:cs="Cambria Math"/>
          <w:szCs w:val="24"/>
          <w:lang w:val="en-US"/>
        </w:rPr>
        <w:t xml:space="preserve"> push[i]</w:t>
      </w:r>
      <w:r w:rsidR="00B46529" w:rsidRPr="0001348C">
        <w:rPr>
          <w:rFonts w:ascii="Cambria Math" w:hAnsi="Cambria Math" w:cs="Cambria Math"/>
          <w:szCs w:val="24"/>
          <w:lang w:val="en-US"/>
        </w:rPr>
        <w:t>)</w:t>
      </w:r>
      <w:r w:rsidRPr="0001348C">
        <w:rPr>
          <w:rFonts w:ascii="Cambria Math" w:hAnsi="Cambria Math" w:cs="Cambria Math"/>
          <w:szCs w:val="24"/>
          <w:lang w:val="en-US"/>
        </w:rPr>
        <w:t>}</w:t>
      </w:r>
    </w:p>
    <w:p w14:paraId="6CC0F697" w14:textId="77777777" w:rsidR="005629DD" w:rsidRPr="001A11F3" w:rsidRDefault="005629DD" w:rsidP="00F96233">
      <w:pPr>
        <w:pStyle w:val="ListaNumerada"/>
        <w:numPr>
          <w:ilvl w:val="0"/>
          <w:numId w:val="6"/>
        </w:numPr>
        <w:tabs>
          <w:tab w:val="clear" w:pos="993"/>
        </w:tabs>
        <w:spacing w:before="0"/>
        <w:ind w:left="141" w:hanging="215"/>
        <w:jc w:val="left"/>
        <w:rPr>
          <w:szCs w:val="24"/>
          <w:lang w:val="en-US"/>
        </w:rPr>
      </w:pPr>
      <w:r w:rsidRPr="001A11F3">
        <w:rPr>
          <w:szCs w:val="24"/>
          <w:lang w:val="en-US"/>
        </w:rPr>
        <w:tab/>
      </w:r>
      <w:r w:rsidRPr="001A11F3">
        <w:rPr>
          <w:i/>
          <w:szCs w:val="24"/>
          <w:lang w:val="en-US"/>
        </w:rPr>
        <w:t>isBehind</w:t>
      </w:r>
      <w:r w:rsidRPr="001A11F3">
        <w:rPr>
          <w:szCs w:val="24"/>
          <w:lang w:val="en-US"/>
        </w:rPr>
        <w:t xml:space="preserve"> = {</w:t>
      </w:r>
      <w:r w:rsidR="00B46529" w:rsidRPr="001A11F3">
        <w:rPr>
          <w:rFonts w:ascii="Cambria Math" w:hAnsi="Cambria Math" w:cs="Cambria Math"/>
          <w:szCs w:val="24"/>
          <w:lang w:val="en-US"/>
        </w:rPr>
        <w:t xml:space="preserve">c  ∉ </w:t>
      </w:r>
      <w:r w:rsidR="008F44B1" w:rsidRPr="001A11F3">
        <w:rPr>
          <w:rFonts w:ascii="Cambria Math" w:hAnsi="Cambria Math" w:cs="Cambria Math"/>
          <w:szCs w:val="24"/>
          <w:lang w:val="en-US"/>
        </w:rPr>
        <w:t>currentSnapshot</w:t>
      </w:r>
      <w:r w:rsidR="00B46529" w:rsidRPr="001A11F3">
        <w:rPr>
          <w:rFonts w:ascii="Cambria Math" w:hAnsi="Cambria Math" w:cs="Cambria Math"/>
          <w:szCs w:val="24"/>
          <w:lang w:val="en-US"/>
        </w:rPr>
        <w:t xml:space="preserve"> ∧ (</w:t>
      </w:r>
      <w:r w:rsidRPr="001A11F3">
        <w:rPr>
          <w:rFonts w:ascii="Cambria Math" w:hAnsi="Cambria Math" w:cs="Cambria Math"/>
          <w:szCs w:val="24"/>
          <w:lang w:val="en-US"/>
        </w:rPr>
        <w:t>∃ pull[i] | c  ∈ pull[i]</w:t>
      </w:r>
      <w:r w:rsidR="00B46529" w:rsidRPr="001A11F3">
        <w:rPr>
          <w:rFonts w:ascii="Cambria Math" w:hAnsi="Cambria Math" w:cs="Cambria Math"/>
          <w:szCs w:val="24"/>
          <w:lang w:val="en-US"/>
        </w:rPr>
        <w:t>)</w:t>
      </w:r>
      <w:r w:rsidRPr="001A11F3">
        <w:rPr>
          <w:rFonts w:ascii="Cambria Math" w:hAnsi="Cambria Math" w:cs="Cambria Math"/>
          <w:szCs w:val="24"/>
          <w:lang w:val="en-US"/>
        </w:rPr>
        <w:t>}</w:t>
      </w:r>
    </w:p>
    <w:p w14:paraId="41C0EA74" w14:textId="77777777" w:rsidR="005629DD" w:rsidRPr="00A36650" w:rsidRDefault="005629DD" w:rsidP="00F96233">
      <w:pPr>
        <w:pStyle w:val="ListaNumerada"/>
        <w:numPr>
          <w:ilvl w:val="0"/>
          <w:numId w:val="6"/>
        </w:numPr>
        <w:tabs>
          <w:tab w:val="clear" w:pos="993"/>
        </w:tabs>
        <w:spacing w:before="0"/>
        <w:ind w:left="141" w:hanging="215"/>
        <w:jc w:val="left"/>
        <w:rPr>
          <w:szCs w:val="24"/>
          <w:lang w:val="en-US"/>
        </w:rPr>
      </w:pPr>
      <w:r w:rsidRPr="00A36650">
        <w:rPr>
          <w:szCs w:val="24"/>
          <w:lang w:val="en-US"/>
        </w:rPr>
        <w:tab/>
      </w:r>
      <w:r w:rsidRPr="00A36650">
        <w:rPr>
          <w:b/>
          <w:szCs w:val="24"/>
          <w:lang w:val="en-US"/>
        </w:rPr>
        <w:t>if</w:t>
      </w:r>
      <w:r w:rsidRPr="00A36650">
        <w:rPr>
          <w:szCs w:val="24"/>
          <w:lang w:val="en-US"/>
        </w:rPr>
        <w:t xml:space="preserve"> </w:t>
      </w:r>
      <w:r w:rsidRPr="00A36650">
        <w:rPr>
          <w:i/>
          <w:szCs w:val="24"/>
          <w:lang w:val="en-US"/>
        </w:rPr>
        <w:t>isBehind</w:t>
      </w:r>
      <w:r w:rsidRPr="00A36650">
        <w:rPr>
          <w:szCs w:val="24"/>
          <w:lang w:val="en-US"/>
        </w:rPr>
        <w:t xml:space="preserve"> </w:t>
      </w:r>
      <w:r w:rsidRPr="00A36650">
        <w:rPr>
          <w:b/>
          <w:szCs w:val="24"/>
          <w:lang w:val="en-US"/>
        </w:rPr>
        <w:t>then</w:t>
      </w:r>
    </w:p>
    <w:p w14:paraId="20EF37B0" w14:textId="77777777" w:rsidR="005629DD" w:rsidRPr="00A36650" w:rsidRDefault="005629DD" w:rsidP="00F96233">
      <w:pPr>
        <w:pStyle w:val="ListaNumerada"/>
        <w:numPr>
          <w:ilvl w:val="0"/>
          <w:numId w:val="6"/>
        </w:numPr>
        <w:tabs>
          <w:tab w:val="clear" w:pos="993"/>
        </w:tabs>
        <w:spacing w:before="0"/>
        <w:ind w:left="141" w:hanging="215"/>
        <w:jc w:val="left"/>
        <w:rPr>
          <w:szCs w:val="24"/>
          <w:lang w:val="en-US"/>
        </w:rPr>
      </w:pPr>
      <w:r w:rsidRPr="00A36650">
        <w:rPr>
          <w:szCs w:val="24"/>
          <w:lang w:val="en-US"/>
        </w:rPr>
        <w:tab/>
      </w:r>
      <w:r w:rsidRPr="00A36650">
        <w:rPr>
          <w:szCs w:val="24"/>
          <w:lang w:val="en-US"/>
        </w:rPr>
        <w:tab/>
      </w:r>
      <w:r w:rsidRPr="00A36650">
        <w:rPr>
          <w:i/>
          <w:szCs w:val="24"/>
          <w:lang w:val="en-US"/>
        </w:rPr>
        <w:t>c.</w:t>
      </w:r>
      <w:r w:rsidRPr="00F80481">
        <w:rPr>
          <w:i/>
          <w:szCs w:val="24"/>
          <w:lang w:val="en-US"/>
        </w:rPr>
        <w:t>foundIn</w:t>
      </w:r>
      <w:r w:rsidRPr="00F80481">
        <w:rPr>
          <w:szCs w:val="24"/>
          <w:lang w:val="en-US"/>
        </w:rPr>
        <w:t xml:space="preserve"> = </w:t>
      </w:r>
      <w:r w:rsidRPr="00F80481">
        <w:rPr>
          <w:i/>
          <w:szCs w:val="24"/>
          <w:lang w:val="en-US"/>
        </w:rPr>
        <w:t>c.foundIn</w:t>
      </w:r>
      <w:r w:rsidRPr="00F80481">
        <w:rPr>
          <w:szCs w:val="24"/>
          <w:lang w:val="en-US"/>
        </w:rPr>
        <w:t xml:space="preserve"> </w:t>
      </w:r>
      <w:r w:rsidRPr="00F80481">
        <w:rPr>
          <w:rFonts w:ascii="Cambria Math" w:hAnsi="Cambria Math" w:cs="Cambria Math"/>
          <w:szCs w:val="24"/>
          <w:lang w:val="en-US"/>
        </w:rPr>
        <w:t>∪</w:t>
      </w:r>
      <w:r w:rsidRPr="00F80481">
        <w:rPr>
          <w:szCs w:val="24"/>
          <w:lang w:val="en-US"/>
        </w:rPr>
        <w:t xml:space="preserve"> </w:t>
      </w:r>
      <w:commentRangeStart w:id="87"/>
      <w:r w:rsidRPr="00F80481">
        <w:rPr>
          <w:szCs w:val="24"/>
          <w:lang w:val="en-US"/>
        </w:rPr>
        <w:t>σ</w:t>
      </w:r>
      <w:r w:rsidRPr="00F80481">
        <w:rPr>
          <w:szCs w:val="24"/>
          <w:vertAlign w:val="subscript"/>
          <w:lang w:val="en-US"/>
        </w:rPr>
        <w:t xml:space="preserve">c </w:t>
      </w:r>
      <w:r w:rsidRPr="00F80481">
        <w:rPr>
          <w:rFonts w:ascii="Cambria Math" w:hAnsi="Cambria Math" w:cs="Cambria Math"/>
          <w:szCs w:val="24"/>
          <w:vertAlign w:val="subscript"/>
          <w:lang w:val="en-US"/>
        </w:rPr>
        <w:t>∈</w:t>
      </w:r>
      <w:r w:rsidRPr="00F80481">
        <w:rPr>
          <w:szCs w:val="24"/>
          <w:vertAlign w:val="subscript"/>
          <w:lang w:val="en-US"/>
        </w:rPr>
        <w:t xml:space="preserve"> pull.commits</w:t>
      </w:r>
      <w:r w:rsidRPr="00F80481">
        <w:rPr>
          <w:szCs w:val="24"/>
          <w:lang w:val="en-US"/>
        </w:rPr>
        <w:t xml:space="preserve"> </w:t>
      </w:r>
      <w:commentRangeEnd w:id="87"/>
      <w:r w:rsidR="00A36650" w:rsidRPr="00F80481">
        <w:rPr>
          <w:rStyle w:val="Refdecomentrio"/>
          <w:rFonts w:ascii="Times New Roman" w:eastAsiaTheme="minorHAnsi" w:hAnsi="Times New Roman" w:cstheme="minorBidi"/>
          <w:sz w:val="24"/>
          <w:szCs w:val="24"/>
          <w:lang w:eastAsia="en-US"/>
        </w:rPr>
        <w:commentReference w:id="87"/>
      </w:r>
      <w:r w:rsidRPr="00F80481">
        <w:rPr>
          <w:szCs w:val="24"/>
          <w:lang w:val="en-US"/>
        </w:rPr>
        <w:t>(pull</w:t>
      </w:r>
      <w:r w:rsidRPr="00A36650">
        <w:rPr>
          <w:szCs w:val="24"/>
          <w:lang w:val="en-US"/>
        </w:rPr>
        <w:t>)</w:t>
      </w:r>
    </w:p>
    <w:p w14:paraId="143822B9" w14:textId="77777777" w:rsidR="008E4C3B" w:rsidRPr="00980E0B" w:rsidRDefault="008E4C3B" w:rsidP="00F96233">
      <w:pPr>
        <w:pStyle w:val="ListaNumerada"/>
        <w:numPr>
          <w:ilvl w:val="0"/>
          <w:numId w:val="6"/>
        </w:numPr>
        <w:tabs>
          <w:tab w:val="clear" w:pos="993"/>
        </w:tabs>
        <w:spacing w:before="0"/>
        <w:ind w:left="141" w:hanging="215"/>
        <w:jc w:val="left"/>
        <w:rPr>
          <w:szCs w:val="24"/>
          <w:lang w:val="en-US"/>
        </w:rPr>
      </w:pPr>
      <w:r w:rsidRPr="00A36650">
        <w:rPr>
          <w:szCs w:val="24"/>
          <w:lang w:val="en-US"/>
        </w:rPr>
        <w:tab/>
      </w:r>
      <w:r w:rsidRPr="00980E0B">
        <w:rPr>
          <w:b/>
          <w:szCs w:val="24"/>
          <w:lang w:val="en-US"/>
        </w:rPr>
        <w:t>endif</w:t>
      </w:r>
    </w:p>
    <w:p w14:paraId="4898C722" w14:textId="77777777" w:rsidR="005629DD" w:rsidRPr="004204F0" w:rsidRDefault="005629DD" w:rsidP="00F96233">
      <w:pPr>
        <w:pStyle w:val="ListaNumerada"/>
        <w:numPr>
          <w:ilvl w:val="0"/>
          <w:numId w:val="6"/>
        </w:numPr>
        <w:tabs>
          <w:tab w:val="clear" w:pos="993"/>
        </w:tabs>
        <w:spacing w:before="0"/>
        <w:ind w:left="141" w:hanging="215"/>
        <w:jc w:val="left"/>
        <w:rPr>
          <w:szCs w:val="24"/>
          <w:lang w:val="en-US"/>
        </w:rPr>
      </w:pPr>
      <w:r w:rsidRPr="00E86099">
        <w:rPr>
          <w:szCs w:val="24"/>
          <w:lang w:val="en-US"/>
        </w:rPr>
        <w:tab/>
      </w:r>
      <w:r w:rsidRPr="00520C10">
        <w:rPr>
          <w:b/>
          <w:szCs w:val="24"/>
          <w:lang w:val="en-US"/>
        </w:rPr>
        <w:t>if</w:t>
      </w:r>
      <w:r w:rsidRPr="00520C10">
        <w:rPr>
          <w:szCs w:val="24"/>
          <w:lang w:val="en-US"/>
        </w:rPr>
        <w:t xml:space="preserve"> </w:t>
      </w:r>
      <w:r w:rsidRPr="00520C10">
        <w:rPr>
          <w:i/>
          <w:szCs w:val="24"/>
          <w:lang w:val="en-US"/>
        </w:rPr>
        <w:t>isAhead</w:t>
      </w:r>
      <w:r w:rsidRPr="00433BFA">
        <w:rPr>
          <w:szCs w:val="24"/>
          <w:lang w:val="en-US"/>
        </w:rPr>
        <w:t xml:space="preserve"> </w:t>
      </w:r>
      <w:r w:rsidRPr="000323BD">
        <w:rPr>
          <w:b/>
          <w:szCs w:val="24"/>
          <w:lang w:val="en-US"/>
        </w:rPr>
        <w:t>then</w:t>
      </w:r>
    </w:p>
    <w:p w14:paraId="281C3879" w14:textId="77777777" w:rsidR="005629DD" w:rsidRPr="00465A20" w:rsidRDefault="005629DD" w:rsidP="00F96233">
      <w:pPr>
        <w:pStyle w:val="ListaNumerada"/>
        <w:numPr>
          <w:ilvl w:val="0"/>
          <w:numId w:val="6"/>
        </w:numPr>
        <w:tabs>
          <w:tab w:val="clear" w:pos="993"/>
        </w:tabs>
        <w:spacing w:before="0"/>
        <w:ind w:left="141" w:hanging="215"/>
        <w:jc w:val="left"/>
        <w:rPr>
          <w:szCs w:val="24"/>
          <w:lang w:val="en-US"/>
        </w:rPr>
      </w:pPr>
      <w:r w:rsidRPr="00CD099A">
        <w:rPr>
          <w:szCs w:val="24"/>
          <w:lang w:val="en-US"/>
        </w:rPr>
        <w:tab/>
      </w:r>
      <w:r w:rsidRPr="00CD099A">
        <w:rPr>
          <w:szCs w:val="24"/>
          <w:lang w:val="en-US"/>
        </w:rPr>
        <w:tab/>
      </w:r>
      <w:r w:rsidRPr="00CD099A">
        <w:rPr>
          <w:i/>
          <w:szCs w:val="24"/>
          <w:lang w:val="en-US"/>
        </w:rPr>
        <w:t>c.foundIn</w:t>
      </w:r>
      <w:r w:rsidRPr="00CD099A">
        <w:rPr>
          <w:szCs w:val="24"/>
          <w:lang w:val="en-US"/>
        </w:rPr>
        <w:t xml:space="preserve"> = </w:t>
      </w:r>
      <w:r w:rsidRPr="00481BB9">
        <w:rPr>
          <w:i/>
          <w:szCs w:val="24"/>
          <w:lang w:val="en-US"/>
        </w:rPr>
        <w:t>c.foundIn</w:t>
      </w:r>
      <w:r w:rsidRPr="00822B83">
        <w:rPr>
          <w:szCs w:val="24"/>
          <w:lang w:val="en-US"/>
        </w:rPr>
        <w:t xml:space="preserve"> </w:t>
      </w:r>
      <w:r w:rsidRPr="00E22E05">
        <w:rPr>
          <w:rFonts w:ascii="Cambria Math" w:hAnsi="Cambria Math" w:cs="Cambria Math"/>
          <w:szCs w:val="24"/>
          <w:lang w:val="en-US"/>
        </w:rPr>
        <w:t>∪ rep ∪</w:t>
      </w:r>
      <w:r w:rsidRPr="00E22E05">
        <w:rPr>
          <w:szCs w:val="24"/>
          <w:lang w:val="en-US"/>
        </w:rPr>
        <w:t xml:space="preserve"> σ</w:t>
      </w:r>
      <w:r w:rsidRPr="00E22E05">
        <w:rPr>
          <w:szCs w:val="24"/>
          <w:vertAlign w:val="subscript"/>
          <w:lang w:val="en-US"/>
        </w:rPr>
        <w:t xml:space="preserve">c </w:t>
      </w:r>
      <w:r w:rsidR="00DA78FC" w:rsidRPr="00293E4D">
        <w:rPr>
          <w:rFonts w:ascii="Cambria Math" w:hAnsi="Cambria Math" w:cs="Cambria Math"/>
          <w:szCs w:val="24"/>
          <w:vertAlign w:val="subscript"/>
          <w:lang w:val="en-US"/>
        </w:rPr>
        <w:t>∈</w:t>
      </w:r>
      <w:r w:rsidRPr="00293E4D">
        <w:rPr>
          <w:szCs w:val="24"/>
          <w:vertAlign w:val="subscript"/>
          <w:lang w:val="en-US"/>
        </w:rPr>
        <w:t xml:space="preserve"> push.commits</w:t>
      </w:r>
      <w:r w:rsidRPr="00465A20">
        <w:rPr>
          <w:szCs w:val="24"/>
          <w:lang w:val="en-US"/>
        </w:rPr>
        <w:t xml:space="preserve"> (push)</w:t>
      </w:r>
    </w:p>
    <w:p w14:paraId="5DAF3A9E" w14:textId="77777777" w:rsidR="008E4C3B" w:rsidRPr="00FA67DB" w:rsidRDefault="008E4C3B" w:rsidP="00F96233">
      <w:pPr>
        <w:pStyle w:val="ListaNumerada"/>
        <w:numPr>
          <w:ilvl w:val="0"/>
          <w:numId w:val="6"/>
        </w:numPr>
        <w:tabs>
          <w:tab w:val="clear" w:pos="993"/>
        </w:tabs>
        <w:spacing w:before="0"/>
        <w:ind w:left="141" w:hanging="215"/>
        <w:jc w:val="left"/>
        <w:rPr>
          <w:szCs w:val="24"/>
          <w:lang w:val="en-US"/>
        </w:rPr>
      </w:pPr>
      <w:r w:rsidRPr="00D63B6B">
        <w:rPr>
          <w:szCs w:val="24"/>
          <w:lang w:val="en-US"/>
        </w:rPr>
        <w:tab/>
      </w:r>
      <w:r w:rsidRPr="00086A36">
        <w:rPr>
          <w:b/>
          <w:szCs w:val="24"/>
          <w:lang w:val="en-US"/>
        </w:rPr>
        <w:t>endif</w:t>
      </w:r>
    </w:p>
    <w:p w14:paraId="2668B63D" w14:textId="77777777" w:rsidR="005629DD" w:rsidRPr="00CD5B1E" w:rsidRDefault="005629DD" w:rsidP="00F96233">
      <w:pPr>
        <w:pStyle w:val="ListaNumerada"/>
        <w:numPr>
          <w:ilvl w:val="0"/>
          <w:numId w:val="6"/>
        </w:numPr>
        <w:tabs>
          <w:tab w:val="clear" w:pos="993"/>
        </w:tabs>
        <w:spacing w:before="0"/>
        <w:ind w:left="141" w:hanging="215"/>
        <w:jc w:val="left"/>
        <w:rPr>
          <w:szCs w:val="24"/>
          <w:lang w:val="en-US"/>
        </w:rPr>
      </w:pPr>
      <w:r w:rsidRPr="00CD5B1E">
        <w:rPr>
          <w:szCs w:val="24"/>
          <w:lang w:val="en-US"/>
        </w:rPr>
        <w:tab/>
      </w:r>
      <w:r w:rsidRPr="00CD5B1E">
        <w:rPr>
          <w:b/>
          <w:szCs w:val="24"/>
          <w:lang w:val="en-US"/>
        </w:rPr>
        <w:t>if</w:t>
      </w:r>
      <w:r w:rsidRPr="00CD5B1E">
        <w:rPr>
          <w:szCs w:val="24"/>
          <w:lang w:val="en-US"/>
        </w:rPr>
        <w:t xml:space="preserve"> </w:t>
      </w:r>
      <w:r w:rsidR="008E4C3B" w:rsidRPr="00CD5B1E">
        <w:rPr>
          <w:szCs w:val="24"/>
          <w:lang w:val="en-US"/>
        </w:rPr>
        <w:t>(</w:t>
      </w:r>
      <w:r w:rsidRPr="00CD5B1E">
        <w:rPr>
          <w:i/>
          <w:szCs w:val="24"/>
          <w:lang w:val="en-US"/>
        </w:rPr>
        <w:t>not(isBehind) and not(isAhead)</w:t>
      </w:r>
      <w:r w:rsidR="008E4C3B" w:rsidRPr="00CD5B1E">
        <w:rPr>
          <w:szCs w:val="24"/>
          <w:lang w:val="en-US"/>
        </w:rPr>
        <w:t>)</w:t>
      </w:r>
      <w:r w:rsidRPr="00CD5B1E">
        <w:rPr>
          <w:szCs w:val="24"/>
          <w:lang w:val="en-US"/>
        </w:rPr>
        <w:t xml:space="preserve"> </w:t>
      </w:r>
      <w:r w:rsidRPr="00CD5B1E">
        <w:rPr>
          <w:b/>
          <w:szCs w:val="24"/>
          <w:lang w:val="en-US"/>
        </w:rPr>
        <w:t>then</w:t>
      </w:r>
    </w:p>
    <w:p w14:paraId="1A23F8C9" w14:textId="77777777" w:rsidR="005629DD" w:rsidRPr="00CD5B1E" w:rsidRDefault="005629DD" w:rsidP="00F96233">
      <w:pPr>
        <w:pStyle w:val="ListaNumerada"/>
        <w:numPr>
          <w:ilvl w:val="0"/>
          <w:numId w:val="6"/>
        </w:numPr>
        <w:tabs>
          <w:tab w:val="clear" w:pos="993"/>
        </w:tabs>
        <w:spacing w:before="0"/>
        <w:ind w:left="141" w:hanging="215"/>
        <w:jc w:val="left"/>
        <w:rPr>
          <w:szCs w:val="24"/>
          <w:lang w:val="en-US"/>
        </w:rPr>
      </w:pPr>
      <w:r w:rsidRPr="00CD5B1E">
        <w:rPr>
          <w:szCs w:val="24"/>
          <w:lang w:val="en-US"/>
        </w:rPr>
        <w:tab/>
      </w:r>
      <w:r w:rsidRPr="00CD5B1E">
        <w:rPr>
          <w:szCs w:val="24"/>
          <w:lang w:val="en-US"/>
        </w:rPr>
        <w:tab/>
      </w:r>
      <w:r w:rsidRPr="00CD5B1E">
        <w:rPr>
          <w:b/>
          <w:szCs w:val="24"/>
          <w:lang w:val="en-US"/>
        </w:rPr>
        <w:t>if</w:t>
      </w:r>
      <w:r w:rsidRPr="00CD5B1E">
        <w:rPr>
          <w:szCs w:val="24"/>
          <w:lang w:val="en-US"/>
        </w:rPr>
        <w:t xml:space="preserve"> </w:t>
      </w:r>
      <w:r w:rsidRPr="00CD5B1E">
        <w:rPr>
          <w:i/>
          <w:szCs w:val="24"/>
          <w:lang w:val="en-US"/>
        </w:rPr>
        <w:t>c</w:t>
      </w:r>
      <w:r w:rsidRPr="00CD5B1E">
        <w:rPr>
          <w:szCs w:val="24"/>
          <w:lang w:val="en-US"/>
        </w:rPr>
        <w:t xml:space="preserve"> </w:t>
      </w:r>
      <w:r w:rsidRPr="00CD5B1E">
        <w:rPr>
          <w:rFonts w:ascii="Cambria Math" w:hAnsi="Cambria Math" w:cs="Cambria Math"/>
          <w:szCs w:val="24"/>
          <w:lang w:val="en-US"/>
        </w:rPr>
        <w:t>∉</w:t>
      </w:r>
      <w:r w:rsidRPr="00CD5B1E">
        <w:rPr>
          <w:szCs w:val="24"/>
          <w:lang w:val="en-US"/>
        </w:rPr>
        <w:t xml:space="preserve"> </w:t>
      </w:r>
      <w:r w:rsidRPr="00CD5B1E">
        <w:rPr>
          <w:i/>
          <w:szCs w:val="24"/>
          <w:lang w:val="en-US"/>
        </w:rPr>
        <w:t>currentSnapshot</w:t>
      </w:r>
      <w:r w:rsidRPr="00CD5B1E">
        <w:rPr>
          <w:szCs w:val="24"/>
          <w:lang w:val="en-US"/>
        </w:rPr>
        <w:t xml:space="preserve"> </w:t>
      </w:r>
      <w:r w:rsidRPr="00CD5B1E">
        <w:rPr>
          <w:b/>
          <w:szCs w:val="24"/>
          <w:lang w:val="en-US"/>
        </w:rPr>
        <w:t>then</w:t>
      </w:r>
    </w:p>
    <w:p w14:paraId="710BFA74" w14:textId="77777777" w:rsidR="005629DD" w:rsidRPr="00CD5B1E" w:rsidRDefault="005629DD" w:rsidP="00F96233">
      <w:pPr>
        <w:pStyle w:val="ListaNumerada"/>
        <w:numPr>
          <w:ilvl w:val="0"/>
          <w:numId w:val="6"/>
        </w:numPr>
        <w:tabs>
          <w:tab w:val="clear" w:pos="993"/>
        </w:tabs>
        <w:spacing w:before="0"/>
        <w:ind w:left="141" w:hanging="215"/>
        <w:jc w:val="left"/>
        <w:rPr>
          <w:szCs w:val="24"/>
          <w:lang w:val="en-US"/>
        </w:rPr>
      </w:pPr>
      <w:r w:rsidRPr="00CD5B1E">
        <w:rPr>
          <w:szCs w:val="24"/>
          <w:lang w:val="en-US"/>
        </w:rPr>
        <w:tab/>
      </w:r>
      <w:r w:rsidRPr="00CD5B1E">
        <w:rPr>
          <w:szCs w:val="24"/>
          <w:lang w:val="en-US"/>
        </w:rPr>
        <w:tab/>
      </w:r>
      <w:r w:rsidRPr="00CD5B1E">
        <w:rPr>
          <w:szCs w:val="24"/>
          <w:lang w:val="en-US"/>
        </w:rPr>
        <w:tab/>
      </w:r>
      <w:r w:rsidRPr="00CD5B1E">
        <w:rPr>
          <w:i/>
          <w:szCs w:val="24"/>
          <w:lang w:val="en-US"/>
        </w:rPr>
        <w:t>c.foundIn</w:t>
      </w:r>
      <w:r w:rsidRPr="00CD5B1E">
        <w:rPr>
          <w:szCs w:val="24"/>
          <w:lang w:val="en-US"/>
        </w:rPr>
        <w:t xml:space="preserve"> = ((</w:t>
      </w:r>
      <w:r w:rsidRPr="00CD5B1E">
        <w:rPr>
          <w:i/>
          <w:szCs w:val="24"/>
          <w:lang w:val="en-US"/>
        </w:rPr>
        <w:t>c.foundIn</w:t>
      </w:r>
      <w:r w:rsidRPr="00CD5B1E">
        <w:rPr>
          <w:szCs w:val="24"/>
          <w:lang w:val="en-US"/>
        </w:rPr>
        <w:t xml:space="preserve"> \ </w:t>
      </w:r>
      <w:r w:rsidRPr="00CD5B1E">
        <w:rPr>
          <w:i/>
          <w:szCs w:val="24"/>
          <w:lang w:val="en-US"/>
        </w:rPr>
        <w:t>rep</w:t>
      </w:r>
      <w:r w:rsidRPr="00CD5B1E">
        <w:rPr>
          <w:szCs w:val="24"/>
          <w:lang w:val="en-US"/>
        </w:rPr>
        <w:t xml:space="preserve"> ) \ </w:t>
      </w:r>
      <w:r w:rsidRPr="00CD5B1E">
        <w:rPr>
          <w:i/>
          <w:szCs w:val="24"/>
          <w:lang w:val="en-US"/>
        </w:rPr>
        <w:t>push</w:t>
      </w:r>
      <w:r w:rsidRPr="00CD5B1E">
        <w:rPr>
          <w:szCs w:val="24"/>
          <w:lang w:val="en-US"/>
        </w:rPr>
        <w:t xml:space="preserve">) \ </w:t>
      </w:r>
      <w:r w:rsidRPr="00CD5B1E">
        <w:rPr>
          <w:i/>
          <w:szCs w:val="24"/>
          <w:lang w:val="en-US"/>
        </w:rPr>
        <w:t>pull</w:t>
      </w:r>
    </w:p>
    <w:p w14:paraId="73942042" w14:textId="77777777" w:rsidR="005629DD" w:rsidRPr="00CD5B1E" w:rsidRDefault="005629DD" w:rsidP="00F96233">
      <w:pPr>
        <w:pStyle w:val="ListaNumerada"/>
        <w:numPr>
          <w:ilvl w:val="0"/>
          <w:numId w:val="6"/>
        </w:numPr>
        <w:tabs>
          <w:tab w:val="clear" w:pos="993"/>
        </w:tabs>
        <w:spacing w:before="0"/>
        <w:ind w:left="141" w:hanging="215"/>
        <w:jc w:val="left"/>
        <w:rPr>
          <w:b/>
          <w:szCs w:val="24"/>
          <w:lang w:val="en-US"/>
        </w:rPr>
      </w:pPr>
      <w:r w:rsidRPr="00CD5B1E">
        <w:rPr>
          <w:szCs w:val="24"/>
          <w:lang w:val="en-US"/>
        </w:rPr>
        <w:tab/>
      </w:r>
      <w:r w:rsidRPr="00CD5B1E">
        <w:rPr>
          <w:szCs w:val="24"/>
          <w:lang w:val="en-US"/>
        </w:rPr>
        <w:tab/>
      </w:r>
      <w:r w:rsidRPr="00CD5B1E">
        <w:rPr>
          <w:b/>
          <w:szCs w:val="24"/>
          <w:lang w:val="en-US"/>
        </w:rPr>
        <w:t>else</w:t>
      </w:r>
    </w:p>
    <w:p w14:paraId="14A68861" w14:textId="77777777" w:rsidR="005629DD" w:rsidRPr="00A36650" w:rsidRDefault="005629DD" w:rsidP="00F96233">
      <w:pPr>
        <w:pStyle w:val="ListaNumerada"/>
        <w:numPr>
          <w:ilvl w:val="0"/>
          <w:numId w:val="6"/>
        </w:numPr>
        <w:tabs>
          <w:tab w:val="clear" w:pos="993"/>
        </w:tabs>
        <w:spacing w:before="0"/>
        <w:ind w:left="141" w:hanging="215"/>
        <w:jc w:val="left"/>
        <w:rPr>
          <w:szCs w:val="24"/>
          <w:lang w:val="en-US"/>
        </w:rPr>
      </w:pPr>
      <w:r w:rsidRPr="00CD5B1E">
        <w:rPr>
          <w:szCs w:val="24"/>
          <w:lang w:val="en-US"/>
        </w:rPr>
        <w:tab/>
      </w:r>
      <w:r w:rsidRPr="00CD5B1E">
        <w:rPr>
          <w:szCs w:val="24"/>
          <w:lang w:val="en-US"/>
        </w:rPr>
        <w:tab/>
      </w:r>
      <w:r w:rsidRPr="00CD5B1E">
        <w:rPr>
          <w:szCs w:val="24"/>
          <w:lang w:val="en-US"/>
        </w:rPr>
        <w:tab/>
      </w:r>
      <w:r w:rsidRPr="00CD5B1E">
        <w:rPr>
          <w:b/>
          <w:szCs w:val="24"/>
          <w:lang w:val="en-US"/>
        </w:rPr>
        <w:t>if</w:t>
      </w:r>
      <w:r w:rsidRPr="00CD5B1E">
        <w:rPr>
          <w:szCs w:val="24"/>
          <w:lang w:val="en-US"/>
        </w:rPr>
        <w:t xml:space="preserve"> </w:t>
      </w:r>
      <w:r w:rsidRPr="00CD5B1E">
        <w:rPr>
          <w:i/>
          <w:szCs w:val="24"/>
          <w:lang w:val="en-US"/>
        </w:rPr>
        <w:t>c</w:t>
      </w:r>
      <w:r w:rsidRPr="00CD5B1E">
        <w:rPr>
          <w:szCs w:val="24"/>
          <w:lang w:val="en-US"/>
        </w:rPr>
        <w:t xml:space="preserve"> </w:t>
      </w:r>
      <w:r w:rsidRPr="00CD5B1E">
        <w:rPr>
          <w:rFonts w:ascii="Cambria Math" w:hAnsi="Cambria Math" w:cs="Cambria Math"/>
          <w:szCs w:val="24"/>
          <w:lang w:val="en-US"/>
        </w:rPr>
        <w:t>∈</w:t>
      </w:r>
      <w:r w:rsidRPr="00CD5B1E">
        <w:rPr>
          <w:szCs w:val="24"/>
          <w:lang w:val="en-US"/>
        </w:rPr>
        <w:t xml:space="preserve"> </w:t>
      </w:r>
      <w:commentRangeStart w:id="88"/>
      <w:r w:rsidRPr="00CD5B1E">
        <w:rPr>
          <w:i/>
          <w:szCs w:val="24"/>
          <w:lang w:val="en-US"/>
        </w:rPr>
        <w:t>any tracked branch</w:t>
      </w:r>
      <w:r w:rsidRPr="00CD5B1E">
        <w:rPr>
          <w:szCs w:val="24"/>
          <w:lang w:val="en-US"/>
        </w:rPr>
        <w:t xml:space="preserve"> </w:t>
      </w:r>
      <w:commentRangeEnd w:id="88"/>
      <w:r w:rsidR="00A36650">
        <w:rPr>
          <w:rStyle w:val="Refdecomentrio"/>
          <w:rFonts w:ascii="Times New Roman" w:eastAsiaTheme="minorHAnsi" w:hAnsi="Times New Roman" w:cstheme="minorBidi"/>
          <w:lang w:eastAsia="en-US"/>
        </w:rPr>
        <w:commentReference w:id="88"/>
      </w:r>
      <w:r w:rsidRPr="00A36650">
        <w:rPr>
          <w:b/>
          <w:szCs w:val="24"/>
          <w:lang w:val="en-US"/>
        </w:rPr>
        <w:t>then</w:t>
      </w:r>
    </w:p>
    <w:p w14:paraId="53CAA337" w14:textId="77777777" w:rsidR="005629DD" w:rsidRPr="00E22E05" w:rsidRDefault="005629DD" w:rsidP="00F96233">
      <w:pPr>
        <w:pStyle w:val="ListaNumerada"/>
        <w:numPr>
          <w:ilvl w:val="0"/>
          <w:numId w:val="6"/>
        </w:numPr>
        <w:tabs>
          <w:tab w:val="clear" w:pos="993"/>
        </w:tabs>
        <w:spacing w:before="0"/>
        <w:ind w:left="141" w:hanging="215"/>
        <w:jc w:val="left"/>
        <w:rPr>
          <w:szCs w:val="24"/>
          <w:lang w:val="en-US"/>
        </w:rPr>
      </w:pPr>
      <w:r w:rsidRPr="00A36650">
        <w:rPr>
          <w:szCs w:val="24"/>
          <w:lang w:val="en-US"/>
        </w:rPr>
        <w:tab/>
      </w:r>
      <w:r w:rsidRPr="00A36650">
        <w:rPr>
          <w:szCs w:val="24"/>
          <w:lang w:val="en-US"/>
        </w:rPr>
        <w:tab/>
      </w:r>
      <w:r w:rsidRPr="00A36650">
        <w:rPr>
          <w:szCs w:val="24"/>
          <w:lang w:val="en-US"/>
        </w:rPr>
        <w:tab/>
      </w:r>
      <w:r w:rsidRPr="00A36650">
        <w:rPr>
          <w:szCs w:val="24"/>
          <w:lang w:val="en-US"/>
        </w:rPr>
        <w:tab/>
      </w:r>
      <w:r w:rsidRPr="00980E0B">
        <w:rPr>
          <w:i/>
          <w:szCs w:val="24"/>
          <w:lang w:val="en-US"/>
        </w:rPr>
        <w:t>c.foundIn</w:t>
      </w:r>
      <w:r w:rsidRPr="00980E0B">
        <w:rPr>
          <w:szCs w:val="24"/>
          <w:lang w:val="en-US"/>
        </w:rPr>
        <w:t xml:space="preserve"> = </w:t>
      </w:r>
      <w:r w:rsidRPr="00E86099">
        <w:rPr>
          <w:i/>
          <w:szCs w:val="24"/>
          <w:lang w:val="en-US"/>
        </w:rPr>
        <w:t>c.foundIn</w:t>
      </w:r>
      <w:r w:rsidRPr="00520C10">
        <w:rPr>
          <w:szCs w:val="24"/>
          <w:lang w:val="en-US"/>
        </w:rPr>
        <w:t xml:space="preserve"> </w:t>
      </w:r>
      <w:r w:rsidRPr="00520C10">
        <w:rPr>
          <w:rFonts w:ascii="Cambria Math" w:hAnsi="Cambria Math" w:cs="Cambria Math"/>
          <w:szCs w:val="24"/>
          <w:lang w:val="en-US"/>
        </w:rPr>
        <w:t>∪</w:t>
      </w:r>
      <w:r w:rsidRPr="00520C10">
        <w:rPr>
          <w:szCs w:val="24"/>
          <w:lang w:val="en-US"/>
        </w:rPr>
        <w:t xml:space="preserve"> </w:t>
      </w:r>
      <w:r w:rsidRPr="00433BFA">
        <w:rPr>
          <w:i/>
          <w:szCs w:val="24"/>
          <w:lang w:val="en-US"/>
        </w:rPr>
        <w:t>rep</w:t>
      </w:r>
      <w:r w:rsidRPr="000323BD">
        <w:rPr>
          <w:szCs w:val="24"/>
          <w:lang w:val="en-US"/>
        </w:rPr>
        <w:t xml:space="preserve">  </w:t>
      </w:r>
      <w:r w:rsidRPr="004204F0">
        <w:rPr>
          <w:rFonts w:ascii="Cambria Math" w:hAnsi="Cambria Math" w:cs="Cambria Math"/>
          <w:szCs w:val="24"/>
          <w:lang w:val="en-US"/>
        </w:rPr>
        <w:t>∪</w:t>
      </w:r>
      <w:r w:rsidRPr="00CD099A">
        <w:rPr>
          <w:szCs w:val="24"/>
          <w:lang w:val="en-US"/>
        </w:rPr>
        <w:t xml:space="preserve"> </w:t>
      </w:r>
      <w:r w:rsidRPr="00CD099A">
        <w:rPr>
          <w:i/>
          <w:szCs w:val="24"/>
          <w:lang w:val="en-US"/>
        </w:rPr>
        <w:t>push</w:t>
      </w:r>
      <w:r w:rsidRPr="00CD099A">
        <w:rPr>
          <w:szCs w:val="24"/>
          <w:lang w:val="en-US"/>
        </w:rPr>
        <w:t xml:space="preserve"> </w:t>
      </w:r>
      <w:r w:rsidRPr="00481BB9">
        <w:rPr>
          <w:rFonts w:ascii="Cambria Math" w:hAnsi="Cambria Math" w:cs="Cambria Math"/>
          <w:szCs w:val="24"/>
          <w:lang w:val="en-US"/>
        </w:rPr>
        <w:t>∪</w:t>
      </w:r>
      <w:r w:rsidRPr="00822B83">
        <w:rPr>
          <w:szCs w:val="24"/>
          <w:lang w:val="en-US"/>
        </w:rPr>
        <w:t xml:space="preserve"> </w:t>
      </w:r>
      <w:r w:rsidRPr="00E22E05">
        <w:rPr>
          <w:i/>
          <w:szCs w:val="24"/>
          <w:lang w:val="en-US"/>
        </w:rPr>
        <w:t>pull</w:t>
      </w:r>
    </w:p>
    <w:p w14:paraId="1FE454BE" w14:textId="77777777" w:rsidR="005629DD" w:rsidRPr="00293E4D" w:rsidRDefault="005629DD" w:rsidP="00F96233">
      <w:pPr>
        <w:pStyle w:val="ListaNumerada"/>
        <w:numPr>
          <w:ilvl w:val="0"/>
          <w:numId w:val="6"/>
        </w:numPr>
        <w:tabs>
          <w:tab w:val="clear" w:pos="993"/>
        </w:tabs>
        <w:spacing w:before="0"/>
        <w:ind w:left="141" w:hanging="215"/>
        <w:jc w:val="left"/>
        <w:rPr>
          <w:b/>
          <w:szCs w:val="24"/>
          <w:lang w:val="en-US"/>
        </w:rPr>
      </w:pPr>
      <w:r w:rsidRPr="00E22E05">
        <w:rPr>
          <w:szCs w:val="24"/>
          <w:lang w:val="en-US"/>
        </w:rPr>
        <w:tab/>
      </w:r>
      <w:r w:rsidRPr="00E22E05">
        <w:rPr>
          <w:szCs w:val="24"/>
          <w:lang w:val="en-US"/>
        </w:rPr>
        <w:tab/>
      </w:r>
      <w:r w:rsidRPr="00E22E05">
        <w:rPr>
          <w:szCs w:val="24"/>
          <w:lang w:val="en-US"/>
        </w:rPr>
        <w:tab/>
      </w:r>
      <w:r w:rsidRPr="00293E4D">
        <w:rPr>
          <w:b/>
          <w:szCs w:val="24"/>
          <w:lang w:val="en-US"/>
        </w:rPr>
        <w:t>else</w:t>
      </w:r>
    </w:p>
    <w:p w14:paraId="1593B5BF" w14:textId="77777777" w:rsidR="005629DD" w:rsidRPr="00CD5B1E" w:rsidRDefault="005629DD" w:rsidP="00F96233">
      <w:pPr>
        <w:pStyle w:val="ListaNumerada"/>
        <w:numPr>
          <w:ilvl w:val="0"/>
          <w:numId w:val="6"/>
        </w:numPr>
        <w:tabs>
          <w:tab w:val="clear" w:pos="993"/>
        </w:tabs>
        <w:spacing w:before="0"/>
        <w:ind w:left="141" w:hanging="215"/>
        <w:jc w:val="left"/>
        <w:rPr>
          <w:szCs w:val="24"/>
          <w:lang w:val="en-US"/>
        </w:rPr>
      </w:pPr>
      <w:r w:rsidRPr="00465A20">
        <w:rPr>
          <w:szCs w:val="24"/>
          <w:lang w:val="en-US"/>
        </w:rPr>
        <w:tab/>
      </w:r>
      <w:r w:rsidRPr="00465A20">
        <w:rPr>
          <w:szCs w:val="24"/>
          <w:lang w:val="en-US"/>
        </w:rPr>
        <w:tab/>
      </w:r>
      <w:r w:rsidRPr="00465A20">
        <w:rPr>
          <w:szCs w:val="24"/>
          <w:lang w:val="en-US"/>
        </w:rPr>
        <w:tab/>
      </w:r>
      <w:r w:rsidRPr="00465A20">
        <w:rPr>
          <w:szCs w:val="24"/>
          <w:lang w:val="en-US"/>
        </w:rPr>
        <w:tab/>
      </w:r>
      <w:r w:rsidRPr="00D63B6B">
        <w:rPr>
          <w:i/>
          <w:szCs w:val="24"/>
          <w:lang w:val="en-US"/>
        </w:rPr>
        <w:t>c.foundIn</w:t>
      </w:r>
      <w:r w:rsidRPr="00086A36">
        <w:rPr>
          <w:szCs w:val="24"/>
          <w:lang w:val="en-US"/>
        </w:rPr>
        <w:t xml:space="preserve"> = </w:t>
      </w:r>
      <w:r w:rsidRPr="00FA67DB">
        <w:rPr>
          <w:rFonts w:ascii="Cambria Math" w:hAnsi="Cambria Math" w:cs="Cambria Math"/>
          <w:szCs w:val="24"/>
          <w:lang w:val="en-US"/>
        </w:rPr>
        <w:t>∅</w:t>
      </w:r>
    </w:p>
    <w:p w14:paraId="5EB0271E" w14:textId="77777777" w:rsidR="005629DD" w:rsidRPr="00CD5B1E" w:rsidRDefault="005629DD" w:rsidP="00F96233">
      <w:pPr>
        <w:pStyle w:val="ListaNumerada"/>
        <w:numPr>
          <w:ilvl w:val="0"/>
          <w:numId w:val="6"/>
        </w:numPr>
        <w:tabs>
          <w:tab w:val="clear" w:pos="993"/>
        </w:tabs>
        <w:spacing w:before="0"/>
        <w:ind w:left="141" w:hanging="215"/>
        <w:jc w:val="left"/>
        <w:rPr>
          <w:szCs w:val="24"/>
          <w:lang w:val="en-US"/>
        </w:rPr>
      </w:pPr>
      <w:r w:rsidRPr="00CD5B1E">
        <w:rPr>
          <w:szCs w:val="24"/>
          <w:lang w:val="en-US"/>
        </w:rPr>
        <w:tab/>
      </w:r>
      <w:r w:rsidRPr="00CD5B1E">
        <w:rPr>
          <w:szCs w:val="24"/>
          <w:lang w:val="en-US"/>
        </w:rPr>
        <w:tab/>
      </w:r>
      <w:r w:rsidRPr="00CD5B1E">
        <w:rPr>
          <w:szCs w:val="24"/>
          <w:lang w:val="en-US"/>
        </w:rPr>
        <w:tab/>
      </w:r>
      <w:r w:rsidRPr="00CD5B1E">
        <w:rPr>
          <w:szCs w:val="24"/>
          <w:lang w:val="en-US"/>
        </w:rPr>
        <w:tab/>
      </w:r>
      <w:r w:rsidRPr="00CD5B1E">
        <w:rPr>
          <w:i/>
          <w:szCs w:val="24"/>
          <w:lang w:val="en-US"/>
        </w:rPr>
        <w:t>c.foundIn</w:t>
      </w:r>
      <w:r w:rsidRPr="00CD5B1E">
        <w:rPr>
          <w:szCs w:val="24"/>
          <w:lang w:val="en-US"/>
        </w:rPr>
        <w:t xml:space="preserve"> += </w:t>
      </w:r>
      <w:r w:rsidRPr="00CD5B1E">
        <w:rPr>
          <w:i/>
          <w:szCs w:val="24"/>
          <w:lang w:val="en-US"/>
        </w:rPr>
        <w:t>rep</w:t>
      </w:r>
    </w:p>
    <w:p w14:paraId="26D995B9" w14:textId="77777777" w:rsidR="008E4C3B" w:rsidRPr="00CD5B1E" w:rsidRDefault="008E4C3B" w:rsidP="00F96233">
      <w:pPr>
        <w:pStyle w:val="ListaNumerada"/>
        <w:numPr>
          <w:ilvl w:val="0"/>
          <w:numId w:val="6"/>
        </w:numPr>
        <w:tabs>
          <w:tab w:val="clear" w:pos="993"/>
        </w:tabs>
        <w:spacing w:before="0"/>
        <w:ind w:left="141" w:hanging="215"/>
        <w:jc w:val="left"/>
        <w:rPr>
          <w:szCs w:val="24"/>
          <w:lang w:val="en-US"/>
        </w:rPr>
      </w:pPr>
      <w:r w:rsidRPr="00CD5B1E">
        <w:rPr>
          <w:b/>
          <w:szCs w:val="24"/>
          <w:lang w:val="en-US"/>
        </w:rPr>
        <w:tab/>
      </w:r>
      <w:r w:rsidRPr="00CD5B1E">
        <w:rPr>
          <w:b/>
          <w:szCs w:val="24"/>
          <w:lang w:val="en-US"/>
        </w:rPr>
        <w:tab/>
      </w:r>
      <w:r w:rsidRPr="00CD5B1E">
        <w:rPr>
          <w:b/>
          <w:szCs w:val="24"/>
          <w:lang w:val="en-US"/>
        </w:rPr>
        <w:tab/>
        <w:t>endif</w:t>
      </w:r>
    </w:p>
    <w:p w14:paraId="04519C4C" w14:textId="77777777" w:rsidR="008E4C3B" w:rsidRPr="00CD5B1E" w:rsidRDefault="008E4C3B" w:rsidP="00F96233">
      <w:pPr>
        <w:pStyle w:val="ListaNumerada"/>
        <w:numPr>
          <w:ilvl w:val="0"/>
          <w:numId w:val="6"/>
        </w:numPr>
        <w:tabs>
          <w:tab w:val="clear" w:pos="993"/>
        </w:tabs>
        <w:spacing w:before="0"/>
        <w:ind w:left="141" w:hanging="215"/>
        <w:jc w:val="left"/>
        <w:rPr>
          <w:szCs w:val="24"/>
          <w:lang w:val="en-US"/>
        </w:rPr>
      </w:pPr>
      <w:r w:rsidRPr="00CD5B1E">
        <w:rPr>
          <w:b/>
          <w:szCs w:val="24"/>
          <w:lang w:val="en-US"/>
        </w:rPr>
        <w:tab/>
      </w:r>
      <w:r w:rsidRPr="00CD5B1E">
        <w:rPr>
          <w:b/>
          <w:szCs w:val="24"/>
          <w:lang w:val="en-US"/>
        </w:rPr>
        <w:tab/>
        <w:t>endif</w:t>
      </w:r>
    </w:p>
    <w:p w14:paraId="49E5CB07" w14:textId="77777777" w:rsidR="008E4C3B" w:rsidRPr="00CD5B1E" w:rsidRDefault="008E4C3B" w:rsidP="00F96233">
      <w:pPr>
        <w:pStyle w:val="ListaNumerada"/>
        <w:numPr>
          <w:ilvl w:val="0"/>
          <w:numId w:val="6"/>
        </w:numPr>
        <w:tabs>
          <w:tab w:val="clear" w:pos="993"/>
        </w:tabs>
        <w:spacing w:before="0"/>
        <w:ind w:left="141" w:hanging="215"/>
        <w:jc w:val="left"/>
        <w:rPr>
          <w:szCs w:val="24"/>
          <w:lang w:val="en-US"/>
        </w:rPr>
      </w:pPr>
      <w:r w:rsidRPr="00CD5B1E">
        <w:rPr>
          <w:b/>
          <w:szCs w:val="24"/>
          <w:lang w:val="en-US"/>
        </w:rPr>
        <w:tab/>
        <w:t>endif</w:t>
      </w:r>
    </w:p>
    <w:p w14:paraId="0FAAA6F5" w14:textId="77777777" w:rsidR="005629DD" w:rsidRPr="00CD5B1E" w:rsidRDefault="005629DD" w:rsidP="00F96233">
      <w:pPr>
        <w:pStyle w:val="ListaNumerada"/>
        <w:numPr>
          <w:ilvl w:val="0"/>
          <w:numId w:val="6"/>
        </w:numPr>
        <w:tabs>
          <w:tab w:val="clear" w:pos="993"/>
        </w:tabs>
        <w:spacing w:before="0"/>
        <w:ind w:left="141" w:hanging="215"/>
        <w:jc w:val="left"/>
        <w:rPr>
          <w:b/>
          <w:szCs w:val="24"/>
          <w:lang w:val="en-US"/>
        </w:rPr>
      </w:pPr>
      <w:r w:rsidRPr="00CD5B1E">
        <w:rPr>
          <w:b/>
          <w:szCs w:val="24"/>
          <w:lang w:val="en-US"/>
        </w:rPr>
        <w:t xml:space="preserve">end </w:t>
      </w:r>
    </w:p>
    <w:p w14:paraId="6CA331A3" w14:textId="77777777" w:rsidR="00866A57" w:rsidRDefault="00866A57" w:rsidP="008E4C3B">
      <w:pPr>
        <w:rPr>
          <w:lang w:val="en-US"/>
        </w:rPr>
      </w:pPr>
    </w:p>
    <w:p w14:paraId="20D3CF8F" w14:textId="6A49164F" w:rsidR="008E4C3B" w:rsidRPr="00293E4D" w:rsidRDefault="008E4C3B" w:rsidP="008E4C3B">
      <w:pPr>
        <w:rPr>
          <w:lang w:val="en-US"/>
        </w:rPr>
      </w:pPr>
      <w:r w:rsidRPr="00866A57">
        <w:rPr>
          <w:lang w:val="en-US"/>
        </w:rPr>
        <w:t xml:space="preserve">Commits to be inserted or updated must be verified to check where they exist, thus updating the </w:t>
      </w:r>
      <w:commentRangeStart w:id="89"/>
      <w:r w:rsidRPr="00866A57">
        <w:rPr>
          <w:i/>
          <w:lang w:val="en-US"/>
        </w:rPr>
        <w:t>foundIn</w:t>
      </w:r>
      <w:r w:rsidRPr="00866A57">
        <w:rPr>
          <w:lang w:val="en-US"/>
        </w:rPr>
        <w:t xml:space="preserve"> </w:t>
      </w:r>
      <w:commentRangeEnd w:id="89"/>
      <w:r w:rsidR="00866A57">
        <w:rPr>
          <w:rStyle w:val="Refdecomentrio"/>
        </w:rPr>
        <w:commentReference w:id="89"/>
      </w:r>
      <w:r w:rsidRPr="00866A57">
        <w:rPr>
          <w:lang w:val="en-US"/>
        </w:rPr>
        <w:t xml:space="preserve">attribute. This verification is done using the procedure </w:t>
      </w:r>
      <w:r w:rsidRPr="00866A57">
        <w:rPr>
          <w:i/>
          <w:lang w:val="en-US"/>
        </w:rPr>
        <w:t xml:space="preserve">updateFound </w:t>
      </w:r>
      <w:r w:rsidRPr="0001348C">
        <w:rPr>
          <w:lang w:val="en-US"/>
        </w:rPr>
        <w:t xml:space="preserve">(lines </w:t>
      </w:r>
      <w:r w:rsidR="004659CB" w:rsidRPr="0001348C">
        <w:rPr>
          <w:lang w:val="en-US"/>
        </w:rPr>
        <w:t>31</w:t>
      </w:r>
      <w:r w:rsidRPr="0001348C">
        <w:rPr>
          <w:lang w:val="en-US"/>
        </w:rPr>
        <w:t>-50)</w:t>
      </w:r>
      <w:r w:rsidR="008F44B1" w:rsidRPr="0001348C">
        <w:rPr>
          <w:lang w:val="en-US"/>
        </w:rPr>
        <w:t>, which is called in lines 19-24</w:t>
      </w:r>
      <w:r w:rsidRPr="0001348C">
        <w:rPr>
          <w:lang w:val="en-US"/>
        </w:rPr>
        <w:t xml:space="preserve">. This procedure finds out where each commit </w:t>
      </w:r>
      <w:r w:rsidRPr="0001348C">
        <w:rPr>
          <w:i/>
          <w:lang w:val="en-US"/>
        </w:rPr>
        <w:t xml:space="preserve">c </w:t>
      </w:r>
      <w:r w:rsidRPr="001A11F3">
        <w:rPr>
          <w:lang w:val="en-US"/>
        </w:rPr>
        <w:t xml:space="preserve">exists based on its existence locally or in any repository in the push or pull sets. This procedure verifies if </w:t>
      </w:r>
      <w:r w:rsidRPr="001A11F3">
        <w:rPr>
          <w:i/>
          <w:lang w:val="en-US"/>
        </w:rPr>
        <w:t>rep</w:t>
      </w:r>
      <w:r w:rsidRPr="001A11F3">
        <w:rPr>
          <w:lang w:val="en-US"/>
        </w:rPr>
        <w:t xml:space="preserve"> is ahead of any repository in its push list regarding </w:t>
      </w:r>
      <w:r w:rsidRPr="001A11F3">
        <w:rPr>
          <w:i/>
          <w:lang w:val="en-US"/>
        </w:rPr>
        <w:t>c</w:t>
      </w:r>
      <w:r w:rsidRPr="001A11F3">
        <w:rPr>
          <w:lang w:val="en-US"/>
        </w:rPr>
        <w:t>, i.e.</w:t>
      </w:r>
      <w:r w:rsidR="00866A57">
        <w:rPr>
          <w:lang w:val="en-US"/>
        </w:rPr>
        <w:t>,</w:t>
      </w:r>
      <w:r w:rsidRPr="00866A57">
        <w:rPr>
          <w:lang w:val="en-US"/>
        </w:rPr>
        <w:t xml:space="preserve"> if </w:t>
      </w:r>
      <w:r w:rsidR="00B46529" w:rsidRPr="0001348C">
        <w:rPr>
          <w:i/>
          <w:lang w:val="en-US"/>
        </w:rPr>
        <w:t xml:space="preserve">c </w:t>
      </w:r>
      <w:r w:rsidR="00B46529" w:rsidRPr="0001348C">
        <w:rPr>
          <w:lang w:val="en-US"/>
        </w:rPr>
        <w:t xml:space="preserve">exists locally and </w:t>
      </w:r>
      <w:r w:rsidR="006F1501" w:rsidRPr="001A11F3">
        <w:rPr>
          <w:lang w:val="en-US"/>
        </w:rPr>
        <w:t xml:space="preserve">if </w:t>
      </w:r>
      <w:r w:rsidRPr="001A11F3">
        <w:rPr>
          <w:lang w:val="en-US"/>
        </w:rPr>
        <w:t xml:space="preserve">there is at least one repository </w:t>
      </w:r>
      <w:r w:rsidRPr="001A11F3">
        <w:rPr>
          <w:i/>
          <w:lang w:val="en-US"/>
        </w:rPr>
        <w:t>rep</w:t>
      </w:r>
      <w:r w:rsidRPr="001A11F3">
        <w:rPr>
          <w:lang w:val="en-US"/>
        </w:rPr>
        <w:t xml:space="preserve"> pushes to that does not contain </w:t>
      </w:r>
      <w:r w:rsidRPr="001A11F3">
        <w:rPr>
          <w:i/>
          <w:lang w:val="en-US"/>
        </w:rPr>
        <w:t>c</w:t>
      </w:r>
      <w:r w:rsidR="004659CB" w:rsidRPr="001A11F3">
        <w:rPr>
          <w:lang w:val="en-US"/>
        </w:rPr>
        <w:t xml:space="preserve"> (line 32</w:t>
      </w:r>
      <w:r w:rsidR="00B46529" w:rsidRPr="001A11F3">
        <w:rPr>
          <w:lang w:val="en-US"/>
        </w:rPr>
        <w:t xml:space="preserve">). Likewise, it verifies if </w:t>
      </w:r>
      <w:r w:rsidR="00B46529" w:rsidRPr="00A36650">
        <w:rPr>
          <w:i/>
          <w:lang w:val="en-US"/>
        </w:rPr>
        <w:t>rep</w:t>
      </w:r>
      <w:r w:rsidR="00B46529" w:rsidRPr="00A36650">
        <w:rPr>
          <w:lang w:val="en-US"/>
        </w:rPr>
        <w:t xml:space="preserve"> is behind of any repository in its pull list regarding </w:t>
      </w:r>
      <w:r w:rsidR="00B46529" w:rsidRPr="00A36650">
        <w:rPr>
          <w:i/>
          <w:lang w:val="en-US"/>
        </w:rPr>
        <w:t>c</w:t>
      </w:r>
      <w:r w:rsidR="00B46529" w:rsidRPr="00980E0B">
        <w:rPr>
          <w:lang w:val="en-US"/>
        </w:rPr>
        <w:t>, i.e.</w:t>
      </w:r>
      <w:r w:rsidR="00980E0B">
        <w:rPr>
          <w:lang w:val="en-US"/>
        </w:rPr>
        <w:t>,</w:t>
      </w:r>
      <w:r w:rsidR="00B46529" w:rsidRPr="00980E0B">
        <w:rPr>
          <w:lang w:val="en-US"/>
        </w:rPr>
        <w:t xml:space="preserve"> if </w:t>
      </w:r>
      <w:r w:rsidR="00B46529" w:rsidRPr="00980E0B">
        <w:rPr>
          <w:i/>
          <w:lang w:val="en-US"/>
        </w:rPr>
        <w:t>c</w:t>
      </w:r>
      <w:r w:rsidR="00B46529" w:rsidRPr="00980E0B">
        <w:rPr>
          <w:lang w:val="en-US"/>
        </w:rPr>
        <w:t xml:space="preserve"> does not exist locally and</w:t>
      </w:r>
      <w:r w:rsidR="006F1501" w:rsidRPr="00E86099">
        <w:rPr>
          <w:lang w:val="en-US"/>
        </w:rPr>
        <w:t xml:space="preserve"> if</w:t>
      </w:r>
      <w:r w:rsidR="00B46529" w:rsidRPr="00E86099">
        <w:rPr>
          <w:lang w:val="en-US"/>
        </w:rPr>
        <w:t xml:space="preserve"> there is at least one repository </w:t>
      </w:r>
      <w:r w:rsidR="00B46529" w:rsidRPr="00E86099">
        <w:rPr>
          <w:i/>
          <w:lang w:val="en-US"/>
        </w:rPr>
        <w:t>rep</w:t>
      </w:r>
      <w:r w:rsidR="00B46529" w:rsidRPr="00E86099">
        <w:rPr>
          <w:lang w:val="en-US"/>
        </w:rPr>
        <w:t xml:space="preserve"> pulls from that contains </w:t>
      </w:r>
      <w:r w:rsidR="00B46529" w:rsidRPr="00E86099">
        <w:rPr>
          <w:i/>
          <w:lang w:val="en-US"/>
        </w:rPr>
        <w:t>c</w:t>
      </w:r>
      <w:r w:rsidR="004659CB" w:rsidRPr="00520C10">
        <w:rPr>
          <w:lang w:val="en-US"/>
        </w:rPr>
        <w:t xml:space="preserve"> (line 33</w:t>
      </w:r>
      <w:r w:rsidR="00B46529" w:rsidRPr="00520C10">
        <w:rPr>
          <w:lang w:val="en-US"/>
        </w:rPr>
        <w:t xml:space="preserve">). If </w:t>
      </w:r>
      <w:r w:rsidR="00B46529" w:rsidRPr="00433BFA">
        <w:rPr>
          <w:i/>
          <w:lang w:val="en-US"/>
        </w:rPr>
        <w:t xml:space="preserve">rep </w:t>
      </w:r>
      <w:r w:rsidR="00B46529" w:rsidRPr="000323BD">
        <w:rPr>
          <w:lang w:val="en-US"/>
        </w:rPr>
        <w:t xml:space="preserve">is behind, than all repositories in </w:t>
      </w:r>
      <w:r w:rsidR="00B46529" w:rsidRPr="000323BD">
        <w:rPr>
          <w:i/>
          <w:lang w:val="en-US"/>
        </w:rPr>
        <w:t>rep’s</w:t>
      </w:r>
      <w:r w:rsidR="00B46529" w:rsidRPr="004204F0">
        <w:rPr>
          <w:lang w:val="en-US"/>
        </w:rPr>
        <w:t xml:space="preserve"> pull list that contain </w:t>
      </w:r>
      <w:r w:rsidR="00B46529" w:rsidRPr="004204F0">
        <w:rPr>
          <w:i/>
          <w:lang w:val="en-US"/>
        </w:rPr>
        <w:t>c</w:t>
      </w:r>
      <w:r w:rsidR="00B46529" w:rsidRPr="004204F0">
        <w:rPr>
          <w:lang w:val="en-US"/>
        </w:rPr>
        <w:t xml:space="preserve"> are added to </w:t>
      </w:r>
      <w:r w:rsidR="00B46529" w:rsidRPr="004204F0">
        <w:rPr>
          <w:i/>
          <w:lang w:val="en-US"/>
        </w:rPr>
        <w:t>c’s</w:t>
      </w:r>
      <w:r w:rsidR="00B46529" w:rsidRPr="004204F0">
        <w:rPr>
          <w:lang w:val="en-US"/>
        </w:rPr>
        <w:t xml:space="preserve"> </w:t>
      </w:r>
      <w:r w:rsidR="00B46529" w:rsidRPr="004204F0">
        <w:rPr>
          <w:i/>
          <w:lang w:val="en-US"/>
        </w:rPr>
        <w:t>foundIn</w:t>
      </w:r>
      <w:r w:rsidR="004659CB" w:rsidRPr="004204F0">
        <w:rPr>
          <w:lang w:val="en-US"/>
        </w:rPr>
        <w:t xml:space="preserve"> list (lines 34-36</w:t>
      </w:r>
      <w:r w:rsidR="00B46529" w:rsidRPr="00CD099A">
        <w:rPr>
          <w:lang w:val="en-US"/>
        </w:rPr>
        <w:t xml:space="preserve">). If </w:t>
      </w:r>
      <w:r w:rsidR="00B46529" w:rsidRPr="00CD099A">
        <w:rPr>
          <w:i/>
          <w:lang w:val="en-US"/>
        </w:rPr>
        <w:t>rep</w:t>
      </w:r>
      <w:r w:rsidR="00B46529" w:rsidRPr="00CD099A">
        <w:rPr>
          <w:lang w:val="en-US"/>
        </w:rPr>
        <w:t xml:space="preserve"> is ahead, than </w:t>
      </w:r>
      <w:r w:rsidR="00B46529" w:rsidRPr="00CD099A">
        <w:rPr>
          <w:i/>
          <w:lang w:val="en-US"/>
        </w:rPr>
        <w:t>rep</w:t>
      </w:r>
      <w:r w:rsidR="00B46529" w:rsidRPr="00CD099A">
        <w:rPr>
          <w:lang w:val="en-US"/>
        </w:rPr>
        <w:t xml:space="preserve"> and all repositories in </w:t>
      </w:r>
      <w:r w:rsidR="00B46529" w:rsidRPr="00CD099A">
        <w:rPr>
          <w:i/>
          <w:lang w:val="en-US"/>
        </w:rPr>
        <w:t>rep’s</w:t>
      </w:r>
      <w:r w:rsidR="00B46529" w:rsidRPr="00CD099A">
        <w:rPr>
          <w:lang w:val="en-US"/>
        </w:rPr>
        <w:t xml:space="preserve"> push list that contain </w:t>
      </w:r>
      <w:r w:rsidR="00B46529" w:rsidRPr="00CD099A">
        <w:rPr>
          <w:i/>
          <w:lang w:val="en-US"/>
        </w:rPr>
        <w:t>c</w:t>
      </w:r>
      <w:r w:rsidR="00B46529" w:rsidRPr="00CD099A">
        <w:rPr>
          <w:lang w:val="en-US"/>
        </w:rPr>
        <w:t xml:space="preserve"> are added to </w:t>
      </w:r>
      <w:r w:rsidR="00B46529" w:rsidRPr="00CD099A">
        <w:rPr>
          <w:i/>
          <w:lang w:val="en-US"/>
        </w:rPr>
        <w:t>c’s</w:t>
      </w:r>
      <w:r w:rsidR="00B46529" w:rsidRPr="00CD099A">
        <w:rPr>
          <w:lang w:val="en-US"/>
        </w:rPr>
        <w:t xml:space="preserve"> </w:t>
      </w:r>
      <w:r w:rsidR="00B46529" w:rsidRPr="00CD099A">
        <w:rPr>
          <w:i/>
          <w:lang w:val="en-US"/>
        </w:rPr>
        <w:t>foundIn</w:t>
      </w:r>
      <w:r w:rsidR="004659CB" w:rsidRPr="00CD099A">
        <w:rPr>
          <w:lang w:val="en-US"/>
        </w:rPr>
        <w:t xml:space="preserve"> list (lines 37-39</w:t>
      </w:r>
      <w:r w:rsidR="00B46529" w:rsidRPr="00CD099A">
        <w:rPr>
          <w:lang w:val="en-US"/>
        </w:rPr>
        <w:t>).</w:t>
      </w:r>
      <w:r w:rsidR="004659CB" w:rsidRPr="00CD099A">
        <w:rPr>
          <w:lang w:val="en-US"/>
        </w:rPr>
        <w:t xml:space="preserve"> It may be the case that </w:t>
      </w:r>
      <w:r w:rsidR="004659CB" w:rsidRPr="00CD099A">
        <w:rPr>
          <w:i/>
          <w:lang w:val="en-US"/>
        </w:rPr>
        <w:t>rep</w:t>
      </w:r>
      <w:r w:rsidR="004659CB" w:rsidRPr="00CD099A">
        <w:rPr>
          <w:lang w:val="en-US"/>
        </w:rPr>
        <w:t xml:space="preserve"> is not ahead no</w:t>
      </w:r>
      <w:r w:rsidR="00980E0B">
        <w:rPr>
          <w:lang w:val="en-US"/>
        </w:rPr>
        <w:t>r</w:t>
      </w:r>
      <w:r w:rsidR="004659CB" w:rsidRPr="00980E0B">
        <w:rPr>
          <w:lang w:val="en-US"/>
        </w:rPr>
        <w:t xml:space="preserve"> behind any repository regarding </w:t>
      </w:r>
      <w:r w:rsidR="004659CB" w:rsidRPr="00E86099">
        <w:rPr>
          <w:i/>
          <w:lang w:val="en-US"/>
        </w:rPr>
        <w:t>c.</w:t>
      </w:r>
      <w:r w:rsidR="004659CB" w:rsidRPr="00E86099">
        <w:rPr>
          <w:lang w:val="en-US"/>
        </w:rPr>
        <w:t xml:space="preserve"> In such case</w:t>
      </w:r>
      <w:r w:rsidR="008F44B1" w:rsidRPr="00E86099">
        <w:rPr>
          <w:lang w:val="en-US"/>
        </w:rPr>
        <w:t xml:space="preserve">, one of the following scenarios may happen: In scenario </w:t>
      </w:r>
      <w:r w:rsidR="008F44B1" w:rsidRPr="00520C10">
        <w:rPr>
          <w:lang w:val="en-US"/>
        </w:rPr>
        <w:t xml:space="preserve">1 </w:t>
      </w:r>
      <w:r w:rsidR="008F44B1" w:rsidRPr="00520C10">
        <w:rPr>
          <w:i/>
          <w:lang w:val="en-US"/>
        </w:rPr>
        <w:t>c</w:t>
      </w:r>
      <w:r w:rsidR="008F44B1" w:rsidRPr="00433BFA">
        <w:rPr>
          <w:lang w:val="en-US"/>
        </w:rPr>
        <w:t xml:space="preserve"> does not exist in current snapshot, meaning that it also does not exist in any of the related repositories, thus we remove </w:t>
      </w:r>
      <w:r w:rsidR="008F44B1" w:rsidRPr="000323BD">
        <w:rPr>
          <w:i/>
          <w:lang w:val="en-US"/>
        </w:rPr>
        <w:t>rep</w:t>
      </w:r>
      <w:r w:rsidR="008F44B1" w:rsidRPr="000323BD">
        <w:rPr>
          <w:lang w:val="en-US"/>
        </w:rPr>
        <w:t xml:space="preserve"> and all its related repositories from </w:t>
      </w:r>
      <w:r w:rsidR="008F44B1" w:rsidRPr="004204F0">
        <w:rPr>
          <w:i/>
          <w:lang w:val="en-US"/>
        </w:rPr>
        <w:t>c’s foundIn</w:t>
      </w:r>
      <w:r w:rsidR="008F44B1" w:rsidRPr="004204F0">
        <w:rPr>
          <w:lang w:val="en-US"/>
        </w:rPr>
        <w:t xml:space="preserve"> list (lines 41-42). In scenario 2 </w:t>
      </w:r>
      <w:r w:rsidR="008F44B1" w:rsidRPr="004204F0">
        <w:rPr>
          <w:i/>
          <w:lang w:val="en-US"/>
        </w:rPr>
        <w:t>c</w:t>
      </w:r>
      <w:r w:rsidR="008F44B1" w:rsidRPr="004204F0">
        <w:rPr>
          <w:lang w:val="en-US"/>
        </w:rPr>
        <w:t xml:space="preserve"> is in a tracked branch, meaning that it also exists in all related repositories, thus we include </w:t>
      </w:r>
      <w:r w:rsidR="008F44B1" w:rsidRPr="00CD099A">
        <w:rPr>
          <w:i/>
          <w:lang w:val="en-US"/>
        </w:rPr>
        <w:t>rep</w:t>
      </w:r>
      <w:r w:rsidR="008F44B1" w:rsidRPr="00CD099A">
        <w:rPr>
          <w:lang w:val="en-US"/>
        </w:rPr>
        <w:t xml:space="preserve"> and all its related repositories in </w:t>
      </w:r>
      <w:r w:rsidR="008F44B1" w:rsidRPr="00CD099A">
        <w:rPr>
          <w:i/>
          <w:lang w:val="en-US"/>
        </w:rPr>
        <w:t>c’s foundIn</w:t>
      </w:r>
      <w:r w:rsidR="008F44B1" w:rsidRPr="00CD099A">
        <w:rPr>
          <w:lang w:val="en-US"/>
        </w:rPr>
        <w:t xml:space="preserve"> list (lines 44-45). Finally, in scenario 3 </w:t>
      </w:r>
      <w:r w:rsidR="008F44B1" w:rsidRPr="00CD099A">
        <w:rPr>
          <w:i/>
          <w:lang w:val="en-US"/>
        </w:rPr>
        <w:t>c</w:t>
      </w:r>
      <w:r w:rsidR="008F44B1" w:rsidRPr="00CD099A">
        <w:rPr>
          <w:lang w:val="en-US"/>
        </w:rPr>
        <w:t xml:space="preserve"> is not in a tracked branch, meaning that it exists only in </w:t>
      </w:r>
      <w:r w:rsidR="008F44B1" w:rsidRPr="00CD099A">
        <w:rPr>
          <w:i/>
          <w:lang w:val="en-US"/>
        </w:rPr>
        <w:t>rep</w:t>
      </w:r>
      <w:r w:rsidR="008F44B1" w:rsidRPr="00CD099A">
        <w:rPr>
          <w:lang w:val="en-US"/>
        </w:rPr>
        <w:t xml:space="preserve">, thus we include only </w:t>
      </w:r>
      <w:r w:rsidR="008F44B1" w:rsidRPr="00481BB9">
        <w:rPr>
          <w:i/>
          <w:lang w:val="en-US"/>
        </w:rPr>
        <w:t>rep</w:t>
      </w:r>
      <w:r w:rsidR="008F44B1" w:rsidRPr="00822B83">
        <w:rPr>
          <w:lang w:val="en-US"/>
        </w:rPr>
        <w:t xml:space="preserve"> in </w:t>
      </w:r>
      <w:r w:rsidR="008F44B1" w:rsidRPr="00E22E05">
        <w:rPr>
          <w:i/>
          <w:lang w:val="en-US"/>
        </w:rPr>
        <w:t>c’s</w:t>
      </w:r>
      <w:r w:rsidR="006F1501" w:rsidRPr="00E22E05">
        <w:rPr>
          <w:i/>
          <w:lang w:val="en-US"/>
        </w:rPr>
        <w:t xml:space="preserve"> </w:t>
      </w:r>
      <w:r w:rsidR="008F44B1" w:rsidRPr="00E22E05">
        <w:rPr>
          <w:i/>
          <w:lang w:val="en-US"/>
        </w:rPr>
        <w:t>foundIn</w:t>
      </w:r>
      <w:r w:rsidR="008F44B1" w:rsidRPr="00E22E05">
        <w:rPr>
          <w:lang w:val="en-US"/>
        </w:rPr>
        <w:t xml:space="preserve"> list (lines 46-48</w:t>
      </w:r>
      <w:r w:rsidR="004659CB" w:rsidRPr="00293E4D">
        <w:rPr>
          <w:lang w:val="en-US"/>
        </w:rPr>
        <w:t>)</w:t>
      </w:r>
      <w:r w:rsidR="008F44B1" w:rsidRPr="00293E4D">
        <w:rPr>
          <w:lang w:val="en-US"/>
        </w:rPr>
        <w:t>.</w:t>
      </w:r>
    </w:p>
    <w:p w14:paraId="78CE7085" w14:textId="77777777" w:rsidR="008F44B1" w:rsidRPr="00CD5B1E" w:rsidRDefault="008F44B1" w:rsidP="008E4C3B">
      <w:pPr>
        <w:rPr>
          <w:lang w:val="en-US"/>
        </w:rPr>
      </w:pPr>
      <w:r w:rsidRPr="00465A20">
        <w:rPr>
          <w:lang w:val="en-US"/>
        </w:rPr>
        <w:t xml:space="preserve">After updating where each commit is found, </w:t>
      </w:r>
      <w:r w:rsidRPr="00D63B6B">
        <w:rPr>
          <w:i/>
          <w:lang w:val="en-US"/>
        </w:rPr>
        <w:t>commitsToInsert</w:t>
      </w:r>
      <w:r w:rsidRPr="00086A36">
        <w:rPr>
          <w:lang w:val="en-US"/>
        </w:rPr>
        <w:t xml:space="preserve"> is inserted into the database (line 25) and </w:t>
      </w:r>
      <w:r w:rsidRPr="00FA67DB">
        <w:rPr>
          <w:i/>
          <w:lang w:val="en-US"/>
        </w:rPr>
        <w:t>commitsToUpdate</w:t>
      </w:r>
      <w:r w:rsidRPr="00CD5B1E">
        <w:rPr>
          <w:lang w:val="en-US"/>
        </w:rPr>
        <w:t xml:space="preserve"> is updated in the database (line 26). Finally, it may happen that some commits end up with an empty </w:t>
      </w:r>
      <w:r w:rsidRPr="00CD5B1E">
        <w:rPr>
          <w:i/>
          <w:lang w:val="en-US"/>
        </w:rPr>
        <w:t>foundIn</w:t>
      </w:r>
      <w:r w:rsidRPr="00CD5B1E">
        <w:rPr>
          <w:lang w:val="en-US"/>
        </w:rPr>
        <w:t xml:space="preserve"> list, meaning that they do not exist anywhere in the topology</w:t>
      </w:r>
      <w:r w:rsidR="00432681" w:rsidRPr="00CD5B1E">
        <w:rPr>
          <w:lang w:val="en-US"/>
        </w:rPr>
        <w:t xml:space="preserve"> (line 27)</w:t>
      </w:r>
      <w:r w:rsidRPr="00CD5B1E">
        <w:rPr>
          <w:lang w:val="en-US"/>
        </w:rPr>
        <w:t xml:space="preserve">. These so-called </w:t>
      </w:r>
      <w:r w:rsidRPr="00CD5B1E">
        <w:rPr>
          <w:i/>
          <w:lang w:val="en-US"/>
        </w:rPr>
        <w:t>orphanedCommits</w:t>
      </w:r>
      <w:r w:rsidRPr="00CD5B1E">
        <w:rPr>
          <w:lang w:val="en-US"/>
        </w:rPr>
        <w:t xml:space="preserve"> are then removed from the database</w:t>
      </w:r>
      <w:r w:rsidR="00432681" w:rsidRPr="00CD5B1E">
        <w:rPr>
          <w:lang w:val="en-US"/>
        </w:rPr>
        <w:t xml:space="preserve"> (line 28) and </w:t>
      </w:r>
      <w:r w:rsidR="00432681" w:rsidRPr="00CD5B1E">
        <w:rPr>
          <w:i/>
          <w:lang w:val="en-US"/>
        </w:rPr>
        <w:t>currentSnapshot</w:t>
      </w:r>
      <w:r w:rsidR="00432681" w:rsidRPr="00CD5B1E">
        <w:rPr>
          <w:lang w:val="en-US"/>
        </w:rPr>
        <w:t xml:space="preserve"> is written to disk (line 29), to be used in the next monitoring cycle.</w:t>
      </w:r>
    </w:p>
    <w:p w14:paraId="22BF9AC6" w14:textId="77777777" w:rsidR="00156567" w:rsidRPr="00CD5B1E" w:rsidRDefault="00707793" w:rsidP="00156567">
      <w:pPr>
        <w:pStyle w:val="Ttulo2"/>
        <w:rPr>
          <w:lang w:val="en-US"/>
        </w:rPr>
      </w:pPr>
      <w:bookmarkStart w:id="90" w:name="_Ref397275306"/>
      <w:bookmarkStart w:id="91" w:name="_Toc397287007"/>
      <w:r w:rsidRPr="00CD5B1E">
        <w:rPr>
          <w:lang w:val="en-US"/>
        </w:rPr>
        <w:t>Technologies Used</w:t>
      </w:r>
      <w:bookmarkEnd w:id="90"/>
      <w:bookmarkEnd w:id="91"/>
    </w:p>
    <w:p w14:paraId="2BA16C88" w14:textId="3F5B34B9" w:rsidR="008800AC" w:rsidRPr="00360B53" w:rsidRDefault="00CE51BF" w:rsidP="00156567">
      <w:pPr>
        <w:rPr>
          <w:lang w:val="en-US"/>
        </w:rPr>
      </w:pPr>
      <w:r w:rsidRPr="00CD5B1E">
        <w:rPr>
          <w:lang w:val="en-US"/>
        </w:rPr>
        <w:t xml:space="preserve">We </w:t>
      </w:r>
      <w:r w:rsidR="004204F0">
        <w:rPr>
          <w:lang w:val="en-US"/>
        </w:rPr>
        <w:t>implemented our approach as</w:t>
      </w:r>
      <w:r w:rsidR="00432681" w:rsidRPr="004204F0">
        <w:rPr>
          <w:lang w:val="en-US"/>
        </w:rPr>
        <w:t xml:space="preserve"> a</w:t>
      </w:r>
      <w:r w:rsidR="00156567" w:rsidRPr="004204F0">
        <w:rPr>
          <w:lang w:val="en-US"/>
        </w:rPr>
        <w:t xml:space="preserve"> </w:t>
      </w:r>
      <w:r w:rsidR="004204F0">
        <w:rPr>
          <w:lang w:val="en-US"/>
        </w:rPr>
        <w:t>J</w:t>
      </w:r>
      <w:r w:rsidR="008800AC" w:rsidRPr="004204F0">
        <w:rPr>
          <w:lang w:val="en-US"/>
        </w:rPr>
        <w:t xml:space="preserve">ava </w:t>
      </w:r>
      <w:r w:rsidR="00432681" w:rsidRPr="004204F0">
        <w:rPr>
          <w:lang w:val="en-US"/>
        </w:rPr>
        <w:t>Swing</w:t>
      </w:r>
      <w:r w:rsidR="00156567" w:rsidRPr="004204F0">
        <w:rPr>
          <w:lang w:val="en-US"/>
        </w:rPr>
        <w:t xml:space="preserve"> application </w:t>
      </w:r>
      <w:r w:rsidR="00432681" w:rsidRPr="00360B53">
        <w:rPr>
          <w:lang w:val="en-US"/>
        </w:rPr>
        <w:fldChar w:fldCharType="begin"/>
      </w:r>
      <w:r w:rsidR="00432681" w:rsidRPr="00CD5B1E">
        <w:rPr>
          <w:lang w:val="en-US"/>
        </w:rPr>
        <w:instrText xml:space="preserve"> ADDIN ZOTERO_ITEM {"citationID":"j113so0r5","properties":{"formattedCitation":"{\\rtf (ELLIOTT \\i et al.\\i0{}, 2002)}","plainCitation":"(ELLIOTT et al., 2002)"},"citationItems":[{"id":2917,"uris":["http://zotero.org/users/892576/items/74C7DEN9"],"uri":["http://zotero.org/users/892576/items/74C7DEN9"]}]} </w:instrText>
      </w:r>
      <w:r w:rsidR="00432681" w:rsidRPr="00F80481">
        <w:rPr>
          <w:lang w:val="en-US"/>
        </w:rPr>
        <w:fldChar w:fldCharType="separate"/>
      </w:r>
      <w:r w:rsidR="00432681" w:rsidRPr="00360B53">
        <w:rPr>
          <w:rFonts w:cs="Times New Roman"/>
          <w:szCs w:val="24"/>
          <w:lang w:val="en-US"/>
        </w:rPr>
        <w:t xml:space="preserve">(ELLIOTT </w:t>
      </w:r>
      <w:r w:rsidR="00432681" w:rsidRPr="00360B53">
        <w:rPr>
          <w:rFonts w:cs="Times New Roman"/>
          <w:i/>
          <w:iCs/>
          <w:szCs w:val="24"/>
          <w:lang w:val="en-US"/>
        </w:rPr>
        <w:t>et al.</w:t>
      </w:r>
      <w:r w:rsidR="00432681" w:rsidRPr="00360B53">
        <w:rPr>
          <w:rFonts w:cs="Times New Roman"/>
          <w:szCs w:val="24"/>
          <w:lang w:val="en-US"/>
        </w:rPr>
        <w:t>,</w:t>
      </w:r>
      <w:r w:rsidR="00432681" w:rsidRPr="000630C1">
        <w:rPr>
          <w:rFonts w:cs="Times New Roman"/>
          <w:szCs w:val="24"/>
          <w:lang w:val="en-US"/>
        </w:rPr>
        <w:t xml:space="preserve"> 2002)</w:t>
      </w:r>
      <w:r w:rsidR="00432681" w:rsidRPr="00360B53">
        <w:rPr>
          <w:lang w:val="en-US"/>
        </w:rPr>
        <w:fldChar w:fldCharType="end"/>
      </w:r>
      <w:r w:rsidR="00432681" w:rsidRPr="00CD5B1E">
        <w:rPr>
          <w:lang w:val="en-US"/>
        </w:rPr>
        <w:t xml:space="preserve"> </w:t>
      </w:r>
      <w:r w:rsidR="00156567" w:rsidRPr="00360B53">
        <w:rPr>
          <w:lang w:val="en-US"/>
        </w:rPr>
        <w:t>launched by Java Web Start</w:t>
      </w:r>
      <w:r w:rsidR="00432681" w:rsidRPr="00360B53">
        <w:rPr>
          <w:lang w:val="en-US"/>
        </w:rPr>
        <w:t xml:space="preserve"> </w:t>
      </w:r>
      <w:r w:rsidR="00432681" w:rsidRPr="00360B53">
        <w:rPr>
          <w:lang w:val="en-US"/>
        </w:rPr>
        <w:fldChar w:fldCharType="begin"/>
      </w:r>
      <w:r w:rsidR="00432681" w:rsidRPr="00CD5B1E">
        <w:rPr>
          <w:lang w:val="en-US"/>
        </w:rPr>
        <w:instrText xml:space="preserve"> ADDIN ZOTERO_ITEM {"citationID":"cq4b17sv8","properties":{"formattedCitation":"(MARINILLI, 2001)","plainCitation":"(MARINILLI, 2001)"},"citationItems":[{"id":2919,"uris":["http://zotero.org/users/892576/items/WS6C33XK"],"uri":["http://zotero.org/users/892576/items/WS6C33XK"]}]} </w:instrText>
      </w:r>
      <w:r w:rsidR="00432681" w:rsidRPr="00F80481">
        <w:rPr>
          <w:lang w:val="en-US"/>
        </w:rPr>
        <w:fldChar w:fldCharType="separate"/>
      </w:r>
      <w:r w:rsidR="00432681" w:rsidRPr="00360B53">
        <w:rPr>
          <w:rFonts w:cs="Times New Roman"/>
          <w:lang w:val="en-US"/>
        </w:rPr>
        <w:t>(MARINILLI, 2001)</w:t>
      </w:r>
      <w:r w:rsidR="00432681" w:rsidRPr="00360B53">
        <w:rPr>
          <w:lang w:val="en-US"/>
        </w:rPr>
        <w:fldChar w:fldCharType="end"/>
      </w:r>
      <w:r w:rsidR="00156567" w:rsidRPr="00CD5B1E">
        <w:rPr>
          <w:lang w:val="en-US"/>
        </w:rPr>
        <w:t xml:space="preserve"> Technology</w:t>
      </w:r>
      <w:r w:rsidR="004204F0">
        <w:rPr>
          <w:lang w:val="en-US"/>
        </w:rPr>
        <w:t xml:space="preserve">. It currently </w:t>
      </w:r>
      <w:r w:rsidR="00156567" w:rsidRPr="00CD5B1E">
        <w:rPr>
          <w:lang w:val="en-US"/>
        </w:rPr>
        <w:t>monitor</w:t>
      </w:r>
      <w:r w:rsidR="004204F0">
        <w:rPr>
          <w:lang w:val="en-US"/>
        </w:rPr>
        <w:t>s</w:t>
      </w:r>
      <w:r w:rsidR="00156567" w:rsidRPr="00CD5B1E">
        <w:rPr>
          <w:lang w:val="en-US"/>
        </w:rPr>
        <w:t xml:space="preserve"> Git repositories, </w:t>
      </w:r>
      <w:r w:rsidR="004204F0">
        <w:rPr>
          <w:lang w:val="en-US"/>
        </w:rPr>
        <w:t>as it</w:t>
      </w:r>
      <w:r w:rsidR="00156567" w:rsidRPr="00CD5B1E">
        <w:rPr>
          <w:lang w:val="en-US"/>
        </w:rPr>
        <w:t xml:space="preserve"> is the most used DVCS </w:t>
      </w:r>
      <w:r w:rsidR="00156567" w:rsidRPr="00360B53">
        <w:rPr>
          <w:szCs w:val="24"/>
          <w:lang w:val="en-US"/>
        </w:rPr>
        <w:t xml:space="preserve">nowadays </w:t>
      </w:r>
      <w:r w:rsidR="00156567" w:rsidRPr="00360B53">
        <w:rPr>
          <w:szCs w:val="24"/>
          <w:lang w:val="en-US"/>
        </w:rPr>
        <w:fldChar w:fldCharType="begin"/>
      </w:r>
      <w:r w:rsidR="00156567" w:rsidRPr="00CD5B1E">
        <w:rPr>
          <w:szCs w:val="24"/>
          <w:lang w:val="en-US"/>
        </w:rPr>
        <w:instrText xml:space="preserve"> ADDIN ZOTERO_ITEM {"citationID":"igr6f3jv2","properties":{"formattedCitation":"(ECLIPSE FOUNDATION, 2013)","plainCitation":"(ECLIPSE FOUNDATION, 2013)"},"citationItems":[{"id":2257,"uris":["http://zotero.org/users/892576/items/NH37NWN3"],"uri":["http://zotero.org/users/892576/items/NH37NWN3"]}]} </w:instrText>
      </w:r>
      <w:r w:rsidR="00156567" w:rsidRPr="00F80481">
        <w:rPr>
          <w:szCs w:val="24"/>
          <w:lang w:val="en-US"/>
        </w:rPr>
        <w:fldChar w:fldCharType="separate"/>
      </w:r>
      <w:r w:rsidR="00156567" w:rsidRPr="00360B53">
        <w:rPr>
          <w:rFonts w:cs="Times New Roman"/>
          <w:szCs w:val="24"/>
          <w:lang w:val="en-US"/>
        </w:rPr>
        <w:t>(ECLIPSE FOUNDATION, 2013)</w:t>
      </w:r>
      <w:r w:rsidR="00156567" w:rsidRPr="00360B53">
        <w:rPr>
          <w:szCs w:val="24"/>
          <w:lang w:val="en-US"/>
        </w:rPr>
        <w:fldChar w:fldCharType="end"/>
      </w:r>
      <w:r w:rsidR="00156567" w:rsidRPr="00CD5B1E">
        <w:rPr>
          <w:lang w:val="en-US"/>
        </w:rPr>
        <w:t xml:space="preserve">. </w:t>
      </w:r>
      <w:r w:rsidR="00432681" w:rsidRPr="00360B53">
        <w:rPr>
          <w:lang w:val="en-US"/>
        </w:rPr>
        <w:t>The s</w:t>
      </w:r>
      <w:r w:rsidR="00156567" w:rsidRPr="00360B53">
        <w:rPr>
          <w:lang w:val="en-US"/>
        </w:rPr>
        <w:t xml:space="preserve">ource code </w:t>
      </w:r>
      <w:r w:rsidR="004204F0">
        <w:rPr>
          <w:lang w:val="en-US"/>
        </w:rPr>
        <w:t xml:space="preserve">and the link to download the tool via Java Web Start </w:t>
      </w:r>
      <w:r w:rsidR="00156567" w:rsidRPr="00360B53">
        <w:rPr>
          <w:lang w:val="en-US"/>
        </w:rPr>
        <w:t>can be found at GitHub</w:t>
      </w:r>
      <w:r w:rsidR="00156567" w:rsidRPr="00CD5B1E">
        <w:rPr>
          <w:rStyle w:val="Refdenotaderodap"/>
          <w:lang w:val="en-US"/>
        </w:rPr>
        <w:footnoteReference w:id="1"/>
      </w:r>
      <w:r w:rsidR="00156567" w:rsidRPr="00CD5B1E">
        <w:rPr>
          <w:lang w:val="en-US"/>
        </w:rPr>
        <w:t>. The application gathers information from repositories using JGit library</w:t>
      </w:r>
      <w:r w:rsidR="008C0450" w:rsidRPr="00CD5B1E">
        <w:rPr>
          <w:lang w:val="en-US"/>
        </w:rPr>
        <w:t xml:space="preserve"> </w:t>
      </w:r>
      <w:r w:rsidR="008C0450" w:rsidRPr="00360B53">
        <w:rPr>
          <w:lang w:val="en-US"/>
        </w:rPr>
        <w:fldChar w:fldCharType="begin"/>
      </w:r>
      <w:r w:rsidR="008C0450" w:rsidRPr="00CD5B1E">
        <w:rPr>
          <w:lang w:val="en-US"/>
        </w:rPr>
        <w:instrText xml:space="preserve"> ADDIN ZOTERO_ITEM {"citationID":"2n85vho29r","properties":{"formattedCitation":"(JGIT, 2014)","plainCitation":"(JGIT, 2014)"},"citationItems":[{"id":2921,"uris":["http://zotero.org/users/892576/items/JXTHABWG"],"uri":["http://zotero.org/users/892576/items/JXTHABWG"]}]} </w:instrText>
      </w:r>
      <w:r w:rsidR="008C0450" w:rsidRPr="00F80481">
        <w:rPr>
          <w:lang w:val="en-US"/>
        </w:rPr>
        <w:fldChar w:fldCharType="separate"/>
      </w:r>
      <w:r w:rsidR="008C0450" w:rsidRPr="00360B53">
        <w:rPr>
          <w:rFonts w:cs="Times New Roman"/>
          <w:lang w:val="en-US"/>
        </w:rPr>
        <w:t>(JGIT, 2014)</w:t>
      </w:r>
      <w:r w:rsidR="008C0450" w:rsidRPr="00360B53">
        <w:rPr>
          <w:lang w:val="en-US"/>
        </w:rPr>
        <w:fldChar w:fldCharType="end"/>
      </w:r>
      <w:r w:rsidR="00156567" w:rsidRPr="00CD5B1E">
        <w:rPr>
          <w:lang w:val="en-US"/>
        </w:rPr>
        <w:t xml:space="preserve">, which allows the user to use our approach without having a Git client installed. Information gathered is stored </w:t>
      </w:r>
      <w:r w:rsidR="00156567" w:rsidRPr="00360B53">
        <w:rPr>
          <w:lang w:val="en-US"/>
        </w:rPr>
        <w:t>in a central document database running MongoDB</w:t>
      </w:r>
      <w:r w:rsidR="008C0450" w:rsidRPr="00360B53">
        <w:rPr>
          <w:lang w:val="en-US"/>
        </w:rPr>
        <w:t xml:space="preserve"> </w:t>
      </w:r>
      <w:r w:rsidR="008C0450" w:rsidRPr="00360B53">
        <w:rPr>
          <w:lang w:val="en-US"/>
        </w:rPr>
        <w:fldChar w:fldCharType="begin"/>
      </w:r>
      <w:r w:rsidR="008C0450" w:rsidRPr="00CD5B1E">
        <w:rPr>
          <w:lang w:val="en-US"/>
        </w:rPr>
        <w:instrText xml:space="preserve"> ADDIN ZOTERO_ITEM {"citationID":"24airijd3u","properties":{"formattedCitation":"(CHODOROW, 2013)","plainCitation":"(CHODOROW, 2013)"},"citationItems":[{"id":2923,"uris":["http://zotero.org/users/892576/items/8GCRUR4W"],"uri":["http://zotero.org/users/892576/items/8GCRUR4W"]}]} </w:instrText>
      </w:r>
      <w:r w:rsidR="008C0450" w:rsidRPr="00F80481">
        <w:rPr>
          <w:lang w:val="en-US"/>
        </w:rPr>
        <w:fldChar w:fldCharType="separate"/>
      </w:r>
      <w:r w:rsidR="008C0450" w:rsidRPr="00360B53">
        <w:rPr>
          <w:rFonts w:cs="Times New Roman"/>
          <w:lang w:val="en-US"/>
        </w:rPr>
        <w:t>(CHODOROW, 2013)</w:t>
      </w:r>
      <w:r w:rsidR="008C0450" w:rsidRPr="00360B53">
        <w:rPr>
          <w:lang w:val="en-US"/>
        </w:rPr>
        <w:fldChar w:fldCharType="end"/>
      </w:r>
      <w:r w:rsidR="00156567" w:rsidRPr="00CD5B1E">
        <w:rPr>
          <w:lang w:val="en-US"/>
        </w:rPr>
        <w:t xml:space="preserve">. </w:t>
      </w:r>
    </w:p>
    <w:p w14:paraId="6ACD65A3" w14:textId="77777777" w:rsidR="009177BF" w:rsidRPr="00360B53" w:rsidRDefault="00235282" w:rsidP="00156567">
      <w:pPr>
        <w:rPr>
          <w:lang w:val="en-US"/>
        </w:rPr>
      </w:pPr>
      <w:r w:rsidRPr="00360B53">
        <w:rPr>
          <w:lang w:val="en-US"/>
        </w:rPr>
        <w:t>We hosted our database on a free MongoDB instance provided by MongoLab</w:t>
      </w:r>
      <w:r w:rsidRPr="00CD5B1E">
        <w:rPr>
          <w:rStyle w:val="Refdenotaderodap"/>
          <w:lang w:val="en-US"/>
        </w:rPr>
        <w:footnoteReference w:id="2"/>
      </w:r>
      <w:r w:rsidRPr="00CD5B1E">
        <w:rPr>
          <w:lang w:val="en-US"/>
        </w:rPr>
        <w:t>. To prevent from firewall blocks when accessing the database, we did not use MongoDB proprie</w:t>
      </w:r>
      <w:r w:rsidRPr="00360B53">
        <w:rPr>
          <w:lang w:val="en-US"/>
        </w:rPr>
        <w:t>tary API, which would demand opening specific ports to connect to MongoDB. Instead, we opted to use MongoLab’s RESTful</w:t>
      </w:r>
      <w:r w:rsidR="008800AC" w:rsidRPr="00360B53">
        <w:rPr>
          <w:lang w:val="en-US"/>
        </w:rPr>
        <w:t xml:space="preserve"> (</w:t>
      </w:r>
      <w:r w:rsidR="008800AC" w:rsidRPr="000630C1">
        <w:rPr>
          <w:i/>
          <w:lang w:val="en-US"/>
        </w:rPr>
        <w:t>Representational State Transfer</w:t>
      </w:r>
      <w:r w:rsidR="008800AC" w:rsidRPr="007424E7">
        <w:rPr>
          <w:lang w:val="en-US"/>
        </w:rPr>
        <w:t>)</w:t>
      </w:r>
      <w:r w:rsidRPr="007424E7">
        <w:rPr>
          <w:lang w:val="en-US"/>
        </w:rPr>
        <w:t xml:space="preserve"> API</w:t>
      </w:r>
      <w:r w:rsidR="008800AC" w:rsidRPr="007424E7">
        <w:rPr>
          <w:lang w:val="en-US"/>
        </w:rPr>
        <w:t xml:space="preserve"> (</w:t>
      </w:r>
      <w:r w:rsidR="008800AC" w:rsidRPr="00CB063E">
        <w:rPr>
          <w:i/>
          <w:lang w:val="en-US"/>
        </w:rPr>
        <w:t>Application Programming Interface</w:t>
      </w:r>
      <w:r w:rsidR="008800AC" w:rsidRPr="00CB063E">
        <w:rPr>
          <w:lang w:val="en-US"/>
        </w:rPr>
        <w:t>)</w:t>
      </w:r>
      <w:r w:rsidRPr="00CB063E">
        <w:rPr>
          <w:lang w:val="en-US"/>
        </w:rPr>
        <w:t xml:space="preserve">. RESTful APIs </w:t>
      </w:r>
      <w:commentRangeStart w:id="92"/>
      <w:r w:rsidRPr="00360B53">
        <w:rPr>
          <w:lang w:val="en-US"/>
        </w:rPr>
        <w:fldChar w:fldCharType="begin"/>
      </w:r>
      <w:r w:rsidRPr="00CD5B1E">
        <w:rPr>
          <w:lang w:val="en-US"/>
        </w:rPr>
        <w:instrText xml:space="preserve"> ADDIN ZOTERO_ITEM {"citationID":"1jb3q1e0tt","properties":{"formattedCitation":"(RICHARDSON; RUBY, 2013)","plainCitation":"(RICHARDSON; RUBY, 2013)"},"citationItems":[{"id":2925,"uris":["http://zotero.org/users/892576/items/PIWB7EX9"],"uri":["http://zotero.org/users/892576/items/PIWB7EX9"]}]} </w:instrText>
      </w:r>
      <w:r w:rsidRPr="00F80481">
        <w:rPr>
          <w:lang w:val="en-US"/>
        </w:rPr>
        <w:fldChar w:fldCharType="separate"/>
      </w:r>
      <w:r w:rsidRPr="00360B53">
        <w:rPr>
          <w:rFonts w:cs="Times New Roman"/>
          <w:lang w:val="en-US"/>
        </w:rPr>
        <w:t>(RICHARDSON; RUBY, 2013)</w:t>
      </w:r>
      <w:r w:rsidRPr="00360B53">
        <w:rPr>
          <w:lang w:val="en-US"/>
        </w:rPr>
        <w:fldChar w:fldCharType="end"/>
      </w:r>
      <w:commentRangeEnd w:id="92"/>
      <w:r w:rsidR="00CD099A">
        <w:rPr>
          <w:rStyle w:val="Refdecomentrio"/>
        </w:rPr>
        <w:commentReference w:id="92"/>
      </w:r>
      <w:r w:rsidR="009177BF" w:rsidRPr="00CD5B1E">
        <w:rPr>
          <w:lang w:val="en-US"/>
        </w:rPr>
        <w:t xml:space="preserve"> have the advantage to be available using standard HTTP and HTTPS protocols. This way, our approach can be used easily from inside corporate and academic environments, without major problems. In order to use the RESTful API provided by Mon</w:t>
      </w:r>
      <w:r w:rsidR="009177BF" w:rsidRPr="00360B53">
        <w:rPr>
          <w:lang w:val="en-US"/>
        </w:rPr>
        <w:t xml:space="preserve">goLab, we implemented a </w:t>
      </w:r>
      <w:r w:rsidR="008800AC" w:rsidRPr="00360B53">
        <w:rPr>
          <w:rFonts w:ascii="Courier New" w:hAnsi="Courier New" w:cs="Courier New"/>
          <w:sz w:val="20"/>
          <w:szCs w:val="20"/>
          <w:lang w:val="en-US"/>
        </w:rPr>
        <w:t>MongoLabProvider</w:t>
      </w:r>
      <w:r w:rsidR="008800AC" w:rsidRPr="000630C1">
        <w:rPr>
          <w:lang w:val="en-US"/>
        </w:rPr>
        <w:t xml:space="preserve">, responsible for translating the application methods into RESTful commands and vice-versa. This provider also serializes and deserializes the application objects </w:t>
      </w:r>
      <w:r w:rsidR="00BC338A" w:rsidRPr="007424E7">
        <w:rPr>
          <w:lang w:val="en-US"/>
        </w:rPr>
        <w:t>to</w:t>
      </w:r>
      <w:r w:rsidR="008800AC" w:rsidRPr="007424E7">
        <w:rPr>
          <w:lang w:val="en-US"/>
        </w:rPr>
        <w:t xml:space="preserve"> and from JSON </w:t>
      </w:r>
      <w:r w:rsidR="00BC338A" w:rsidRPr="007424E7">
        <w:rPr>
          <w:lang w:val="en-US"/>
        </w:rPr>
        <w:t>(</w:t>
      </w:r>
      <w:r w:rsidR="00BC338A" w:rsidRPr="00CB063E">
        <w:rPr>
          <w:i/>
          <w:lang w:val="en-US"/>
        </w:rPr>
        <w:t>JavaScript Object Notation</w:t>
      </w:r>
      <w:r w:rsidR="00BC338A" w:rsidRPr="00CB063E">
        <w:rPr>
          <w:lang w:val="en-US"/>
        </w:rPr>
        <w:t xml:space="preserve">) </w:t>
      </w:r>
      <w:r w:rsidR="00BC338A" w:rsidRPr="00360B53">
        <w:rPr>
          <w:lang w:val="en-US"/>
        </w:rPr>
        <w:fldChar w:fldCharType="begin"/>
      </w:r>
      <w:r w:rsidR="00BC338A" w:rsidRPr="00CD5B1E">
        <w:rPr>
          <w:lang w:val="en-US"/>
        </w:rPr>
        <w:instrText xml:space="preserve"> ADDIN ZOTERO_ITEM {"citationID":"1dsjog9bvm","properties":{"formattedCitation":"(JSON, 2014)","plainCitation":"(JSON, 2014)"},"citationItems":[{"id":2927,"uris":["http://zotero.org/users/892576/items/UCR36EU5"],"uri":["http://zotero.org/users/892576/items/UCR36EU5"]}]} </w:instrText>
      </w:r>
      <w:r w:rsidR="00BC338A" w:rsidRPr="00F80481">
        <w:rPr>
          <w:lang w:val="en-US"/>
        </w:rPr>
        <w:fldChar w:fldCharType="separate"/>
      </w:r>
      <w:r w:rsidR="00BC338A" w:rsidRPr="00360B53">
        <w:rPr>
          <w:rFonts w:cs="Times New Roman"/>
          <w:lang w:val="en-US"/>
        </w:rPr>
        <w:t>(JSON, 2014)</w:t>
      </w:r>
      <w:r w:rsidR="00BC338A" w:rsidRPr="00360B53">
        <w:rPr>
          <w:lang w:val="en-US"/>
        </w:rPr>
        <w:fldChar w:fldCharType="end"/>
      </w:r>
      <w:r w:rsidR="00BC338A" w:rsidRPr="00CD5B1E">
        <w:rPr>
          <w:i/>
          <w:lang w:val="en-US"/>
        </w:rPr>
        <w:t xml:space="preserve"> </w:t>
      </w:r>
      <w:r w:rsidR="008800AC" w:rsidRPr="00360B53">
        <w:rPr>
          <w:lang w:val="en-US"/>
        </w:rPr>
        <w:t>representations in order to send and receive them through the RESTful commands.</w:t>
      </w:r>
      <w:r w:rsidR="00BC338A" w:rsidRPr="00360B53">
        <w:rPr>
          <w:lang w:val="en-US"/>
        </w:rPr>
        <w:tab/>
      </w:r>
    </w:p>
    <w:p w14:paraId="64C0FBF3" w14:textId="77777777" w:rsidR="00156567" w:rsidRPr="00CD5B1E" w:rsidRDefault="00235282" w:rsidP="00156567">
      <w:pPr>
        <w:rPr>
          <w:lang w:val="en-US"/>
        </w:rPr>
      </w:pPr>
      <w:r w:rsidRPr="000630C1">
        <w:rPr>
          <w:lang w:val="en-US"/>
        </w:rPr>
        <w:t xml:space="preserve"> </w:t>
      </w:r>
      <w:r w:rsidR="00156567" w:rsidRPr="007424E7">
        <w:rPr>
          <w:lang w:val="en-US"/>
        </w:rPr>
        <w:t>We present the information gathered as a series of graphs by using JUNG</w:t>
      </w:r>
      <w:r w:rsidR="00BC338A" w:rsidRPr="007424E7">
        <w:rPr>
          <w:lang w:val="en-US"/>
        </w:rPr>
        <w:t xml:space="preserve"> (</w:t>
      </w:r>
      <w:r w:rsidR="00BC338A" w:rsidRPr="007424E7">
        <w:rPr>
          <w:i/>
          <w:lang w:val="en-US"/>
        </w:rPr>
        <w:t>Java Universal Network/Graph Framework</w:t>
      </w:r>
      <w:r w:rsidR="00BC338A" w:rsidRPr="00CB063E">
        <w:rPr>
          <w:lang w:val="en-US"/>
        </w:rPr>
        <w:t>)</w:t>
      </w:r>
      <w:r w:rsidR="00156567" w:rsidRPr="00CB063E">
        <w:rPr>
          <w:lang w:val="en-US"/>
        </w:rPr>
        <w:t xml:space="preserve"> library</w:t>
      </w:r>
      <w:r w:rsidR="00707793" w:rsidRPr="00CB063E">
        <w:rPr>
          <w:lang w:val="en-US"/>
        </w:rPr>
        <w:t xml:space="preserve"> </w:t>
      </w:r>
      <w:r w:rsidR="00707793" w:rsidRPr="00360B53">
        <w:rPr>
          <w:lang w:val="en-US"/>
        </w:rPr>
        <w:fldChar w:fldCharType="begin"/>
      </w:r>
      <w:r w:rsidR="00707793" w:rsidRPr="00CD5B1E">
        <w:rPr>
          <w:lang w:val="en-US"/>
        </w:rPr>
        <w:instrText xml:space="preserve"> ADDIN ZOTERO_ITEM {"citationID":"gq59ekvis","properties":{"formattedCitation":"(JUNG, 2010)","plainCitation":"(JUNG, 2010)"},"citationItems":[{"id":2928,"uris":["http://zotero.org/users/892576/items/RMHR3UBX"],"uri":["http://zotero.org/users/892576/items/RMHR3UBX"]}]} </w:instrText>
      </w:r>
      <w:r w:rsidR="00707793" w:rsidRPr="00F80481">
        <w:rPr>
          <w:lang w:val="en-US"/>
        </w:rPr>
        <w:fldChar w:fldCharType="separate"/>
      </w:r>
      <w:r w:rsidR="00707793" w:rsidRPr="00360B53">
        <w:rPr>
          <w:rFonts w:cs="Times New Roman"/>
          <w:lang w:val="en-US"/>
        </w:rPr>
        <w:t>(JUNG, 2010)</w:t>
      </w:r>
      <w:r w:rsidR="00707793" w:rsidRPr="00360B53">
        <w:rPr>
          <w:lang w:val="en-US"/>
        </w:rPr>
        <w:fldChar w:fldCharType="end"/>
      </w:r>
      <w:r w:rsidR="00156567" w:rsidRPr="00CD5B1E">
        <w:rPr>
          <w:lang w:val="en-US"/>
        </w:rPr>
        <w:t xml:space="preserve">, from which it inherits the ability to extend existing layouts and filters to create new ones, which can be dynamically attached to the graphs that it presents. </w:t>
      </w:r>
    </w:p>
    <w:p w14:paraId="5A8E7C1B" w14:textId="29027DDE" w:rsidR="00156567" w:rsidRPr="00CB063E" w:rsidRDefault="00156567" w:rsidP="00156567">
      <w:pPr>
        <w:rPr>
          <w:lang w:val="en-US"/>
        </w:rPr>
      </w:pPr>
      <w:r w:rsidRPr="00360B53">
        <w:rPr>
          <w:lang w:val="en-US"/>
        </w:rPr>
        <w:t xml:space="preserve">All graphs present similar behavior, allowing the window to be zoomed in or out, whether the user wants to see details of a particular area or an overview of the entire graph. By changing the window mode from </w:t>
      </w:r>
      <w:r w:rsidRPr="00360B53">
        <w:rPr>
          <w:i/>
          <w:lang w:val="en-US"/>
        </w:rPr>
        <w:t>transforming</w:t>
      </w:r>
      <w:r w:rsidRPr="000630C1">
        <w:rPr>
          <w:lang w:val="en-US"/>
        </w:rPr>
        <w:t xml:space="preserve"> to </w:t>
      </w:r>
      <w:r w:rsidRPr="007424E7">
        <w:rPr>
          <w:i/>
          <w:lang w:val="en-US"/>
        </w:rPr>
        <w:t>picking</w:t>
      </w:r>
      <w:r w:rsidRPr="007424E7">
        <w:rPr>
          <w:lang w:val="en-US"/>
        </w:rPr>
        <w:t>, it is possible to select a group of nodes and collapse them into one node, or simply drag them into new positions to have a better understanding of an area where the</w:t>
      </w:r>
      <w:r w:rsidR="00707793" w:rsidRPr="00CB063E">
        <w:rPr>
          <w:lang w:val="en-US"/>
        </w:rPr>
        <w:t>re are too many crossing lines.</w:t>
      </w:r>
    </w:p>
    <w:p w14:paraId="273C080E" w14:textId="77777777" w:rsidR="00707793" w:rsidRPr="00CB063E" w:rsidRDefault="00707793" w:rsidP="00707793">
      <w:pPr>
        <w:pStyle w:val="Ttulo2"/>
        <w:rPr>
          <w:lang w:val="en-US"/>
        </w:rPr>
      </w:pPr>
      <w:bookmarkStart w:id="93" w:name="_Ref397275331"/>
      <w:bookmarkStart w:id="94" w:name="_Toc397287008"/>
      <w:r w:rsidRPr="00CB063E">
        <w:rPr>
          <w:lang w:val="en-US"/>
        </w:rPr>
        <w:t>DyeVC Usage</w:t>
      </w:r>
      <w:bookmarkEnd w:id="93"/>
      <w:bookmarkEnd w:id="94"/>
    </w:p>
    <w:p w14:paraId="450DB84F" w14:textId="5FA38444" w:rsidR="00707793" w:rsidRPr="00360B53" w:rsidRDefault="00707793" w:rsidP="00707793">
      <w:pPr>
        <w:rPr>
          <w:lang w:val="en-US"/>
        </w:rPr>
      </w:pPr>
      <w:r w:rsidRPr="006D5673">
        <w:rPr>
          <w:lang w:val="en-US"/>
        </w:rPr>
        <w:t>As we discussed in the previous section</w:t>
      </w:r>
      <w:r w:rsidR="00E22E05">
        <w:rPr>
          <w:lang w:val="en-US"/>
        </w:rPr>
        <w:t>,</w:t>
      </w:r>
      <w:r w:rsidRPr="006D5673">
        <w:rPr>
          <w:lang w:val="en-US"/>
        </w:rPr>
        <w:t xml:space="preserve"> DyeVC </w:t>
      </w:r>
      <w:r w:rsidR="00CE51BF" w:rsidRPr="006D5673">
        <w:rPr>
          <w:lang w:val="en-US"/>
        </w:rPr>
        <w:t xml:space="preserve">uses Java Web Start technology and thus </w:t>
      </w:r>
      <w:r w:rsidRPr="001D4DF6">
        <w:rPr>
          <w:lang w:val="en-US"/>
        </w:rPr>
        <w:t xml:space="preserve">does not need to be formally installed. </w:t>
      </w:r>
      <w:r w:rsidR="00CE51BF" w:rsidRPr="004C352C">
        <w:rPr>
          <w:lang w:val="en-US"/>
        </w:rPr>
        <w:t>After launching the application for the first time, it creates a shortcut in the Desktop</w:t>
      </w:r>
      <w:r w:rsidR="00E5182C" w:rsidRPr="008870B2">
        <w:rPr>
          <w:lang w:val="en-US"/>
        </w:rPr>
        <w:t xml:space="preserve"> (</w:t>
      </w:r>
      <w:r w:rsidR="00E5182C" w:rsidRPr="00360B53">
        <w:rPr>
          <w:lang w:val="en-US"/>
        </w:rPr>
        <w:fldChar w:fldCharType="begin"/>
      </w:r>
      <w:r w:rsidR="00E5182C" w:rsidRPr="00CD5B1E">
        <w:rPr>
          <w:lang w:val="en-US"/>
        </w:rPr>
        <w:instrText xml:space="preserve"> REF _Ref397272209 \h </w:instrText>
      </w:r>
      <w:r w:rsidR="00E5182C" w:rsidRPr="00360B53">
        <w:rPr>
          <w:lang w:val="en-US"/>
        </w:rPr>
      </w:r>
      <w:r w:rsidR="00E5182C" w:rsidRPr="00F80481">
        <w:rPr>
          <w:lang w:val="en-US"/>
        </w:rPr>
        <w:fldChar w:fldCharType="separate"/>
      </w:r>
      <w:r w:rsidR="006F1501" w:rsidRPr="00360B53">
        <w:rPr>
          <w:lang w:val="en-US"/>
        </w:rPr>
        <w:t xml:space="preserve">Figure </w:t>
      </w:r>
      <w:r w:rsidR="006F1501" w:rsidRPr="00F80481">
        <w:rPr>
          <w:lang w:val="en-US"/>
        </w:rPr>
        <w:t>11</w:t>
      </w:r>
      <w:r w:rsidR="00E5182C" w:rsidRPr="00360B53">
        <w:rPr>
          <w:lang w:val="en-US"/>
        </w:rPr>
        <w:fldChar w:fldCharType="end"/>
      </w:r>
      <w:r w:rsidR="00E5182C" w:rsidRPr="00CD5B1E">
        <w:rPr>
          <w:lang w:val="en-US"/>
        </w:rPr>
        <w:t>.a)</w:t>
      </w:r>
      <w:r w:rsidR="00CE51BF" w:rsidRPr="00360B53">
        <w:rPr>
          <w:lang w:val="en-US"/>
        </w:rPr>
        <w:t xml:space="preserve">, </w:t>
      </w:r>
      <w:r w:rsidR="00E22E05">
        <w:rPr>
          <w:lang w:val="en-US"/>
        </w:rPr>
        <w:t>which</w:t>
      </w:r>
      <w:r w:rsidR="00E22E05" w:rsidRPr="00360B53">
        <w:rPr>
          <w:lang w:val="en-US"/>
        </w:rPr>
        <w:t xml:space="preserve"> </w:t>
      </w:r>
      <w:r w:rsidR="00CE51BF" w:rsidRPr="00360B53">
        <w:rPr>
          <w:lang w:val="en-US"/>
        </w:rPr>
        <w:t>can be used to execute the application later on. After running the application, it lies on the system tray bar (</w:t>
      </w:r>
      <w:r w:rsidR="00E5182C" w:rsidRPr="00360B53">
        <w:rPr>
          <w:lang w:val="en-US"/>
        </w:rPr>
        <w:fldChar w:fldCharType="begin"/>
      </w:r>
      <w:r w:rsidR="00E5182C" w:rsidRPr="00CD5B1E">
        <w:rPr>
          <w:lang w:val="en-US"/>
        </w:rPr>
        <w:instrText xml:space="preserve"> REF _Ref397272209 \h </w:instrText>
      </w:r>
      <w:r w:rsidR="00E5182C" w:rsidRPr="00360B53">
        <w:rPr>
          <w:lang w:val="en-US"/>
        </w:rPr>
      </w:r>
      <w:r w:rsidR="00E5182C" w:rsidRPr="00F80481">
        <w:rPr>
          <w:lang w:val="en-US"/>
        </w:rPr>
        <w:fldChar w:fldCharType="separate"/>
      </w:r>
      <w:r w:rsidR="006F1501" w:rsidRPr="00360B53">
        <w:rPr>
          <w:lang w:val="en-US"/>
        </w:rPr>
        <w:t xml:space="preserve">Figure </w:t>
      </w:r>
      <w:r w:rsidR="006F1501" w:rsidRPr="00F80481">
        <w:rPr>
          <w:lang w:val="en-US"/>
        </w:rPr>
        <w:t>11</w:t>
      </w:r>
      <w:r w:rsidR="00E5182C" w:rsidRPr="00360B53">
        <w:rPr>
          <w:lang w:val="en-US"/>
        </w:rPr>
        <w:fldChar w:fldCharType="end"/>
      </w:r>
      <w:r w:rsidR="00E5182C" w:rsidRPr="00CD5B1E">
        <w:rPr>
          <w:lang w:val="en-US"/>
        </w:rPr>
        <w:t>.b</w:t>
      </w:r>
      <w:r w:rsidR="00CE51BF" w:rsidRPr="00360B53">
        <w:rPr>
          <w:lang w:val="en-US"/>
        </w:rPr>
        <w:t>). A single click on the icon will show the application window and minimizing it will take it back to the tray bar.</w:t>
      </w:r>
    </w:p>
    <w:p w14:paraId="3A648385" w14:textId="77777777" w:rsidR="00CE51BF" w:rsidRPr="00CD5B1E" w:rsidRDefault="00CE51BF" w:rsidP="00CE51BF">
      <w:pPr>
        <w:ind w:firstLine="0"/>
        <w:jc w:val="center"/>
        <w:rPr>
          <w:lang w:val="en-US"/>
        </w:rPr>
      </w:pPr>
      <w:r w:rsidRPr="00F96233">
        <w:rPr>
          <w:noProof/>
          <w:lang w:eastAsia="pt-BR"/>
        </w:rPr>
        <w:drawing>
          <wp:inline distT="0" distB="0" distL="0" distR="0" wp14:anchorId="2DBD69BF" wp14:editId="568E8B91">
            <wp:extent cx="476250" cy="781050"/>
            <wp:effectExtent l="0" t="0" r="0" b="0"/>
            <wp:docPr id="27"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76250" cy="781050"/>
                    </a:xfrm>
                    <a:prstGeom prst="rect">
                      <a:avLst/>
                    </a:prstGeom>
                    <a:noFill/>
                    <a:ln>
                      <a:noFill/>
                    </a:ln>
                  </pic:spPr>
                </pic:pic>
              </a:graphicData>
            </a:graphic>
          </wp:inline>
        </w:drawing>
      </w:r>
      <w:r w:rsidRPr="00CD5B1E">
        <w:rPr>
          <w:lang w:val="en-US"/>
        </w:rPr>
        <w:tab/>
      </w:r>
      <w:r w:rsidRPr="00CD5B1E">
        <w:rPr>
          <w:lang w:val="en-US"/>
        </w:rPr>
        <w:tab/>
      </w:r>
      <w:r w:rsidRPr="00CD5B1E">
        <w:rPr>
          <w:lang w:val="en-US"/>
        </w:rPr>
        <w:tab/>
      </w:r>
      <w:r w:rsidRPr="00CD5B1E">
        <w:rPr>
          <w:lang w:val="en-US"/>
        </w:rPr>
        <w:tab/>
      </w:r>
      <w:r w:rsidRPr="00F96233">
        <w:rPr>
          <w:noProof/>
          <w:lang w:eastAsia="pt-BR"/>
        </w:rPr>
        <w:drawing>
          <wp:inline distT="0" distB="0" distL="0" distR="0" wp14:anchorId="358D28F2" wp14:editId="03689BA4">
            <wp:extent cx="2819400" cy="1181100"/>
            <wp:effectExtent l="0" t="0" r="0" b="0"/>
            <wp:docPr id="28" name="Imagem 28" descr="DyeVC Start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yeVC Startup"/>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819400" cy="1181100"/>
                    </a:xfrm>
                    <a:prstGeom prst="rect">
                      <a:avLst/>
                    </a:prstGeom>
                    <a:noFill/>
                    <a:ln>
                      <a:noFill/>
                    </a:ln>
                  </pic:spPr>
                </pic:pic>
              </a:graphicData>
            </a:graphic>
          </wp:inline>
        </w:drawing>
      </w:r>
    </w:p>
    <w:p w14:paraId="3D165078" w14:textId="77777777" w:rsidR="00156567" w:rsidRPr="00360B53" w:rsidRDefault="00E5182C" w:rsidP="00E5182C">
      <w:pPr>
        <w:pStyle w:val="PargrafodaLista"/>
        <w:numPr>
          <w:ilvl w:val="0"/>
          <w:numId w:val="8"/>
        </w:numPr>
        <w:rPr>
          <w:b/>
          <w:lang w:val="en-US"/>
        </w:rPr>
      </w:pPr>
      <w:r w:rsidRPr="00360B53">
        <w:rPr>
          <w:b/>
          <w:lang w:val="en-US"/>
        </w:rPr>
        <w:t>(b)</w:t>
      </w:r>
    </w:p>
    <w:p w14:paraId="1C19EC8E" w14:textId="77777777" w:rsidR="00E5182C" w:rsidRPr="00360B53" w:rsidRDefault="00E5182C" w:rsidP="00E5182C">
      <w:pPr>
        <w:pStyle w:val="Legenda"/>
        <w:rPr>
          <w:lang w:val="en-US"/>
        </w:rPr>
      </w:pPr>
      <w:bookmarkStart w:id="95" w:name="_Ref397272209"/>
      <w:r w:rsidRPr="00360B53">
        <w:rPr>
          <w:lang w:val="en-US"/>
        </w:rPr>
        <w:t xml:space="preserve">Figure </w:t>
      </w:r>
      <w:r w:rsidRPr="00F80481">
        <w:rPr>
          <w:lang w:val="en-US"/>
        </w:rPr>
        <w:fldChar w:fldCharType="begin"/>
      </w:r>
      <w:r w:rsidRPr="00CD5B1E">
        <w:rPr>
          <w:lang w:val="en-US"/>
        </w:rPr>
        <w:instrText xml:space="preserve"> SEQ Figure \* ARABIC </w:instrText>
      </w:r>
      <w:r w:rsidRPr="00F80481">
        <w:rPr>
          <w:lang w:val="en-US"/>
        </w:rPr>
        <w:fldChar w:fldCharType="separate"/>
      </w:r>
      <w:r w:rsidR="006F1501" w:rsidRPr="00F80481">
        <w:rPr>
          <w:lang w:val="en-US"/>
        </w:rPr>
        <w:t>11</w:t>
      </w:r>
      <w:r w:rsidRPr="00F80481">
        <w:rPr>
          <w:lang w:val="en-US"/>
        </w:rPr>
        <w:fldChar w:fldCharType="end"/>
      </w:r>
      <w:bookmarkEnd w:id="95"/>
      <w:r w:rsidRPr="00CD5B1E">
        <w:rPr>
          <w:lang w:val="en-US"/>
        </w:rPr>
        <w:t xml:space="preserve"> – DyeVC icon on the Desktop and on</w:t>
      </w:r>
      <w:r w:rsidRPr="00360B53">
        <w:rPr>
          <w:lang w:val="en-US"/>
        </w:rPr>
        <w:t xml:space="preserve"> the tray bar</w:t>
      </w:r>
    </w:p>
    <w:p w14:paraId="2994B8B6" w14:textId="77777777" w:rsidR="00E5182C" w:rsidRPr="00CD5B1E" w:rsidRDefault="00E5182C" w:rsidP="00E5182C">
      <w:pPr>
        <w:rPr>
          <w:lang w:val="en-US"/>
        </w:rPr>
      </w:pPr>
      <w:r w:rsidRPr="00360B53">
        <w:rPr>
          <w:lang w:val="en-US"/>
        </w:rPr>
        <w:t>After maximizing the application, the main window is shown (</w:t>
      </w:r>
      <w:r w:rsidRPr="00360B53">
        <w:rPr>
          <w:lang w:val="en-US"/>
        </w:rPr>
        <w:fldChar w:fldCharType="begin"/>
      </w:r>
      <w:r w:rsidRPr="00CD5B1E">
        <w:rPr>
          <w:lang w:val="en-US"/>
        </w:rPr>
        <w:instrText xml:space="preserve"> REF _Ref397272437 \h </w:instrText>
      </w:r>
      <w:r w:rsidRPr="00360B53">
        <w:rPr>
          <w:lang w:val="en-US"/>
        </w:rPr>
      </w:r>
      <w:r w:rsidRPr="00F80481">
        <w:rPr>
          <w:lang w:val="en-US"/>
        </w:rPr>
        <w:fldChar w:fldCharType="separate"/>
      </w:r>
      <w:r w:rsidR="006F1501" w:rsidRPr="00360B53">
        <w:rPr>
          <w:lang w:val="en-US"/>
        </w:rPr>
        <w:t xml:space="preserve">Figure </w:t>
      </w:r>
      <w:r w:rsidR="006F1501" w:rsidRPr="00F80481">
        <w:rPr>
          <w:lang w:val="en-US"/>
        </w:rPr>
        <w:t>12</w:t>
      </w:r>
      <w:r w:rsidRPr="00360B53">
        <w:rPr>
          <w:lang w:val="en-US"/>
        </w:rPr>
        <w:fldChar w:fldCharType="end"/>
      </w:r>
      <w:r w:rsidRPr="00CD5B1E">
        <w:rPr>
          <w:lang w:val="en-US"/>
        </w:rPr>
        <w:t>)</w:t>
      </w:r>
    </w:p>
    <w:p w14:paraId="497EEFA4" w14:textId="77777777" w:rsidR="00E5182C" w:rsidRPr="00CD5B1E" w:rsidRDefault="00E5182C" w:rsidP="00E5182C">
      <w:pPr>
        <w:pStyle w:val="PrimeiroPargrafo"/>
        <w:jc w:val="center"/>
        <w:rPr>
          <w:lang w:val="en-US"/>
        </w:rPr>
      </w:pPr>
      <w:r w:rsidRPr="00F96233">
        <w:rPr>
          <w:noProof/>
        </w:rPr>
        <w:drawing>
          <wp:inline distT="0" distB="0" distL="0" distR="0" wp14:anchorId="5F27A03E" wp14:editId="0E3B572C">
            <wp:extent cx="4333875" cy="3391449"/>
            <wp:effectExtent l="0" t="0" r="0" b="0"/>
            <wp:docPr id="30" name="Imagem 30" descr="DyeVC Start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yeVC Startup"/>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343517" cy="3398994"/>
                    </a:xfrm>
                    <a:prstGeom prst="rect">
                      <a:avLst/>
                    </a:prstGeom>
                    <a:noFill/>
                    <a:ln>
                      <a:noFill/>
                    </a:ln>
                  </pic:spPr>
                </pic:pic>
              </a:graphicData>
            </a:graphic>
          </wp:inline>
        </w:drawing>
      </w:r>
    </w:p>
    <w:p w14:paraId="25BC3208" w14:textId="77777777" w:rsidR="00E5182C" w:rsidRPr="00CD5B1E" w:rsidRDefault="00E5182C" w:rsidP="00E5182C">
      <w:pPr>
        <w:pStyle w:val="Legenda"/>
        <w:rPr>
          <w:lang w:val="en-US"/>
        </w:rPr>
      </w:pPr>
      <w:bookmarkStart w:id="96" w:name="_Ref397272437"/>
      <w:r w:rsidRPr="00CD5B1E">
        <w:rPr>
          <w:lang w:val="en-US"/>
        </w:rPr>
        <w:t xml:space="preserve">Figure </w:t>
      </w:r>
      <w:r w:rsidRPr="00F96233">
        <w:rPr>
          <w:lang w:val="en-US"/>
        </w:rPr>
        <w:fldChar w:fldCharType="begin"/>
      </w:r>
      <w:r w:rsidRPr="00CD5B1E">
        <w:rPr>
          <w:lang w:val="en-US"/>
        </w:rPr>
        <w:instrText xml:space="preserve"> SEQ Figure \* ARABIC </w:instrText>
      </w:r>
      <w:r w:rsidRPr="00F80481">
        <w:rPr>
          <w:lang w:val="en-US"/>
        </w:rPr>
        <w:fldChar w:fldCharType="separate"/>
      </w:r>
      <w:r w:rsidR="006F1501" w:rsidRPr="00F80481">
        <w:rPr>
          <w:lang w:val="en-US"/>
        </w:rPr>
        <w:t>12</w:t>
      </w:r>
      <w:r w:rsidRPr="00F80481">
        <w:rPr>
          <w:lang w:val="en-US"/>
        </w:rPr>
        <w:fldChar w:fldCharType="end"/>
      </w:r>
      <w:bookmarkEnd w:id="96"/>
      <w:r w:rsidRPr="00CD5B1E">
        <w:rPr>
          <w:lang w:val="en-US"/>
        </w:rPr>
        <w:t xml:space="preserve"> – DyeVC main window</w:t>
      </w:r>
    </w:p>
    <w:p w14:paraId="3FD83360" w14:textId="77777777" w:rsidR="00E5182C" w:rsidRPr="00CD5B1E" w:rsidRDefault="00E5182C" w:rsidP="00E5182C">
      <w:pPr>
        <w:rPr>
          <w:lang w:val="en-US"/>
        </w:rPr>
      </w:pPr>
      <w:r w:rsidRPr="00CD5B1E">
        <w:rPr>
          <w:lang w:val="en-US"/>
        </w:rPr>
        <w:t>The main window shows all monitored repositories, along with the following information in the Monitored Repositories panel:</w:t>
      </w:r>
    </w:p>
    <w:p w14:paraId="6437B4E0" w14:textId="563A1462" w:rsidR="00E5182C" w:rsidRPr="00465A20" w:rsidRDefault="00E5182C" w:rsidP="00E5182C">
      <w:pPr>
        <w:pStyle w:val="Listasemnumerao"/>
        <w:rPr>
          <w:lang w:val="en-US"/>
        </w:rPr>
      </w:pPr>
      <w:r w:rsidRPr="00CD5B1E">
        <w:rPr>
          <w:b/>
          <w:lang w:val="en-US"/>
        </w:rPr>
        <w:t>Status</w:t>
      </w:r>
      <w:r w:rsidRPr="00CD5B1E">
        <w:rPr>
          <w:lang w:val="en-US"/>
        </w:rPr>
        <w:t xml:space="preserve">: An icon representing the clone status related to its known partners (as discussed in Section </w:t>
      </w:r>
      <w:r w:rsidRPr="00F96233">
        <w:rPr>
          <w:lang w:val="en-US"/>
        </w:rPr>
        <w:fldChar w:fldCharType="begin"/>
      </w:r>
      <w:r w:rsidRPr="00CD5B1E">
        <w:rPr>
          <w:lang w:val="en-US"/>
        </w:rPr>
        <w:instrText xml:space="preserve"> REF _Ref391295186 \w \h </w:instrText>
      </w:r>
      <w:r w:rsidRPr="00F80481">
        <w:rPr>
          <w:lang w:val="en-US"/>
        </w:rPr>
      </w:r>
      <w:r w:rsidRPr="00F80481">
        <w:rPr>
          <w:lang w:val="en-US"/>
        </w:rPr>
        <w:fldChar w:fldCharType="separate"/>
      </w:r>
      <w:r w:rsidR="006F1501" w:rsidRPr="00CD5B1E">
        <w:rPr>
          <w:lang w:val="en-US"/>
        </w:rPr>
        <w:t>1.3.3</w:t>
      </w:r>
      <w:r w:rsidRPr="00F96233">
        <w:rPr>
          <w:lang w:val="en-US"/>
        </w:rPr>
        <w:fldChar w:fldCharType="end"/>
      </w:r>
      <w:r w:rsidR="00465A20">
        <w:rPr>
          <w:lang w:val="en-US"/>
        </w:rPr>
        <w:t>)</w:t>
      </w:r>
      <w:r w:rsidRPr="00465A20">
        <w:rPr>
          <w:lang w:val="en-US"/>
        </w:rPr>
        <w:t>;</w:t>
      </w:r>
    </w:p>
    <w:p w14:paraId="4822EEC2" w14:textId="34558CD0" w:rsidR="00E5182C" w:rsidRPr="00D63B6B" w:rsidRDefault="00E5182C" w:rsidP="00E5182C">
      <w:pPr>
        <w:pStyle w:val="Listasemnumerao"/>
        <w:rPr>
          <w:lang w:val="en-US"/>
        </w:rPr>
      </w:pPr>
      <w:r w:rsidRPr="00465A20">
        <w:rPr>
          <w:b/>
          <w:lang w:val="en-US"/>
        </w:rPr>
        <w:t>System Name</w:t>
      </w:r>
      <w:r w:rsidRPr="00465A20">
        <w:rPr>
          <w:lang w:val="en-US"/>
        </w:rPr>
        <w:t>: The sys</w:t>
      </w:r>
      <w:r w:rsidR="00454EE7" w:rsidRPr="00465A20">
        <w:rPr>
          <w:lang w:val="en-US"/>
        </w:rPr>
        <w:t xml:space="preserve">tem or project name </w:t>
      </w:r>
      <w:r w:rsidR="00465A20">
        <w:rPr>
          <w:lang w:val="en-US"/>
        </w:rPr>
        <w:t>in</w:t>
      </w:r>
      <w:r w:rsidR="00465A20" w:rsidRPr="00465A20">
        <w:rPr>
          <w:lang w:val="en-US"/>
        </w:rPr>
        <w:t xml:space="preserve"> </w:t>
      </w:r>
      <w:r w:rsidR="00454EE7" w:rsidRPr="00465A20">
        <w:rPr>
          <w:lang w:val="en-US"/>
        </w:rPr>
        <w:t>which the</w:t>
      </w:r>
      <w:r w:rsidRPr="00465A20">
        <w:rPr>
          <w:lang w:val="en-US"/>
        </w:rPr>
        <w:t xml:space="preserve"> clone belong</w:t>
      </w:r>
      <w:r w:rsidR="00454EE7" w:rsidRPr="00465A20">
        <w:rPr>
          <w:lang w:val="en-US"/>
        </w:rPr>
        <w:t>s</w:t>
      </w:r>
      <w:r w:rsidRPr="00465A20">
        <w:rPr>
          <w:lang w:val="en-US"/>
        </w:rPr>
        <w:t xml:space="preserve"> to. </w:t>
      </w:r>
      <w:r w:rsidR="00454EE7" w:rsidRPr="00465A20">
        <w:rPr>
          <w:lang w:val="en-US"/>
        </w:rPr>
        <w:t>Clones that belong to the same project are shown together in the topology view</w:t>
      </w:r>
      <w:r w:rsidRPr="00D63B6B">
        <w:rPr>
          <w:lang w:val="en-US"/>
        </w:rPr>
        <w:t>;</w:t>
      </w:r>
    </w:p>
    <w:p w14:paraId="7F2E6C34" w14:textId="77777777" w:rsidR="00E5182C" w:rsidRPr="00FA67DB" w:rsidRDefault="00E5182C" w:rsidP="00E5182C">
      <w:pPr>
        <w:pStyle w:val="Listasemnumerao"/>
        <w:rPr>
          <w:lang w:val="en-US"/>
        </w:rPr>
      </w:pPr>
      <w:r w:rsidRPr="00086A36">
        <w:rPr>
          <w:b/>
          <w:lang w:val="en-US"/>
        </w:rPr>
        <w:t>Clone Name</w:t>
      </w:r>
      <w:r w:rsidRPr="00FA67DB">
        <w:rPr>
          <w:lang w:val="en-US"/>
        </w:rPr>
        <w:t>: The name that the user gives to this particular clone. It must be unique on each single machine for a particular system name;</w:t>
      </w:r>
    </w:p>
    <w:p w14:paraId="32F9FE07" w14:textId="77777777" w:rsidR="00E5182C" w:rsidRPr="00CD5B1E" w:rsidRDefault="00E5182C" w:rsidP="00E5182C">
      <w:pPr>
        <w:pStyle w:val="Listasemnumerao"/>
        <w:rPr>
          <w:lang w:val="en-US"/>
        </w:rPr>
      </w:pPr>
      <w:r w:rsidRPr="00CD5B1E">
        <w:rPr>
          <w:b/>
          <w:lang w:val="en-US"/>
        </w:rPr>
        <w:t>Id</w:t>
      </w:r>
      <w:r w:rsidRPr="00CD5B1E">
        <w:rPr>
          <w:lang w:val="en-US"/>
        </w:rPr>
        <w:t>: An internal unique id generated by DyeVC;</w:t>
      </w:r>
    </w:p>
    <w:p w14:paraId="3B932531" w14:textId="77777777" w:rsidR="00E5182C" w:rsidRPr="00CD5B1E" w:rsidRDefault="00E5182C" w:rsidP="00454EE7">
      <w:pPr>
        <w:pStyle w:val="Listasemnumerao"/>
        <w:spacing w:after="240"/>
        <w:rPr>
          <w:lang w:val="en-US"/>
        </w:rPr>
      </w:pPr>
      <w:r w:rsidRPr="00CD5B1E">
        <w:rPr>
          <w:b/>
          <w:lang w:val="en-US"/>
        </w:rPr>
        <w:t>Clone Path</w:t>
      </w:r>
      <w:r w:rsidRPr="00CD5B1E">
        <w:rPr>
          <w:lang w:val="en-US"/>
        </w:rPr>
        <w:t>: The path in the local machine where this clone is found.</w:t>
      </w:r>
    </w:p>
    <w:p w14:paraId="170689B1" w14:textId="5107D1F7" w:rsidR="00E5182C" w:rsidRPr="00086A36" w:rsidRDefault="00E5182C" w:rsidP="00E5182C">
      <w:pPr>
        <w:rPr>
          <w:lang w:val="en-US"/>
        </w:rPr>
      </w:pPr>
      <w:r w:rsidRPr="00CD5B1E">
        <w:rPr>
          <w:lang w:val="en-US"/>
        </w:rPr>
        <w:t xml:space="preserve">The application also shows relevant information regarding the monitoring status in the Messages panel. </w:t>
      </w:r>
      <w:r w:rsidR="00454EE7" w:rsidRPr="00CD5B1E">
        <w:rPr>
          <w:lang w:val="en-US"/>
        </w:rPr>
        <w:t>There is the possibility</w:t>
      </w:r>
      <w:r w:rsidRPr="00CD5B1E">
        <w:rPr>
          <w:lang w:val="en-US"/>
        </w:rPr>
        <w:t xml:space="preserve"> to see more detailed log messages</w:t>
      </w:r>
      <w:r w:rsidR="00465A20">
        <w:rPr>
          <w:lang w:val="en-US"/>
        </w:rPr>
        <w:t xml:space="preserve"> by</w:t>
      </w:r>
      <w:r w:rsidRPr="00465A20">
        <w:rPr>
          <w:lang w:val="en-US"/>
        </w:rPr>
        <w:t xml:space="preserve"> click</w:t>
      </w:r>
      <w:r w:rsidR="00454EE7" w:rsidRPr="00465A20">
        <w:rPr>
          <w:lang w:val="en-US"/>
        </w:rPr>
        <w:t>ing</w:t>
      </w:r>
      <w:r w:rsidRPr="00465A20">
        <w:rPr>
          <w:lang w:val="en-US"/>
        </w:rPr>
        <w:t xml:space="preserve"> on </w:t>
      </w:r>
      <w:r w:rsidRPr="00D63B6B">
        <w:rPr>
          <w:b/>
          <w:lang w:val="en-US"/>
        </w:rPr>
        <w:t>View -&gt; Console Window</w:t>
      </w:r>
      <w:r w:rsidRPr="00086A36">
        <w:rPr>
          <w:lang w:val="en-US"/>
        </w:rPr>
        <w:t>.</w:t>
      </w:r>
      <w:r w:rsidRPr="00FA67DB">
        <w:rPr>
          <w:lang w:val="en-US"/>
        </w:rPr>
        <w:t xml:space="preserve"> A new window will be opened, where messages </w:t>
      </w:r>
      <w:r w:rsidR="00454EE7" w:rsidRPr="00CD5B1E">
        <w:rPr>
          <w:lang w:val="en-US"/>
        </w:rPr>
        <w:t>are displayed according to their</w:t>
      </w:r>
      <w:r w:rsidRPr="00CD5B1E">
        <w:rPr>
          <w:lang w:val="en-US"/>
        </w:rPr>
        <w:t xml:space="preserve"> levels of critic</w:t>
      </w:r>
      <w:r w:rsidR="006F1501" w:rsidRPr="00CD5B1E">
        <w:rPr>
          <w:lang w:val="en-US"/>
        </w:rPr>
        <w:t>ality</w:t>
      </w:r>
      <w:r w:rsidRPr="00CD5B1E">
        <w:rPr>
          <w:lang w:val="en-US"/>
        </w:rPr>
        <w:t xml:space="preserve">. </w:t>
      </w:r>
      <w:r w:rsidR="00454EE7" w:rsidRPr="00CD5B1E">
        <w:rPr>
          <w:lang w:val="en-US"/>
        </w:rPr>
        <w:t>The default behavior is to show INFO, WARN</w:t>
      </w:r>
      <w:r w:rsidR="00465A20">
        <w:rPr>
          <w:lang w:val="en-US"/>
        </w:rPr>
        <w:t>,</w:t>
      </w:r>
      <w:r w:rsidR="00454EE7" w:rsidRPr="00465A20">
        <w:rPr>
          <w:lang w:val="en-US"/>
        </w:rPr>
        <w:t xml:space="preserve"> and ERROR messages, but right clicking on the panel allows the user to change this behavior, allowing to also log TRACE</w:t>
      </w:r>
      <w:r w:rsidR="00454EE7" w:rsidRPr="00D63B6B">
        <w:rPr>
          <w:lang w:val="en-US"/>
        </w:rPr>
        <w:t xml:space="preserve"> and DEBUG messages</w:t>
      </w:r>
      <w:r w:rsidRPr="00086A36">
        <w:rPr>
          <w:lang w:val="en-US"/>
        </w:rPr>
        <w:t>.</w:t>
      </w:r>
    </w:p>
    <w:p w14:paraId="70DD0A50" w14:textId="77777777" w:rsidR="00C615E5" w:rsidRPr="00360B53" w:rsidRDefault="00C615E5" w:rsidP="00E5182C">
      <w:pPr>
        <w:rPr>
          <w:lang w:val="en-US"/>
        </w:rPr>
      </w:pPr>
      <w:r w:rsidRPr="00FA67DB">
        <w:rPr>
          <w:lang w:val="en-US"/>
        </w:rPr>
        <w:t xml:space="preserve">The main screen will be initially empty as there is no repository being monitored. Clicking on </w:t>
      </w:r>
      <w:r w:rsidRPr="00CD5B1E">
        <w:rPr>
          <w:b/>
          <w:lang w:val="en-US"/>
        </w:rPr>
        <w:t>File -&gt; Add Project</w:t>
      </w:r>
      <w:r w:rsidRPr="00CD5B1E">
        <w:rPr>
          <w:lang w:val="en-US"/>
        </w:rPr>
        <w:t xml:space="preserve"> allows </w:t>
      </w:r>
      <w:r w:rsidR="006F1501" w:rsidRPr="00CD5B1E">
        <w:rPr>
          <w:lang w:val="en-US"/>
        </w:rPr>
        <w:t>creating</w:t>
      </w:r>
      <w:r w:rsidRPr="00CD5B1E">
        <w:rPr>
          <w:lang w:val="en-US"/>
        </w:rPr>
        <w:t xml:space="preserve"> a new monitoring configuration (</w:t>
      </w:r>
      <w:r w:rsidRPr="00360B53">
        <w:rPr>
          <w:lang w:val="en-US"/>
        </w:rPr>
        <w:fldChar w:fldCharType="begin"/>
      </w:r>
      <w:r w:rsidRPr="00CD5B1E">
        <w:rPr>
          <w:lang w:val="en-US"/>
        </w:rPr>
        <w:instrText xml:space="preserve"> REF _Ref397274532 \h </w:instrText>
      </w:r>
      <w:r w:rsidRPr="00360B53">
        <w:rPr>
          <w:lang w:val="en-US"/>
        </w:rPr>
      </w:r>
      <w:r w:rsidRPr="00F80481">
        <w:rPr>
          <w:lang w:val="en-US"/>
        </w:rPr>
        <w:fldChar w:fldCharType="separate"/>
      </w:r>
      <w:r w:rsidR="006F1501" w:rsidRPr="00360B53">
        <w:rPr>
          <w:lang w:val="en-US"/>
        </w:rPr>
        <w:t xml:space="preserve">Figure </w:t>
      </w:r>
      <w:r w:rsidR="006F1501" w:rsidRPr="00F80481">
        <w:rPr>
          <w:lang w:val="en-US"/>
        </w:rPr>
        <w:t>13</w:t>
      </w:r>
      <w:r w:rsidRPr="00360B53">
        <w:rPr>
          <w:lang w:val="en-US"/>
        </w:rPr>
        <w:fldChar w:fldCharType="end"/>
      </w:r>
      <w:r w:rsidRPr="00CD5B1E">
        <w:rPr>
          <w:lang w:val="en-US"/>
        </w:rPr>
        <w:t>)</w:t>
      </w:r>
      <w:r w:rsidRPr="00360B53">
        <w:rPr>
          <w:lang w:val="en-US"/>
        </w:rPr>
        <w:t>. The user can choose a system name from the ones provided on the drop-down list, or type a new one, and click on the Explore button to choose the path where the clone is located. The Clone Name will be automatically chosen by the application, based on the folder name where the clone is located. For instance, if the user points the Clone Address to /home/users/username/myprojects/xyz, the Clone Name of this configuration will be xyz.</w:t>
      </w:r>
    </w:p>
    <w:p w14:paraId="6AE1960C" w14:textId="77777777" w:rsidR="00C615E5" w:rsidRPr="00CD5B1E" w:rsidRDefault="00C615E5" w:rsidP="00E5182C">
      <w:pPr>
        <w:rPr>
          <w:lang w:val="en-US"/>
        </w:rPr>
      </w:pPr>
      <w:r w:rsidRPr="00F96233">
        <w:rPr>
          <w:noProof/>
          <w:lang w:eastAsia="pt-BR"/>
        </w:rPr>
        <w:drawing>
          <wp:inline distT="0" distB="0" distL="0" distR="0" wp14:anchorId="158BF500" wp14:editId="3542B573">
            <wp:extent cx="4429125" cy="1509929"/>
            <wp:effectExtent l="0" t="0" r="0" b="0"/>
            <wp:docPr id="31" name="Imagem 31" descr="DyeVC Add Configu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yeVC Add Configuration"/>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451479" cy="1517550"/>
                    </a:xfrm>
                    <a:prstGeom prst="rect">
                      <a:avLst/>
                    </a:prstGeom>
                    <a:noFill/>
                    <a:ln>
                      <a:noFill/>
                    </a:ln>
                  </pic:spPr>
                </pic:pic>
              </a:graphicData>
            </a:graphic>
          </wp:inline>
        </w:drawing>
      </w:r>
    </w:p>
    <w:p w14:paraId="6B463548" w14:textId="77777777" w:rsidR="00C615E5" w:rsidRPr="00360B53" w:rsidRDefault="00C615E5" w:rsidP="00C615E5">
      <w:pPr>
        <w:pStyle w:val="Legenda"/>
        <w:rPr>
          <w:lang w:val="en-US"/>
        </w:rPr>
      </w:pPr>
      <w:bookmarkStart w:id="97" w:name="_Ref397274532"/>
      <w:bookmarkStart w:id="98" w:name="_Ref397274521"/>
      <w:r w:rsidRPr="00360B53">
        <w:rPr>
          <w:lang w:val="en-US"/>
        </w:rPr>
        <w:t xml:space="preserve">Figure </w:t>
      </w:r>
      <w:r w:rsidRPr="00F80481">
        <w:rPr>
          <w:lang w:val="en-US"/>
        </w:rPr>
        <w:fldChar w:fldCharType="begin"/>
      </w:r>
      <w:r w:rsidRPr="00CD5B1E">
        <w:rPr>
          <w:lang w:val="en-US"/>
        </w:rPr>
        <w:instrText xml:space="preserve"> SEQ Figure \* ARABIC </w:instrText>
      </w:r>
      <w:r w:rsidRPr="00F80481">
        <w:rPr>
          <w:lang w:val="en-US"/>
        </w:rPr>
        <w:fldChar w:fldCharType="separate"/>
      </w:r>
      <w:r w:rsidR="006F1501" w:rsidRPr="00F80481">
        <w:rPr>
          <w:lang w:val="en-US"/>
        </w:rPr>
        <w:t>13</w:t>
      </w:r>
      <w:r w:rsidRPr="00F80481">
        <w:rPr>
          <w:lang w:val="en-US"/>
        </w:rPr>
        <w:fldChar w:fldCharType="end"/>
      </w:r>
      <w:bookmarkEnd w:id="97"/>
      <w:r w:rsidRPr="00CD5B1E">
        <w:rPr>
          <w:lang w:val="en-US"/>
        </w:rPr>
        <w:t xml:space="preserve"> – Creating </w:t>
      </w:r>
      <w:r w:rsidRPr="00360B53">
        <w:rPr>
          <w:lang w:val="en-US"/>
        </w:rPr>
        <w:t>a new monitoring configuration</w:t>
      </w:r>
      <w:bookmarkEnd w:id="98"/>
    </w:p>
    <w:p w14:paraId="7F76ECC9" w14:textId="37AD00F2" w:rsidR="00E5182C" w:rsidRPr="006D5673" w:rsidRDefault="00C615E5" w:rsidP="00E5182C">
      <w:pPr>
        <w:rPr>
          <w:lang w:val="en-US"/>
        </w:rPr>
      </w:pPr>
      <w:r w:rsidRPr="00360B53">
        <w:rPr>
          <w:lang w:val="en-US"/>
        </w:rPr>
        <w:t xml:space="preserve">Once repositories </w:t>
      </w:r>
      <w:r w:rsidR="00086A36">
        <w:rPr>
          <w:lang w:val="en-US"/>
        </w:rPr>
        <w:t xml:space="preserve">are </w:t>
      </w:r>
      <w:r w:rsidRPr="00360B53">
        <w:rPr>
          <w:lang w:val="en-US"/>
        </w:rPr>
        <w:t xml:space="preserve">being monitored, the user </w:t>
      </w:r>
      <w:r w:rsidR="00086A36">
        <w:rPr>
          <w:lang w:val="en-US"/>
        </w:rPr>
        <w:t>is</w:t>
      </w:r>
      <w:r w:rsidR="00086A36" w:rsidRPr="00360B53">
        <w:rPr>
          <w:lang w:val="en-US"/>
        </w:rPr>
        <w:t xml:space="preserve"> </w:t>
      </w:r>
      <w:r w:rsidRPr="00360B53">
        <w:rPr>
          <w:lang w:val="en-US"/>
        </w:rPr>
        <w:t xml:space="preserve">able to navigate through all the  visualization levels discussed in Section </w:t>
      </w:r>
      <w:r w:rsidRPr="00360B53">
        <w:rPr>
          <w:lang w:val="en-US"/>
        </w:rPr>
        <w:fldChar w:fldCharType="begin"/>
      </w:r>
      <w:r w:rsidRPr="00CD5B1E">
        <w:rPr>
          <w:lang w:val="en-US"/>
        </w:rPr>
        <w:instrText xml:space="preserve"> REF _Ref397239844 \w \h </w:instrText>
      </w:r>
      <w:r w:rsidRPr="00360B53">
        <w:rPr>
          <w:lang w:val="en-US"/>
        </w:rPr>
      </w:r>
      <w:r w:rsidRPr="00F80481">
        <w:rPr>
          <w:lang w:val="en-US"/>
        </w:rPr>
        <w:fldChar w:fldCharType="separate"/>
      </w:r>
      <w:r w:rsidR="006F1501" w:rsidRPr="00360B53">
        <w:rPr>
          <w:lang w:val="en-US"/>
        </w:rPr>
        <w:t>1.3</w:t>
      </w:r>
      <w:r w:rsidRPr="00360B53">
        <w:rPr>
          <w:lang w:val="en-US"/>
        </w:rPr>
        <w:fldChar w:fldCharType="end"/>
      </w:r>
      <w:r w:rsidR="00D54D2E" w:rsidRPr="00CD5B1E">
        <w:rPr>
          <w:lang w:val="en-US"/>
        </w:rPr>
        <w:t>, where each one of them is described, with examples</w:t>
      </w:r>
      <w:r w:rsidRPr="00360B53">
        <w:rPr>
          <w:lang w:val="en-US"/>
        </w:rPr>
        <w:t xml:space="preserve">. Level 1 (Notifications) will be shown as notifications in tray bar; Level 2 (Topology) will be </w:t>
      </w:r>
      <w:r w:rsidR="00D54D2E" w:rsidRPr="00360B53">
        <w:rPr>
          <w:lang w:val="en-US"/>
        </w:rPr>
        <w:t>presented</w:t>
      </w:r>
      <w:r w:rsidRPr="000630C1">
        <w:rPr>
          <w:lang w:val="en-US"/>
        </w:rPr>
        <w:t xml:space="preserve"> by right clicking on </w:t>
      </w:r>
      <w:r w:rsidR="00D54D2E" w:rsidRPr="007424E7">
        <w:rPr>
          <w:lang w:val="en-US"/>
        </w:rPr>
        <w:t>a</w:t>
      </w:r>
      <w:r w:rsidRPr="007424E7">
        <w:rPr>
          <w:lang w:val="en-US"/>
        </w:rPr>
        <w:t xml:space="preserve"> repository and choosing </w:t>
      </w:r>
      <w:r w:rsidRPr="007424E7">
        <w:rPr>
          <w:b/>
          <w:lang w:val="en-US"/>
        </w:rPr>
        <w:t>Show Topology</w:t>
      </w:r>
      <w:r w:rsidR="00D54D2E" w:rsidRPr="00CB063E">
        <w:rPr>
          <w:lang w:val="en-US"/>
        </w:rPr>
        <w:t xml:space="preserve">; Level 3 (Tracked Branches) will be shown by hovering the mouse </w:t>
      </w:r>
      <w:r w:rsidR="00086A36">
        <w:rPr>
          <w:lang w:val="en-US"/>
        </w:rPr>
        <w:t>over</w:t>
      </w:r>
      <w:r w:rsidR="00086A36" w:rsidRPr="00CB063E">
        <w:rPr>
          <w:lang w:val="en-US"/>
        </w:rPr>
        <w:t xml:space="preserve"> </w:t>
      </w:r>
      <w:r w:rsidR="00D54D2E" w:rsidRPr="00CB063E">
        <w:rPr>
          <w:lang w:val="en-US"/>
        </w:rPr>
        <w:t xml:space="preserve">any monitored repository; and Level 4 (Commits) will be accessible by right clicking on a repository and choosing </w:t>
      </w:r>
      <w:r w:rsidR="00D54D2E" w:rsidRPr="00CB063E">
        <w:rPr>
          <w:b/>
          <w:lang w:val="en-US"/>
        </w:rPr>
        <w:t>Show Commit History</w:t>
      </w:r>
      <w:r w:rsidR="00D54D2E" w:rsidRPr="006D5673">
        <w:rPr>
          <w:lang w:val="en-US"/>
        </w:rPr>
        <w:t>.</w:t>
      </w:r>
    </w:p>
    <w:p w14:paraId="1066CEF0" w14:textId="77777777" w:rsidR="00D54D2E" w:rsidRPr="001D4DF6" w:rsidRDefault="00D54D2E" w:rsidP="00D54D2E">
      <w:pPr>
        <w:pStyle w:val="Ttulo2"/>
        <w:rPr>
          <w:lang w:val="en-US"/>
        </w:rPr>
      </w:pPr>
      <w:bookmarkStart w:id="99" w:name="_Ref397275417"/>
      <w:bookmarkStart w:id="100" w:name="_Toc397287009"/>
      <w:r w:rsidRPr="001D4DF6">
        <w:rPr>
          <w:lang w:val="en-US"/>
        </w:rPr>
        <w:t>Final Considerations</w:t>
      </w:r>
      <w:bookmarkEnd w:id="99"/>
      <w:bookmarkEnd w:id="100"/>
    </w:p>
    <w:p w14:paraId="531D80AA" w14:textId="77777777" w:rsidR="00D70A1E" w:rsidRPr="008A49BB" w:rsidRDefault="00D70A1E" w:rsidP="00D70A1E">
      <w:pPr>
        <w:rPr>
          <w:lang w:val="en-US"/>
        </w:rPr>
      </w:pPr>
      <w:r w:rsidRPr="004C352C">
        <w:rPr>
          <w:lang w:val="en-US"/>
        </w:rPr>
        <w:t xml:space="preserve">In projects that use DVCS, there may be several clones where changes are being inserted simultaneously. These clones may communicate with each other indistinctively, turning the administration of such environment into a tough task. Today, administrators have no way </w:t>
      </w:r>
      <w:r w:rsidR="00A12CDC" w:rsidRPr="004C352C">
        <w:rPr>
          <w:lang w:val="en-US"/>
        </w:rPr>
        <w:t>to visualize</w:t>
      </w:r>
      <w:r w:rsidRPr="008870B2">
        <w:rPr>
          <w:lang w:val="en-US"/>
        </w:rPr>
        <w:t xml:space="preserve"> the various clones and their dependencies</w:t>
      </w:r>
      <w:r w:rsidR="00A12CDC" w:rsidRPr="001657E3">
        <w:rPr>
          <w:lang w:val="en-US"/>
        </w:rPr>
        <w:t>, and developers have limited choices to provide awareness regarding parallel changes.</w:t>
      </w:r>
    </w:p>
    <w:p w14:paraId="2DDDCB6E" w14:textId="77777777" w:rsidR="00A12CDC" w:rsidRPr="005973EB" w:rsidRDefault="00A12CDC" w:rsidP="00D70A1E">
      <w:pPr>
        <w:rPr>
          <w:lang w:val="en-US"/>
        </w:rPr>
      </w:pPr>
      <w:r w:rsidRPr="008C37C4">
        <w:rPr>
          <w:lang w:val="en-US"/>
        </w:rPr>
        <w:t>In this chapter, we presented the DyeVC approach</w:t>
      </w:r>
      <w:r w:rsidRPr="009B2681">
        <w:rPr>
          <w:lang w:val="en-US"/>
        </w:rPr>
        <w:t>, which supports the development and administration under DVCS environments, providing awareness in a non-obtrusive way, enabling administrators to visualize the repository topology and establishing an extensible platform to present information and metrics</w:t>
      </w:r>
      <w:r w:rsidRPr="005973EB">
        <w:rPr>
          <w:lang w:val="en-US"/>
        </w:rPr>
        <w:t>. We also discussed aspects of its implementation and usage.</w:t>
      </w:r>
    </w:p>
    <w:p w14:paraId="30D2145A" w14:textId="77777777" w:rsidR="00A12CDC" w:rsidRPr="00A628E9" w:rsidRDefault="006F1501" w:rsidP="00D70A1E">
      <w:pPr>
        <w:rPr>
          <w:lang w:val="en-US"/>
        </w:rPr>
      </w:pPr>
      <w:r w:rsidRPr="00A628E9">
        <w:rPr>
          <w:lang w:val="en-US"/>
        </w:rPr>
        <w:t>The next chapter presents an experimental study to evaluate DyeVC in real projects.</w:t>
      </w:r>
    </w:p>
    <w:p w14:paraId="06638EED" w14:textId="77777777" w:rsidR="005629DD" w:rsidRPr="00F80481" w:rsidRDefault="005629DD" w:rsidP="005629DD">
      <w:pPr>
        <w:spacing w:after="200" w:line="276" w:lineRule="auto"/>
        <w:ind w:firstLine="0"/>
        <w:jc w:val="left"/>
        <w:rPr>
          <w:rFonts w:ascii="Times" w:eastAsia="Times New Roman" w:hAnsi="Times" w:cs="Times New Roman"/>
          <w:b/>
          <w:sz w:val="16"/>
          <w:szCs w:val="16"/>
          <w:lang w:val="en-US" w:eastAsia="pt-BR"/>
        </w:rPr>
      </w:pPr>
      <w:r w:rsidRPr="00F80481">
        <w:rPr>
          <w:b/>
          <w:sz w:val="16"/>
          <w:szCs w:val="16"/>
          <w:lang w:val="en-US"/>
        </w:rPr>
        <w:br w:type="page"/>
      </w:r>
    </w:p>
    <w:p w14:paraId="346EBF7D" w14:textId="77777777" w:rsidR="00E274CE" w:rsidRPr="00F80481" w:rsidRDefault="00D3439D" w:rsidP="00D3439D">
      <w:pPr>
        <w:pStyle w:val="Bibliografia1"/>
      </w:pPr>
      <w:r w:rsidRPr="00CD5B1E">
        <w:fldChar w:fldCharType="begin"/>
      </w:r>
      <w:r w:rsidRPr="00F80481">
        <w:instrText xml:space="preserve"> TC  </w:instrText>
      </w:r>
      <w:bookmarkStart w:id="101" w:name="_Toc394584909"/>
      <w:r w:rsidRPr="00F80481">
        <w:instrText>Bibliography</w:instrText>
      </w:r>
      <w:bookmarkEnd w:id="101"/>
      <w:r w:rsidRPr="00F80481">
        <w:instrText xml:space="preserve"> \l 1 </w:instrText>
      </w:r>
      <w:r w:rsidRPr="00CD5B1E">
        <w:fldChar w:fldCharType="end"/>
      </w:r>
      <w:r w:rsidRPr="00F80481">
        <w:t>Bibliography</w:t>
      </w:r>
    </w:p>
    <w:p w14:paraId="17B4EA64" w14:textId="77777777" w:rsidR="000238E0" w:rsidRPr="00CD5B1E" w:rsidRDefault="00871856" w:rsidP="000238E0">
      <w:pPr>
        <w:pStyle w:val="Bibliografia"/>
        <w:rPr>
          <w:rFonts w:cs="Times New Roman"/>
          <w:lang w:val="en-US"/>
        </w:rPr>
      </w:pPr>
      <w:r w:rsidRPr="00CD5B1E">
        <w:rPr>
          <w:lang w:val="en-US"/>
        </w:rPr>
        <w:fldChar w:fldCharType="begin"/>
      </w:r>
      <w:r w:rsidR="000238E0" w:rsidRPr="00CD5B1E">
        <w:rPr>
          <w:lang w:val="en-US"/>
        </w:rPr>
        <w:instrText xml:space="preserve"> ADDIN ZOTERO_BIBL {"custom":[]} </w:instrText>
      </w:r>
      <w:r w:rsidRPr="00F80481">
        <w:rPr>
          <w:lang w:val="en-US"/>
        </w:rPr>
        <w:fldChar w:fldCharType="separate"/>
      </w:r>
      <w:r w:rsidR="000238E0" w:rsidRPr="00CD5B1E">
        <w:rPr>
          <w:rFonts w:cs="Times New Roman"/>
          <w:lang w:val="en-US"/>
        </w:rPr>
        <w:t xml:space="preserve">CESARIO, C. M.; MURTA, L. G. P. What is going on around my repository? In: I BRAZILIAN WORKSHOP ON SOFTWARE VISUALIZATION, EVOLUTION AND MAINTENANCE, VEM’13, 29 Sep. 2013, Brasilia, Brazil: UNB, 29 Sep. 2013. p. 14–21. </w:t>
      </w:r>
    </w:p>
    <w:p w14:paraId="1290B8DA" w14:textId="77777777" w:rsidR="000238E0" w:rsidRPr="00CD5B1E" w:rsidRDefault="000238E0" w:rsidP="000238E0">
      <w:pPr>
        <w:pStyle w:val="Bibliografia"/>
        <w:rPr>
          <w:rFonts w:cs="Times New Roman"/>
          <w:lang w:val="en-US"/>
        </w:rPr>
      </w:pPr>
      <w:r w:rsidRPr="00CD5B1E">
        <w:rPr>
          <w:rFonts w:cs="Times New Roman"/>
          <w:lang w:val="en-US"/>
        </w:rPr>
        <w:t xml:space="preserve">CHODOROW, K. </w:t>
      </w:r>
      <w:r w:rsidRPr="00CD5B1E">
        <w:rPr>
          <w:rFonts w:cs="Times New Roman"/>
          <w:i/>
          <w:iCs/>
          <w:lang w:val="en-US"/>
        </w:rPr>
        <w:t>MongoDB: The Definitive Guide</w:t>
      </w:r>
      <w:r w:rsidRPr="00CD5B1E">
        <w:rPr>
          <w:rFonts w:cs="Times New Roman"/>
          <w:lang w:val="en-US"/>
        </w:rPr>
        <w:t xml:space="preserve">. Second Edition edition ed. Beijing: O’Reilly Media, 2013. </w:t>
      </w:r>
    </w:p>
    <w:p w14:paraId="5510315A" w14:textId="77777777" w:rsidR="000238E0" w:rsidRPr="00CD5B1E" w:rsidRDefault="000238E0" w:rsidP="000238E0">
      <w:pPr>
        <w:pStyle w:val="Bibliografia"/>
        <w:rPr>
          <w:rFonts w:cs="Times New Roman"/>
          <w:lang w:val="en-US"/>
        </w:rPr>
      </w:pPr>
      <w:r w:rsidRPr="00CD5B1E">
        <w:rPr>
          <w:rFonts w:cs="Times New Roman"/>
          <w:lang w:val="en-US"/>
        </w:rPr>
        <w:t xml:space="preserve">DONG, J.; GANG, X. A Topology Discovery Algorithm Based on the IP-Network. In: 2012 INTERNATIONAL CONFERENCE ON CONTROL ENGINEERING AND COMMUNICATION TECHNOLOGY, ICCECT’12, Dec. 2012, Shenyang, Liaoning, China: IEEE, Dec. 2012. p. 665–668. </w:t>
      </w:r>
    </w:p>
    <w:p w14:paraId="69421F56" w14:textId="77777777" w:rsidR="000238E0" w:rsidRPr="00CD5B1E" w:rsidRDefault="000238E0" w:rsidP="000238E0">
      <w:pPr>
        <w:pStyle w:val="Bibliografia"/>
        <w:rPr>
          <w:rFonts w:cs="Times New Roman"/>
          <w:lang w:val="en-US"/>
        </w:rPr>
      </w:pPr>
      <w:r w:rsidRPr="00CD5B1E">
        <w:rPr>
          <w:rFonts w:cs="Times New Roman"/>
          <w:lang w:val="en-US"/>
        </w:rPr>
        <w:t xml:space="preserve">ECLIPSE FOUNDATION. </w:t>
      </w:r>
      <w:r w:rsidRPr="00CD5B1E">
        <w:rPr>
          <w:rFonts w:cs="Times New Roman"/>
          <w:i/>
          <w:iCs/>
          <w:lang w:val="en-US"/>
        </w:rPr>
        <w:t>The Open Source Developer Report - 2013 Eclipse Community Survey</w:t>
      </w:r>
      <w:r w:rsidRPr="00CD5B1E">
        <w:rPr>
          <w:rFonts w:cs="Times New Roman"/>
          <w:lang w:val="en-US"/>
        </w:rPr>
        <w:t>. Survey. San Francisco, CA, USA: Eclipse Foundation, Jun. 2013.</w:t>
      </w:r>
    </w:p>
    <w:p w14:paraId="28B917AF" w14:textId="77777777" w:rsidR="000238E0" w:rsidRPr="00CD5B1E" w:rsidRDefault="000238E0" w:rsidP="000238E0">
      <w:pPr>
        <w:pStyle w:val="Bibliografia"/>
        <w:rPr>
          <w:rFonts w:cs="Times New Roman"/>
          <w:lang w:val="en-US"/>
        </w:rPr>
      </w:pPr>
      <w:r w:rsidRPr="00CD5B1E">
        <w:rPr>
          <w:rFonts w:cs="Times New Roman"/>
          <w:lang w:val="en-US"/>
        </w:rPr>
        <w:t xml:space="preserve">ELLIOTT, J.; ECKSTEIN, R.; LOY, M.; COLE, B. </w:t>
      </w:r>
      <w:r w:rsidRPr="00CD5B1E">
        <w:rPr>
          <w:rFonts w:cs="Times New Roman"/>
          <w:i/>
          <w:iCs/>
          <w:lang w:val="en-US"/>
        </w:rPr>
        <w:t>Java Swing, Second Edition</w:t>
      </w:r>
      <w:r w:rsidRPr="00CD5B1E">
        <w:rPr>
          <w:rFonts w:cs="Times New Roman"/>
          <w:lang w:val="en-US"/>
        </w:rPr>
        <w:t xml:space="preserve">. 2nd edition ed. Sebastopol, CA: O’Reilly Media, 2002. </w:t>
      </w:r>
    </w:p>
    <w:p w14:paraId="5FCE6E90" w14:textId="77777777" w:rsidR="000238E0" w:rsidRPr="00CD5B1E" w:rsidRDefault="000238E0" w:rsidP="000238E0">
      <w:pPr>
        <w:pStyle w:val="Bibliografia"/>
        <w:rPr>
          <w:rFonts w:cs="Times New Roman"/>
          <w:lang w:val="en-US"/>
        </w:rPr>
      </w:pPr>
      <w:r w:rsidRPr="00CD5B1E">
        <w:rPr>
          <w:rFonts w:cs="Times New Roman"/>
          <w:lang w:val="en-US"/>
        </w:rPr>
        <w:t xml:space="preserve">IEEE. IEEE Standard for Configuration Management in Systems and Software Engineering. </w:t>
      </w:r>
      <w:r w:rsidRPr="00CD5B1E">
        <w:rPr>
          <w:rFonts w:cs="Times New Roman"/>
          <w:i/>
          <w:iCs/>
          <w:lang w:val="en-US"/>
        </w:rPr>
        <w:t>IEEE Std 828-2012 (Revision of IEEE Std 828-2005)</w:t>
      </w:r>
      <w:r w:rsidRPr="00CD5B1E">
        <w:rPr>
          <w:rFonts w:cs="Times New Roman"/>
          <w:lang w:val="en-US"/>
        </w:rPr>
        <w:t>, p. 1–71, Mar. 2012.</w:t>
      </w:r>
    </w:p>
    <w:p w14:paraId="0D7469ED" w14:textId="77777777" w:rsidR="000238E0" w:rsidRPr="00CD5B1E" w:rsidRDefault="000238E0" w:rsidP="000238E0">
      <w:pPr>
        <w:pStyle w:val="Bibliografia"/>
        <w:rPr>
          <w:rFonts w:cs="Times New Roman"/>
          <w:lang w:val="en-US"/>
        </w:rPr>
      </w:pPr>
      <w:r w:rsidRPr="00CD5B1E">
        <w:rPr>
          <w:rFonts w:cs="Times New Roman"/>
          <w:lang w:val="en-US"/>
        </w:rPr>
        <w:t xml:space="preserve">JGIT. </w:t>
      </w:r>
      <w:r w:rsidRPr="00CD5B1E">
        <w:rPr>
          <w:rFonts w:cs="Times New Roman"/>
          <w:i/>
          <w:iCs/>
          <w:lang w:val="en-US"/>
        </w:rPr>
        <w:t>JGit Project Homepage</w:t>
      </w:r>
      <w:r w:rsidRPr="00CD5B1E">
        <w:rPr>
          <w:rFonts w:cs="Times New Roman"/>
          <w:lang w:val="en-US"/>
        </w:rPr>
        <w:t xml:space="preserve">. Available at: &lt;http://www.eclipse.org/jgit/&gt;. Accessed: 31 aug. 2014. </w:t>
      </w:r>
    </w:p>
    <w:p w14:paraId="461053E2" w14:textId="77777777" w:rsidR="000238E0" w:rsidRPr="00CD5B1E" w:rsidRDefault="000238E0" w:rsidP="000238E0">
      <w:pPr>
        <w:pStyle w:val="Bibliografia"/>
        <w:rPr>
          <w:rFonts w:cs="Times New Roman"/>
          <w:lang w:val="en-US"/>
        </w:rPr>
      </w:pPr>
      <w:r w:rsidRPr="00CD5B1E">
        <w:rPr>
          <w:rFonts w:cs="Times New Roman"/>
          <w:lang w:val="en-US"/>
        </w:rPr>
        <w:t xml:space="preserve">JSON. </w:t>
      </w:r>
      <w:r w:rsidRPr="00CD5B1E">
        <w:rPr>
          <w:rFonts w:cs="Times New Roman"/>
          <w:i/>
          <w:iCs/>
          <w:lang w:val="en-US"/>
        </w:rPr>
        <w:t>JSON Homepage</w:t>
      </w:r>
      <w:r w:rsidRPr="00CD5B1E">
        <w:rPr>
          <w:rFonts w:cs="Times New Roman"/>
          <w:lang w:val="en-US"/>
        </w:rPr>
        <w:t xml:space="preserve">. Available at: &lt;http://json.org/&gt;. Accessed: 31 aug. 2014. </w:t>
      </w:r>
    </w:p>
    <w:p w14:paraId="7B6ED413" w14:textId="77777777" w:rsidR="000238E0" w:rsidRPr="00CD5B1E" w:rsidRDefault="000238E0" w:rsidP="000238E0">
      <w:pPr>
        <w:pStyle w:val="Bibliografia"/>
        <w:rPr>
          <w:rFonts w:cs="Times New Roman"/>
          <w:lang w:val="en-US"/>
        </w:rPr>
      </w:pPr>
      <w:r w:rsidRPr="00CD5B1E">
        <w:rPr>
          <w:rFonts w:cs="Times New Roman"/>
          <w:lang w:val="en-US"/>
        </w:rPr>
        <w:t xml:space="preserve">JUNG. </w:t>
      </w:r>
      <w:r w:rsidRPr="00CD5B1E">
        <w:rPr>
          <w:rFonts w:cs="Times New Roman"/>
          <w:i/>
          <w:iCs/>
          <w:lang w:val="en-US"/>
        </w:rPr>
        <w:t>JUNG Homepage</w:t>
      </w:r>
      <w:r w:rsidRPr="00CD5B1E">
        <w:rPr>
          <w:rFonts w:cs="Times New Roman"/>
          <w:lang w:val="en-US"/>
        </w:rPr>
        <w:t xml:space="preserve">. Available at: &lt;http://jung.sourceforge.net/&gt;. Accessed: 31 aug. 2014. </w:t>
      </w:r>
    </w:p>
    <w:p w14:paraId="65CAC7F9" w14:textId="77777777" w:rsidR="000238E0" w:rsidRPr="00CD5B1E" w:rsidRDefault="000238E0" w:rsidP="000238E0">
      <w:pPr>
        <w:pStyle w:val="Bibliografia"/>
        <w:rPr>
          <w:rFonts w:cs="Times New Roman"/>
          <w:lang w:val="en-US"/>
        </w:rPr>
      </w:pPr>
      <w:r w:rsidRPr="00CD5B1E">
        <w:rPr>
          <w:rFonts w:cs="Times New Roman"/>
          <w:lang w:val="en-US"/>
        </w:rPr>
        <w:t xml:space="preserve">LI, H.; DAN, C.; HUAIXIANG, B.; SHURONG, L. Topology Discovery Algorithm Based on Ant Colony Algorithm of Power Line Carrier Sensor Network. In: 2009 INTERNATIONAL CONFERENCE ON COMMUNICATION SOFTWARE AND NETWORKS, ICCSN ’09, Feb. 2009, Macau, China: IEEE, Feb. 2009. p. 102–105. </w:t>
      </w:r>
    </w:p>
    <w:p w14:paraId="2F668B07" w14:textId="77777777" w:rsidR="000238E0" w:rsidRPr="00CD5B1E" w:rsidRDefault="000238E0" w:rsidP="000238E0">
      <w:pPr>
        <w:pStyle w:val="Bibliografia"/>
        <w:rPr>
          <w:rFonts w:cs="Times New Roman"/>
          <w:lang w:val="en-US"/>
        </w:rPr>
      </w:pPr>
      <w:r w:rsidRPr="00CD5B1E">
        <w:rPr>
          <w:rFonts w:cs="Times New Roman"/>
          <w:lang w:val="en-US"/>
        </w:rPr>
        <w:t xml:space="preserve">LI, M.; YANG, J.; AN, C.; LI, C.; LI, F. IPv6 network topology discovery method based on novel graph mapping algorithms. In: 2013 IEEE SYMPOSIUM ON COMPUTERS AND COMMUNICATIONS, ISCC’13, Jul. 2013, Split, Croatia: IEEE, Jul. 2013. p. 000554–000560. </w:t>
      </w:r>
    </w:p>
    <w:p w14:paraId="0BF050C8" w14:textId="77777777" w:rsidR="000238E0" w:rsidRPr="00CD5B1E" w:rsidRDefault="000238E0" w:rsidP="000238E0">
      <w:pPr>
        <w:pStyle w:val="Bibliografia"/>
        <w:rPr>
          <w:rFonts w:cs="Times New Roman"/>
          <w:lang w:val="en-US"/>
        </w:rPr>
      </w:pPr>
      <w:r w:rsidRPr="00CD5B1E">
        <w:rPr>
          <w:rFonts w:cs="Times New Roman"/>
          <w:lang w:val="en-US"/>
        </w:rPr>
        <w:t xml:space="preserve">MARINILLI, M. </w:t>
      </w:r>
      <w:r w:rsidRPr="00CD5B1E">
        <w:rPr>
          <w:rFonts w:cs="Times New Roman"/>
          <w:i/>
          <w:iCs/>
          <w:lang w:val="en-US"/>
        </w:rPr>
        <w:t>Java Deployment with JNLP and WebStart</w:t>
      </w:r>
      <w:r w:rsidRPr="00CD5B1E">
        <w:rPr>
          <w:rFonts w:cs="Times New Roman"/>
          <w:lang w:val="en-US"/>
        </w:rPr>
        <w:t xml:space="preserve">. 1 edition ed. Indianapolis, Ind: Sams Publishing, 2001. </w:t>
      </w:r>
    </w:p>
    <w:p w14:paraId="1D57B5D7" w14:textId="77777777" w:rsidR="000238E0" w:rsidRPr="00CD5B1E" w:rsidRDefault="000238E0" w:rsidP="000238E0">
      <w:pPr>
        <w:pStyle w:val="Bibliografia"/>
        <w:rPr>
          <w:rFonts w:cs="Times New Roman"/>
          <w:lang w:val="en-US"/>
        </w:rPr>
      </w:pPr>
      <w:r w:rsidRPr="00CD5B1E">
        <w:rPr>
          <w:rFonts w:cs="Times New Roman"/>
          <w:lang w:val="en-US"/>
        </w:rPr>
        <w:t xml:space="preserve">RICHARDSON, L.; RUBY, S. </w:t>
      </w:r>
      <w:r w:rsidRPr="00CD5B1E">
        <w:rPr>
          <w:rFonts w:cs="Times New Roman"/>
          <w:i/>
          <w:iCs/>
          <w:lang w:val="en-US"/>
        </w:rPr>
        <w:t>RESTful Web APIs</w:t>
      </w:r>
      <w:r w:rsidRPr="00CD5B1E">
        <w:rPr>
          <w:rFonts w:cs="Times New Roman"/>
          <w:lang w:val="en-US"/>
        </w:rPr>
        <w:t xml:space="preserve">. 1 edition ed. Sebastopol, Calif.: O’Reilly Media, 2013. </w:t>
      </w:r>
    </w:p>
    <w:p w14:paraId="48E7C0E3" w14:textId="77777777" w:rsidR="000238E0" w:rsidRPr="00CD5B1E" w:rsidRDefault="000238E0" w:rsidP="000238E0">
      <w:pPr>
        <w:pStyle w:val="Bibliografia"/>
        <w:rPr>
          <w:rFonts w:cs="Times New Roman"/>
          <w:lang w:val="en-US"/>
        </w:rPr>
      </w:pPr>
      <w:r w:rsidRPr="00CD5B1E">
        <w:rPr>
          <w:rFonts w:cs="Times New Roman"/>
          <w:lang w:val="en-US"/>
        </w:rPr>
        <w:t xml:space="preserve">SCHOLLMEIER, R. A definition of peer-to-peer networking for the classification of peer-to-peer architectures and applications. In: 2001 FIRST INTERNATIONAL CONFERENCE ON PEER-TO-PEER COMPUTING. PROCEEDINGS, P2P’01, Aug. 2001, Linkoping, Sweden: IEEE, Aug. 2001. p. 101–102. </w:t>
      </w:r>
    </w:p>
    <w:p w14:paraId="7DDF9EC0" w14:textId="77777777" w:rsidR="000238E0" w:rsidRPr="00CD5B1E" w:rsidRDefault="000238E0" w:rsidP="000238E0">
      <w:pPr>
        <w:pStyle w:val="Bibliografia"/>
        <w:rPr>
          <w:rFonts w:cs="Times New Roman"/>
          <w:lang w:val="en-US"/>
        </w:rPr>
      </w:pPr>
      <w:r w:rsidRPr="00CD5B1E">
        <w:rPr>
          <w:rFonts w:cs="Times New Roman"/>
          <w:lang w:val="en-US"/>
        </w:rPr>
        <w:t xml:space="preserve">UZAIR, U.; AHMAD, H. F.; ALI, A.; SUGURI, H. An Efficient Algorithm for Ethernet Topology Discovery in Large Multi-subnet Networks. In: 2007 IEEE INTERNATIONAL CONFERENCE ON SYSTEM OF SYSTEMS ENGINEERING, SoSE ’07, Apr. 2007, San Antonio, TX, USA: IEEE, Apr. 2007. p. 1–7. </w:t>
      </w:r>
    </w:p>
    <w:p w14:paraId="06DA273C" w14:textId="77777777" w:rsidR="000238E0" w:rsidRPr="00CD5B1E" w:rsidRDefault="000238E0" w:rsidP="000238E0">
      <w:pPr>
        <w:pStyle w:val="Bibliografia"/>
        <w:rPr>
          <w:rFonts w:cs="Times New Roman"/>
          <w:lang w:val="en-US"/>
        </w:rPr>
      </w:pPr>
      <w:r w:rsidRPr="00CD5B1E">
        <w:rPr>
          <w:rFonts w:cs="Times New Roman"/>
          <w:lang w:val="en-US"/>
        </w:rPr>
        <w:t xml:space="preserve">YAN, H. The study on network topology discovery algorithm based on SNMP protocol and ICMP protocol. In: 2012 IEEE 3RD INTERNATIONAL CONFERENCE ON SOFTWARE ENGINEERING AND SERVICE SCIENCE, ICSESS’12, Jun. 2012, Beijing, China: IEEE, Jun. 2012. p. 665–668. </w:t>
      </w:r>
    </w:p>
    <w:p w14:paraId="7A1FE975" w14:textId="77777777" w:rsidR="000238E0" w:rsidRPr="00CD5B1E" w:rsidRDefault="000238E0" w:rsidP="000238E0">
      <w:pPr>
        <w:pStyle w:val="Bibliografia"/>
        <w:rPr>
          <w:rFonts w:cs="Times New Roman"/>
          <w:lang w:val="en-US"/>
        </w:rPr>
      </w:pPr>
      <w:r w:rsidRPr="00CD5B1E">
        <w:rPr>
          <w:rFonts w:cs="Times New Roman"/>
          <w:lang w:val="en-US"/>
        </w:rPr>
        <w:t xml:space="preserve">YONG, W.; NAN, P.; XIAOLING, T. Network topology discovery algorithm based on OSPF. In: 2010 INTERNATIONAL CONFERENCE ON INTELLIGENT COMPUTING AND INTEGRATED SYSTEMS, ICISS’10, Oct. 2010, Guilin, China: IEEE, Oct. 2010. p. 136–139. </w:t>
      </w:r>
    </w:p>
    <w:p w14:paraId="354C2457" w14:textId="77777777" w:rsidR="00895E77" w:rsidRPr="00CD5B1E" w:rsidRDefault="00871856" w:rsidP="00871856">
      <w:pPr>
        <w:pStyle w:val="RefernciasBibliogrficas"/>
        <w:ind w:left="0" w:firstLine="0"/>
        <w:rPr>
          <w:lang w:val="en-US"/>
        </w:rPr>
      </w:pPr>
      <w:r w:rsidRPr="00F96233">
        <w:rPr>
          <w:lang w:val="en-US"/>
        </w:rPr>
        <w:fldChar w:fldCharType="end"/>
      </w:r>
    </w:p>
    <w:sectPr w:rsidR="00895E77" w:rsidRPr="00CD5B1E" w:rsidSect="001C7BBB">
      <w:headerReference w:type="default" r:id="rId47"/>
      <w:pgSz w:w="11906" w:h="16838"/>
      <w:pgMar w:top="1701" w:right="1134" w:bottom="1134" w:left="1701" w:header="709" w:footer="709"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6" w:author="Leonardo Murta" w:date="2014-09-10T07:45:00Z" w:initials="LM">
    <w:p w14:paraId="499A756A" w14:textId="323EBB77" w:rsidR="00F96233" w:rsidRDefault="00F96233">
      <w:pPr>
        <w:pStyle w:val="Textodecomentrio"/>
      </w:pPr>
      <w:r>
        <w:rPr>
          <w:rStyle w:val="Refdecomentrio"/>
        </w:rPr>
        <w:annotationRef/>
      </w:r>
      <w:r>
        <w:t>Fiquei em dúvida se esse exemplo do XMan deveria aparecer aqui ou ser promovido para a intro da dissertação (cap. 1). Na hora que vc estiver escrevendo o cap. 1, veja o que é mais apropriado.</w:t>
      </w:r>
    </w:p>
  </w:comment>
  <w:comment w:id="7" w:author="Leonardo Murta" w:date="2014-09-10T07:35:00Z" w:initials="LM">
    <w:p w14:paraId="5B37DC4F" w14:textId="77777777" w:rsidR="00F96233" w:rsidRDefault="00F96233">
      <w:pPr>
        <w:pStyle w:val="Textodecomentrio"/>
      </w:pPr>
      <w:bookmarkStart w:id="8" w:name="_GoBack"/>
      <w:bookmarkEnd w:id="8"/>
      <w:r>
        <w:rPr>
          <w:rStyle w:val="Refdecomentrio"/>
        </w:rPr>
        <w:annotationRef/>
      </w:r>
      <w:r>
        <w:t>Isso já passou, né? Se sim, não precisa falar. Além disso, ficou um abre parênteses sem o fechamento.</w:t>
      </w:r>
    </w:p>
  </w:comment>
  <w:comment w:id="9" w:author="Leonardo Murta" w:date="2014-09-10T07:36:00Z" w:initials="LM">
    <w:p w14:paraId="090BB33F" w14:textId="77777777" w:rsidR="00F96233" w:rsidRDefault="00F96233">
      <w:pPr>
        <w:pStyle w:val="Textodecomentrio"/>
      </w:pPr>
      <w:r>
        <w:rPr>
          <w:rStyle w:val="Refdecomentrio"/>
        </w:rPr>
        <w:annotationRef/>
      </w:r>
      <w:r>
        <w:t>Use equation do word, pois fica bem mais bonito. Ele coloca x no lugar de * e os parênteses não ficam em itálico.</w:t>
      </w:r>
    </w:p>
  </w:comment>
  <w:comment w:id="12" w:author="Leonardo Murta" w:date="2014-09-10T07:39:00Z" w:initials="LM">
    <w:p w14:paraId="20E8249F" w14:textId="77777777" w:rsidR="00F96233" w:rsidRDefault="00F96233">
      <w:pPr>
        <w:pStyle w:val="Textodecomentrio"/>
      </w:pPr>
      <w:r>
        <w:rPr>
          <w:rStyle w:val="Refdecomentrio"/>
        </w:rPr>
        <w:annotationRef/>
      </w:r>
      <w:r>
        <w:t>Achei que essa frase ficou um pouco enrolada. Tente reescrever de forma mais direta.</w:t>
      </w:r>
    </w:p>
  </w:comment>
  <w:comment w:id="13" w:author="Leonardo Murta" w:date="2014-09-10T07:40:00Z" w:initials="LM">
    <w:p w14:paraId="04D1AC1A" w14:textId="77777777" w:rsidR="00F96233" w:rsidRDefault="00F96233">
      <w:pPr>
        <w:pStyle w:val="Textodecomentrio"/>
      </w:pPr>
      <w:r>
        <w:rPr>
          <w:rStyle w:val="Refdecomentrio"/>
        </w:rPr>
        <w:annotationRef/>
      </w:r>
      <w:r>
        <w:t>Nesse caso, como inglês não tem gênero, tem gente que usa he/she e tem gente que usa she sempre.</w:t>
      </w:r>
    </w:p>
  </w:comment>
  <w:comment w:id="14" w:author="Leonardo Murta" w:date="2014-09-10T07:43:00Z" w:initials="LM">
    <w:p w14:paraId="4D698A2B" w14:textId="77777777" w:rsidR="00F96233" w:rsidRDefault="00F96233">
      <w:pPr>
        <w:pStyle w:val="Textodecomentrio"/>
      </w:pPr>
      <w:r>
        <w:rPr>
          <w:rStyle w:val="Refdecomentrio"/>
        </w:rPr>
        <w:annotationRef/>
      </w:r>
      <w:r>
        <w:t>Afinal, essa seção fala da coleta ou do modelo de dados, ou de ambos? No parágrafo anterior citava coleta, o título dela cita coleta, mas aqui só se fala do modelo de dados.</w:t>
      </w:r>
    </w:p>
  </w:comment>
  <w:comment w:id="18" w:author="Leonardo Murta" w:date="2014-09-10T08:28:00Z" w:initials="LM">
    <w:p w14:paraId="03661312" w14:textId="05807B54" w:rsidR="00F96233" w:rsidRDefault="00F96233">
      <w:pPr>
        <w:pStyle w:val="Textodecomentrio"/>
      </w:pPr>
      <w:r>
        <w:rPr>
          <w:rStyle w:val="Refdecomentrio"/>
        </w:rPr>
        <w:annotationRef/>
      </w:r>
      <w:r>
        <w:t>Achei que ficou superficial. Vc verá pelos comentários que tem coisa faltando, como o repositório espelho que vc cria localmente, os fetches que são feitos no espelho em relação a todos os remotes, etc. O leitor deveria terminar essa seção sabendo a fundo como o DyeVC faz para construir e manter os seus dados. Por exemplo, quando vc reexecuta, como ele atualiza o BD? Manda tudo novamente ou é capaz de mandar só o que há de novo? Usamos teoria de conjuntos para isso, certo? Deveria estar explicado esse sync.</w:t>
      </w:r>
    </w:p>
  </w:comment>
  <w:comment w:id="19" w:author="Leonardo Murta" w:date="2014-09-10T07:49:00Z" w:initials="LM">
    <w:p w14:paraId="3A7E4CC9" w14:textId="77777777" w:rsidR="00F96233" w:rsidRDefault="00F96233">
      <w:pPr>
        <w:pStyle w:val="Textodecomentrio"/>
      </w:pPr>
      <w:r>
        <w:rPr>
          <w:rStyle w:val="Refdecomentrio"/>
        </w:rPr>
        <w:annotationRef/>
      </w:r>
      <w:r>
        <w:t>Será que se a figura tivesse, em cada cliente, o repositório original e o repositório clonado localmente pelo DyeVC (no diretório .dyevc) não ficaria mais fácil de explicar?</w:t>
      </w:r>
    </w:p>
    <w:p w14:paraId="1A549490" w14:textId="77777777" w:rsidR="00F96233" w:rsidRDefault="00F96233">
      <w:pPr>
        <w:pStyle w:val="Textodecomentrio"/>
      </w:pPr>
    </w:p>
    <w:p w14:paraId="22989A97" w14:textId="2D72B8B0" w:rsidR="00F96233" w:rsidRDefault="00F96233">
      <w:pPr>
        <w:pStyle w:val="Textodecomentrio"/>
      </w:pPr>
      <w:r>
        <w:t xml:space="preserve">É importante ficar bastante claro que parte da informação vem do BD central (em especial, dados da topologia). Mas que outra parte vem dos fetches que são feitos automaticamente no repositório espelho que vc cria localmente. </w:t>
      </w:r>
    </w:p>
  </w:comment>
  <w:comment w:id="22" w:author="Leonardo Murta" w:date="2014-09-10T08:18:00Z" w:initials="LM">
    <w:p w14:paraId="06606D81" w14:textId="14A2C0DF" w:rsidR="00F96233" w:rsidRDefault="00F96233">
      <w:pPr>
        <w:pStyle w:val="Textodecomentrio"/>
      </w:pPr>
      <w:r>
        <w:rPr>
          <w:rStyle w:val="Refdecomentrio"/>
        </w:rPr>
        <w:annotationRef/>
      </w:r>
      <w:r>
        <w:t>Quando acontece de ser uma URL? Quando está no remote e não tem DyeVC instalado?</w:t>
      </w:r>
    </w:p>
  </w:comment>
  <w:comment w:id="26" w:author="Leonardo Murta" w:date="2014-09-10T08:21:00Z" w:initials="LM">
    <w:p w14:paraId="69E51E55" w14:textId="078E1969" w:rsidR="00F96233" w:rsidRDefault="00F96233">
      <w:pPr>
        <w:pStyle w:val="Textodecomentrio"/>
      </w:pPr>
      <w:r>
        <w:rPr>
          <w:rStyle w:val="Refdecomentrio"/>
        </w:rPr>
        <w:annotationRef/>
      </w:r>
      <w:r>
        <w:t>Por que só no caso de merge? Todo commit, menos o primeiro, tem ao menos um pai, que é o seu antecessor. No caso de merge tem mais de um pai.</w:t>
      </w:r>
    </w:p>
  </w:comment>
  <w:comment w:id="27" w:author="Leonardo Murta" w:date="2014-09-10T08:24:00Z" w:initials="LM">
    <w:p w14:paraId="15AE55DD" w14:textId="15528A64" w:rsidR="00F96233" w:rsidRDefault="00F96233">
      <w:pPr>
        <w:pStyle w:val="Textodecomentrio"/>
      </w:pPr>
      <w:r>
        <w:rPr>
          <w:rStyle w:val="Refdecomentrio"/>
        </w:rPr>
        <w:annotationRef/>
      </w:r>
      <w:r>
        <w:t>Essa explicação deveria vir antes da explicação do modelo. Isso ajuda a entender pq alguns repositórios podem ter URL no lugar de caminho local.</w:t>
      </w:r>
    </w:p>
  </w:comment>
  <w:comment w:id="32" w:author="Leonardo Murta" w:date="2014-09-10T08:32:00Z" w:initials="LM">
    <w:p w14:paraId="0580D5D1" w14:textId="77EDF189" w:rsidR="00F96233" w:rsidRDefault="00F96233">
      <w:pPr>
        <w:pStyle w:val="Textodecomentrio"/>
      </w:pPr>
      <w:r>
        <w:rPr>
          <w:rStyle w:val="Refdecomentrio"/>
        </w:rPr>
        <w:annotationRef/>
      </w:r>
      <w:r>
        <w:t>Deixar claro que isso é “on line” e explicar como e em que frequência é feita a verificação. Lembre-se que não devemos falar só o “o que”, mas devemos falar tb o “como”.</w:t>
      </w:r>
    </w:p>
  </w:comment>
  <w:comment w:id="33" w:author="Leonardo Murta" w:date="2014-09-10T08:39:00Z" w:initials="LM">
    <w:p w14:paraId="51A46A99" w14:textId="5ABA31FD" w:rsidR="00F96233" w:rsidRDefault="00F96233">
      <w:pPr>
        <w:pStyle w:val="Textodecomentrio"/>
      </w:pPr>
      <w:r>
        <w:rPr>
          <w:rStyle w:val="Refdecomentrio"/>
        </w:rPr>
        <w:annotationRef/>
      </w:r>
      <w:r>
        <w:t>Explore um pouquinho a figura, guiando o seu leitor no que vc quer que ele veja.</w:t>
      </w:r>
    </w:p>
  </w:comment>
  <w:comment w:id="38" w:author="Leonardo Murta" w:date="2014-09-10T08:37:00Z" w:initials="LM">
    <w:p w14:paraId="327F46A7" w14:textId="3106CF48" w:rsidR="00F96233" w:rsidRDefault="00F96233" w:rsidP="00FB2525">
      <w:pPr>
        <w:pStyle w:val="Textodecomentrio"/>
      </w:pPr>
      <w:r>
        <w:rPr>
          <w:rStyle w:val="Refdecomentrio"/>
        </w:rPr>
        <w:annotationRef/>
      </w:r>
      <w:r>
        <w:t xml:space="preserve">Tente pegar uma parte da figura que seja interessante e concretizar a explicação dada no item anterior. Isso ajuda as pessoas a entenderem. </w:t>
      </w:r>
    </w:p>
  </w:comment>
  <w:comment w:id="47" w:author="Leonardo Murta" w:date="2014-09-10T10:23:00Z" w:initials="LM">
    <w:p w14:paraId="2E218F72" w14:textId="3C6036FD" w:rsidR="00F96233" w:rsidRDefault="00F96233">
      <w:pPr>
        <w:pStyle w:val="Textodecomentrio"/>
      </w:pPr>
      <w:r>
        <w:rPr>
          <w:rStyle w:val="Refdecomentrio"/>
        </w:rPr>
        <w:annotationRef/>
      </w:r>
      <w:r>
        <w:t>Como aqui o propósito não é mostrar a tela (isso é feito lá no exemplo de uso), poderia recortar só o painel de repositórios monitorados.</w:t>
      </w:r>
    </w:p>
  </w:comment>
  <w:comment w:id="58" w:author="Leonardo Murta" w:date="2014-09-10T09:24:00Z" w:initials="LM">
    <w:p w14:paraId="3E3B9AC9" w14:textId="4BC271FA" w:rsidR="00F96233" w:rsidRDefault="00F96233">
      <w:pPr>
        <w:pStyle w:val="Textodecomentrio"/>
      </w:pPr>
      <w:r>
        <w:rPr>
          <w:rStyle w:val="Refdecomentrio"/>
        </w:rPr>
        <w:annotationRef/>
      </w:r>
      <w:r>
        <w:t xml:space="preserve">Por que aqui está como null? </w:t>
      </w:r>
      <w:r w:rsidRPr="00F96233">
        <w:rPr>
          <w:lang w:val="en-US"/>
        </w:rPr>
        <w:t xml:space="preserve">Nightcrawler pulls from Gambit and Rogue. </w:t>
      </w:r>
      <w:r>
        <w:t>Deveria estar sync com Gambit (pois é só pull) e com seta para cima e para baixo com Rogue.</w:t>
      </w:r>
    </w:p>
  </w:comment>
  <w:comment w:id="61" w:author="Leonardo Murta" w:date="2014-09-10T09:26:00Z" w:initials="LM">
    <w:p w14:paraId="78DF8734" w14:textId="0D584AF2" w:rsidR="00F96233" w:rsidRDefault="00F96233">
      <w:pPr>
        <w:pStyle w:val="Textodecomentrio"/>
      </w:pPr>
      <w:r>
        <w:rPr>
          <w:rStyle w:val="Refdecomentrio"/>
        </w:rPr>
        <w:annotationRef/>
      </w:r>
      <w:r>
        <w:t>Se é para ler na figura, acho que terá que dar mais zoom. Tente imprimir para ver se dá para ler como está.</w:t>
      </w:r>
    </w:p>
  </w:comment>
  <w:comment w:id="64" w:author="Leonardo Murta" w:date="2014-09-10T09:34:00Z" w:initials="LM">
    <w:p w14:paraId="54B17BE6" w14:textId="1EF33DFC" w:rsidR="00F96233" w:rsidRDefault="00F96233">
      <w:pPr>
        <w:pStyle w:val="Textodecomentrio"/>
      </w:pPr>
      <w:r>
        <w:rPr>
          <w:rStyle w:val="Refdecomentrio"/>
        </w:rPr>
        <w:annotationRef/>
      </w:r>
      <w:r>
        <w:t>Acho que a parte de desenho do grafo poderia ganhar ao menos um apêndice, já que vc investiu um bocado nisso.</w:t>
      </w:r>
    </w:p>
  </w:comment>
  <w:comment w:id="65" w:author="Leonardo Murta" w:date="2014-09-10T09:36:00Z" w:initials="LM">
    <w:p w14:paraId="1721F811" w14:textId="19F3CEAB" w:rsidR="00F96233" w:rsidRDefault="00F96233">
      <w:pPr>
        <w:pStyle w:val="Textodecomentrio"/>
      </w:pPr>
      <w:r>
        <w:rPr>
          <w:rStyle w:val="Refdecomentrio"/>
        </w:rPr>
        <w:annotationRef/>
      </w:r>
      <w:r>
        <w:t>Localmente no próprio computador do usuário ou localmente em algum computador de outro usuário?</w:t>
      </w:r>
    </w:p>
  </w:comment>
  <w:comment w:id="66" w:author="Leonardo Murta" w:date="2014-09-10T09:40:00Z" w:initials="LM">
    <w:p w14:paraId="65FF332A" w14:textId="74112574" w:rsidR="00F96233" w:rsidRDefault="00F96233">
      <w:pPr>
        <w:pStyle w:val="Textodecomentrio"/>
      </w:pPr>
      <w:r>
        <w:rPr>
          <w:rStyle w:val="Refdecomentrio"/>
        </w:rPr>
        <w:annotationRef/>
      </w:r>
      <w:r>
        <w:t>Mas isso é feito manualmente ou vc consegue fazer automaticamente para nós sequenciais? Lembro que vc tinha feito algo nessa linha, mas não lembro se ficou ou não...</w:t>
      </w:r>
    </w:p>
  </w:comment>
  <w:comment w:id="76" w:author="Leonardo Murta" w:date="2014-09-10T09:47:00Z" w:initials="LM">
    <w:p w14:paraId="2DC349EC" w14:textId="7DE84867" w:rsidR="00F96233" w:rsidRDefault="00F96233">
      <w:pPr>
        <w:pStyle w:val="Textodecomentrio"/>
      </w:pPr>
      <w:r>
        <w:rPr>
          <w:rStyle w:val="Refdecomentrio"/>
        </w:rPr>
        <w:annotationRef/>
      </w:r>
      <w:r>
        <w:t>Eu achei essa discussão muito operacional, e meio óbvia. Não sei se agrega muito. Uma opção seria manter o texto e tirar o diagrama, ou mesmo passar texto + diagrama para apêndice.</w:t>
      </w:r>
    </w:p>
  </w:comment>
  <w:comment w:id="79" w:author="Leonardo Murta" w:date="2014-09-10T10:12:00Z" w:initials="LM">
    <w:p w14:paraId="40E5E3CC" w14:textId="5F03B2ED" w:rsidR="00F96233" w:rsidRDefault="00F96233">
      <w:pPr>
        <w:pStyle w:val="Textodecomentrio"/>
      </w:pPr>
      <w:r>
        <w:rPr>
          <w:rStyle w:val="Refdecomentrio"/>
        </w:rPr>
        <w:annotationRef/>
      </w:r>
      <w:r>
        <w:t>Acho que isso aqui deveria estar lá na parte de gathering, onde eu falei que senti falta. Poderia ser uma subseção. Acho melhor pois fica mais coeso, já que o leitor teria acabado de conhecer o modelo e vc usa o modelo bastante aqui.</w:t>
      </w:r>
    </w:p>
  </w:comment>
  <w:comment w:id="80" w:author="Leonardo Murta" w:date="2014-09-10T09:54:00Z" w:initials="LM">
    <w:p w14:paraId="5F3809E5" w14:textId="6F3C6AB4" w:rsidR="00F96233" w:rsidRDefault="00F96233">
      <w:pPr>
        <w:pStyle w:val="Textodecomentrio"/>
      </w:pPr>
      <w:r>
        <w:rPr>
          <w:rStyle w:val="Refdecomentrio"/>
        </w:rPr>
        <w:annotationRef/>
      </w:r>
      <w:r>
        <w:t>Não entendi o que é um commit que será atualizado. Como commit é imutável, isso soa estranho. Tente explicar melhor o que é isso.</w:t>
      </w:r>
    </w:p>
  </w:comment>
  <w:comment w:id="83" w:author="Leonardo Murta" w:date="2014-09-10T10:05:00Z" w:initials="LM">
    <w:p w14:paraId="5720D232" w14:textId="5545C50F" w:rsidR="00F96233" w:rsidRDefault="00F96233">
      <w:pPr>
        <w:pStyle w:val="Textodecomentrio"/>
      </w:pPr>
      <w:r>
        <w:rPr>
          <w:rStyle w:val="Refdecomentrio"/>
        </w:rPr>
        <w:annotationRef/>
      </w:r>
      <w:r>
        <w:t>Acho que poderíamos marcar uma reunião para passarmos linha a linha desse algoritmo juntos.</w:t>
      </w:r>
    </w:p>
  </w:comment>
  <w:comment w:id="84" w:author="Leonardo Murta" w:date="2014-09-10T09:55:00Z" w:initials="LM">
    <w:p w14:paraId="05F75CB8" w14:textId="6B7E62FD" w:rsidR="00F96233" w:rsidRDefault="00F96233">
      <w:pPr>
        <w:pStyle w:val="Textodecomentrio"/>
      </w:pPr>
      <w:r>
        <w:rPr>
          <w:rStyle w:val="Refdecomentrio"/>
        </w:rPr>
        <w:annotationRef/>
      </w:r>
      <w:r>
        <w:t xml:space="preserve">Não entendi essa simbologia. O que é foundIn? </w:t>
      </w:r>
    </w:p>
  </w:comment>
  <w:comment w:id="85" w:author="Leonardo Murta" w:date="2014-09-10T10:00:00Z" w:initials="LM">
    <w:p w14:paraId="21377185" w14:textId="59D9C2FC" w:rsidR="00F96233" w:rsidRDefault="00F96233">
      <w:pPr>
        <w:pStyle w:val="Textodecomentrio"/>
      </w:pPr>
      <w:r>
        <w:rPr>
          <w:rStyle w:val="Refdecomentrio"/>
        </w:rPr>
        <w:annotationRef/>
      </w:r>
      <w:r>
        <w:t xml:space="preserve">O que é isso? Quem é i? </w:t>
      </w:r>
    </w:p>
  </w:comment>
  <w:comment w:id="86" w:author="Leonardo Murta" w:date="2014-09-10T10:02:00Z" w:initials="LM">
    <w:p w14:paraId="52439A1E" w14:textId="1E96435F" w:rsidR="00F96233" w:rsidRDefault="00F96233">
      <w:pPr>
        <w:pStyle w:val="Textodecomentrio"/>
      </w:pPr>
      <w:r>
        <w:rPr>
          <w:rStyle w:val="Refdecomentrio"/>
        </w:rPr>
        <w:annotationRef/>
      </w:r>
      <w:r>
        <w:t>Push é um set de RepositoryInfo, c é um Commit. O que vc quer comparar aqui?</w:t>
      </w:r>
    </w:p>
  </w:comment>
  <w:comment w:id="87" w:author="Leonardo Murta" w:date="2014-09-10T10:04:00Z" w:initials="LM">
    <w:p w14:paraId="53560103" w14:textId="1365EE96" w:rsidR="00F96233" w:rsidRDefault="00F96233">
      <w:pPr>
        <w:pStyle w:val="Textodecomentrio"/>
      </w:pPr>
      <w:r>
        <w:rPr>
          <w:rStyle w:val="Refdecomentrio"/>
        </w:rPr>
        <w:annotationRef/>
      </w:r>
      <w:r>
        <w:t>Parece estar com fonte menor que os demais.</w:t>
      </w:r>
    </w:p>
  </w:comment>
  <w:comment w:id="88" w:author="Leonardo Murta" w:date="2014-09-10T10:05:00Z" w:initials="LM">
    <w:p w14:paraId="487EAA1D" w14:textId="7B5DC378" w:rsidR="00F96233" w:rsidRDefault="00F96233">
      <w:pPr>
        <w:pStyle w:val="Textodecomentrio"/>
      </w:pPr>
      <w:r>
        <w:rPr>
          <w:rStyle w:val="Refdecomentrio"/>
        </w:rPr>
        <w:annotationRef/>
      </w:r>
      <w:r>
        <w:t>Onde está essa informação? Não dá para usar teoria de conjuntos aqui?</w:t>
      </w:r>
    </w:p>
  </w:comment>
  <w:comment w:id="89" w:author="Leonardo Murta" w:date="2014-09-10T09:57:00Z" w:initials="LM">
    <w:p w14:paraId="5B013A53" w14:textId="006D0D50" w:rsidR="00F96233" w:rsidRDefault="00F96233">
      <w:pPr>
        <w:pStyle w:val="Textodecomentrio"/>
      </w:pPr>
      <w:r>
        <w:rPr>
          <w:rStyle w:val="Refdecomentrio"/>
        </w:rPr>
        <w:annotationRef/>
      </w:r>
      <w:r>
        <w:t>Atributo de quem? Vc está usando isso na linha 17 como algo solto.</w:t>
      </w:r>
    </w:p>
  </w:comment>
  <w:comment w:id="92" w:author="Leonardo Murta" w:date="2014-09-10T10:19:00Z" w:initials="LM">
    <w:p w14:paraId="12B44979" w14:textId="210C55EC" w:rsidR="00F96233" w:rsidRDefault="00F96233">
      <w:pPr>
        <w:pStyle w:val="Textodecomentrio"/>
      </w:pPr>
      <w:r>
        <w:rPr>
          <w:rStyle w:val="Refdecomentrio"/>
        </w:rPr>
        <w:annotationRef/>
      </w:r>
      <w:r>
        <w:t xml:space="preserve">Cite a fonte (a tese que definiu REST): </w:t>
      </w:r>
      <w:r w:rsidRPr="00CD099A">
        <w:t>https://www.ics.uci.edu/~fielding/pubs/dissertation/fielding_dissertation.pdf</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99A756A" w15:done="0"/>
  <w15:commentEx w15:paraId="5B37DC4F" w15:done="0"/>
  <w15:commentEx w15:paraId="090BB33F" w15:done="0"/>
  <w15:commentEx w15:paraId="20E8249F" w15:done="0"/>
  <w15:commentEx w15:paraId="04D1AC1A" w15:done="0"/>
  <w15:commentEx w15:paraId="4D698A2B" w15:done="0"/>
  <w15:commentEx w15:paraId="03661312" w15:done="0"/>
  <w15:commentEx w15:paraId="22989A97" w15:done="0"/>
  <w15:commentEx w15:paraId="06606D81" w15:done="0"/>
  <w15:commentEx w15:paraId="69E51E55" w15:done="0"/>
  <w15:commentEx w15:paraId="15AE55DD" w15:done="0"/>
  <w15:commentEx w15:paraId="0580D5D1" w15:done="0"/>
  <w15:commentEx w15:paraId="51A46A99" w15:done="0"/>
  <w15:commentEx w15:paraId="327F46A7" w15:done="0"/>
  <w15:commentEx w15:paraId="2E218F72" w15:done="0"/>
  <w15:commentEx w15:paraId="3E3B9AC9" w15:done="0"/>
  <w15:commentEx w15:paraId="78DF8734" w15:done="0"/>
  <w15:commentEx w15:paraId="54B17BE6" w15:done="0"/>
  <w15:commentEx w15:paraId="1721F811" w15:done="0"/>
  <w15:commentEx w15:paraId="65FF332A" w15:done="0"/>
  <w15:commentEx w15:paraId="2DC349EC" w15:done="0"/>
  <w15:commentEx w15:paraId="40E5E3CC" w15:done="0"/>
  <w15:commentEx w15:paraId="5F3809E5" w15:done="0"/>
  <w15:commentEx w15:paraId="5720D232" w15:done="0"/>
  <w15:commentEx w15:paraId="05F75CB8" w15:done="0"/>
  <w15:commentEx w15:paraId="21377185" w15:done="0"/>
  <w15:commentEx w15:paraId="52439A1E" w15:done="0"/>
  <w15:commentEx w15:paraId="53560103" w15:done="0"/>
  <w15:commentEx w15:paraId="487EAA1D" w15:done="0"/>
  <w15:commentEx w15:paraId="5B013A53" w15:done="0"/>
  <w15:commentEx w15:paraId="12B4497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08DF3D5" w14:textId="77777777" w:rsidR="00B809D2" w:rsidRDefault="00B809D2" w:rsidP="00EA4B57">
      <w:pPr>
        <w:spacing w:line="240" w:lineRule="auto"/>
      </w:pPr>
      <w:r>
        <w:separator/>
      </w:r>
    </w:p>
    <w:p w14:paraId="10D019EF" w14:textId="77777777" w:rsidR="00B809D2" w:rsidRDefault="00B809D2"/>
  </w:endnote>
  <w:endnote w:type="continuationSeparator" w:id="0">
    <w:p w14:paraId="2C56EE94" w14:textId="77777777" w:rsidR="00B809D2" w:rsidRDefault="00B809D2" w:rsidP="00EA4B57">
      <w:pPr>
        <w:spacing w:line="240" w:lineRule="auto"/>
      </w:pPr>
      <w:r>
        <w:continuationSeparator/>
      </w:r>
    </w:p>
    <w:p w14:paraId="1E0B6195" w14:textId="77777777" w:rsidR="00B809D2" w:rsidRDefault="00B809D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Cambria">
    <w:altName w:val="Palatino Linotype"/>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0DCC2AF" w14:textId="77777777" w:rsidR="00B809D2" w:rsidRDefault="00B809D2" w:rsidP="00EA4B57">
      <w:pPr>
        <w:spacing w:line="240" w:lineRule="auto"/>
      </w:pPr>
      <w:r>
        <w:separator/>
      </w:r>
    </w:p>
    <w:p w14:paraId="6025BA4B" w14:textId="77777777" w:rsidR="00B809D2" w:rsidRDefault="00B809D2"/>
  </w:footnote>
  <w:footnote w:type="continuationSeparator" w:id="0">
    <w:p w14:paraId="27955B5A" w14:textId="77777777" w:rsidR="00B809D2" w:rsidRDefault="00B809D2" w:rsidP="00EA4B57">
      <w:pPr>
        <w:spacing w:line="240" w:lineRule="auto"/>
      </w:pPr>
      <w:r>
        <w:continuationSeparator/>
      </w:r>
    </w:p>
    <w:p w14:paraId="27DE4BE9" w14:textId="77777777" w:rsidR="00B809D2" w:rsidRDefault="00B809D2"/>
  </w:footnote>
  <w:footnote w:id="1">
    <w:p w14:paraId="592F066B" w14:textId="77777777" w:rsidR="00F96233" w:rsidRPr="00D1079D" w:rsidRDefault="00F96233" w:rsidP="00156567">
      <w:pPr>
        <w:pStyle w:val="Textodenotaderodap"/>
      </w:pPr>
      <w:r>
        <w:rPr>
          <w:rStyle w:val="Refdenotaderodap"/>
        </w:rPr>
        <w:footnoteRef/>
      </w:r>
      <w:r>
        <w:t xml:space="preserve"> </w:t>
      </w:r>
      <w:r w:rsidRPr="00D1079D">
        <w:t>https://github.com/gems-uff/dyevc</w:t>
      </w:r>
    </w:p>
  </w:footnote>
  <w:footnote w:id="2">
    <w:p w14:paraId="7C162B88" w14:textId="77777777" w:rsidR="00F96233" w:rsidRPr="00235282" w:rsidRDefault="00F96233">
      <w:pPr>
        <w:pStyle w:val="Textodenotaderodap"/>
      </w:pPr>
      <w:r>
        <w:rPr>
          <w:rStyle w:val="Refdenotaderodap"/>
        </w:rPr>
        <w:footnoteRef/>
      </w:r>
      <w:r>
        <w:t xml:space="preserve"> http://mongolab.com</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655981"/>
      <w:docPartObj>
        <w:docPartGallery w:val="Page Numbers (Top of Page)"/>
        <w:docPartUnique/>
      </w:docPartObj>
    </w:sdtPr>
    <w:sdtContent>
      <w:p w14:paraId="3E99847C" w14:textId="77777777" w:rsidR="00F96233" w:rsidRDefault="00F96233">
        <w:pPr>
          <w:pStyle w:val="Cabealho"/>
          <w:jc w:val="right"/>
        </w:pPr>
        <w:r>
          <w:fldChar w:fldCharType="begin"/>
        </w:r>
        <w:r>
          <w:instrText xml:space="preserve"> PAGE   \* MERGEFORMAT </w:instrText>
        </w:r>
        <w:r>
          <w:fldChar w:fldCharType="separate"/>
        </w:r>
        <w:r w:rsidR="00B809D2">
          <w:rPr>
            <w:noProof/>
          </w:rPr>
          <w:t>1</w:t>
        </w:r>
        <w:r>
          <w:rPr>
            <w:noProof/>
          </w:rPr>
          <w:fldChar w:fldCharType="end"/>
        </w:r>
      </w:p>
    </w:sdtContent>
  </w:sdt>
  <w:p w14:paraId="227C6848" w14:textId="77777777" w:rsidR="00F96233" w:rsidRDefault="00F96233">
    <w:pPr>
      <w:pStyle w:val="Cabealho"/>
    </w:pPr>
  </w:p>
  <w:p w14:paraId="19B966D4" w14:textId="77777777" w:rsidR="00F96233" w:rsidRDefault="00F96233"/>
  <w:p w14:paraId="78AA903B" w14:textId="77777777" w:rsidR="00F96233" w:rsidRDefault="00F96233"/>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EF09AC"/>
    <w:multiLevelType w:val="multilevel"/>
    <w:tmpl w:val="DBA4A7B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nsid w:val="17C22975"/>
    <w:multiLevelType w:val="multilevel"/>
    <w:tmpl w:val="4164ED5C"/>
    <w:lvl w:ilvl="0">
      <w:start w:val="1"/>
      <w:numFmt w:val="decimal"/>
      <w:pStyle w:val="Ttulo1"/>
      <w:suff w:val="space"/>
      <w:lvlText w:val="Chapter %1"/>
      <w:lvlJc w:val="left"/>
      <w:pPr>
        <w:ind w:left="432" w:hanging="432"/>
      </w:pPr>
      <w:rPr>
        <w:rFonts w:ascii="Times New Roman" w:hAnsi="Times New Roman" w:hint="default"/>
        <w:b/>
        <w:i w:val="0"/>
        <w:caps/>
        <w:strike w:val="0"/>
        <w:dstrike w:val="0"/>
        <w:vanish w:val="0"/>
        <w:color w:val="000000"/>
        <w:sz w:val="28"/>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Ttulo2"/>
      <w:suff w:val="space"/>
      <w:lvlText w:val="%1.%2"/>
      <w:lvlJc w:val="left"/>
      <w:pPr>
        <w:ind w:left="576" w:hanging="576"/>
      </w:pPr>
      <w:rPr>
        <w:rFonts w:ascii="Times New Roman" w:hAnsi="Times New Roman"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tulo3"/>
      <w:suff w:val="space"/>
      <w:lvlText w:val="%1.%2.%3"/>
      <w:lvlJc w:val="left"/>
      <w:pPr>
        <w:ind w:left="720" w:hanging="720"/>
      </w:pPr>
      <w:rPr>
        <w:rFonts w:ascii="Times New Roman" w:hAnsi="Times New Roman"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Ttulo4"/>
      <w:suff w:val="space"/>
      <w:lvlText w:val="%1.%2.%3.%4"/>
      <w:lvlJc w:val="left"/>
      <w:pPr>
        <w:ind w:left="864" w:hanging="864"/>
      </w:pPr>
      <w:rPr>
        <w:rFonts w:ascii="Times New Roman" w:hAnsi="Times New Roman"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Ttulo5"/>
      <w:suff w:val="space"/>
      <w:lvlText w:val="%1.%2.%3.%4.%5"/>
      <w:lvlJc w:val="left"/>
      <w:pPr>
        <w:ind w:left="1008" w:hanging="1008"/>
      </w:pPr>
      <w:rPr>
        <w:rFonts w:ascii="Times New Roman" w:hAnsi="Times New Roman"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Ttulo6"/>
      <w:lvlText w:val="%1.%2.%3.%4.%5.%6"/>
      <w:lvlJc w:val="left"/>
      <w:pPr>
        <w:ind w:left="1152" w:hanging="1152"/>
      </w:pPr>
      <w:rPr>
        <w:rFonts w:ascii="Times New Roman" w:hAnsi="Times New Roman"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pStyle w:val="Ttulo7"/>
      <w:lvlText w:val="%1.%2.%3.%4.%5.%6.%7"/>
      <w:lvlJc w:val="left"/>
      <w:pPr>
        <w:ind w:left="1296" w:hanging="1296"/>
      </w:pPr>
      <w:rPr>
        <w:rFonts w:ascii="Times New Roman" w:hAnsi="Times New Roman"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pStyle w:val="Ttulo8"/>
      <w:lvlText w:val="%1.%2.%3.%4.%5.%6.%7.%8"/>
      <w:lvlJc w:val="left"/>
      <w:pPr>
        <w:ind w:left="1440" w:hanging="1440"/>
      </w:pPr>
      <w:rPr>
        <w:rFonts w:ascii="Times New Roman" w:hAnsi="Times New Roman"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pStyle w:val="Ttulo9"/>
      <w:lvlText w:val="%1.%2.%3.%4.%5.%6.%7.%8.%9"/>
      <w:lvlJc w:val="left"/>
      <w:pPr>
        <w:ind w:left="1584" w:hanging="1584"/>
      </w:pPr>
      <w:rPr>
        <w:rFonts w:ascii="Times New Roman" w:hAnsi="Times New Roman"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
    <w:nsid w:val="45B046A7"/>
    <w:multiLevelType w:val="multilevel"/>
    <w:tmpl w:val="CA2EDE12"/>
    <w:lvl w:ilvl="0">
      <w:start w:val="1"/>
      <w:numFmt w:val="decimal"/>
      <w:suff w:val="space"/>
      <w:lvlText w:val="Capítulo %1"/>
      <w:lvlJc w:val="left"/>
      <w:pPr>
        <w:ind w:left="432" w:hanging="432"/>
      </w:pPr>
      <w:rPr>
        <w:rFonts w:ascii="Times New Roman" w:hAnsi="Times New Roman" w:hint="default"/>
        <w:b/>
        <w:i w:val="0"/>
        <w:caps/>
        <w:strike w:val="0"/>
        <w:dstrike w:val="0"/>
        <w:vanish w:val="0"/>
        <w:color w:val="000000"/>
        <w:sz w:val="28"/>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space"/>
      <w:lvlText w:val="%1.%2"/>
      <w:lvlJc w:val="left"/>
      <w:pPr>
        <w:ind w:left="576" w:hanging="576"/>
      </w:pPr>
      <w:rPr>
        <w:rFonts w:ascii="Times New Roman" w:hAnsi="Times New Roman"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space"/>
      <w:lvlText w:val="%1.%2.%3"/>
      <w:lvlJc w:val="left"/>
      <w:pPr>
        <w:ind w:left="720" w:hanging="720"/>
      </w:pPr>
      <w:rPr>
        <w:rFonts w:ascii="Times New Roman" w:hAnsi="Times New Roman"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space"/>
      <w:lvlText w:val="%1.%2.%3.%4"/>
      <w:lvlJc w:val="left"/>
      <w:pPr>
        <w:ind w:left="864" w:hanging="864"/>
      </w:pPr>
      <w:rPr>
        <w:rFonts w:ascii="Times New Roman" w:hAnsi="Times New Roman"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suff w:val="space"/>
      <w:lvlText w:val="%1.%2.%3.%4.%5"/>
      <w:lvlJc w:val="left"/>
      <w:pPr>
        <w:ind w:left="1008" w:hanging="1008"/>
      </w:pPr>
      <w:rPr>
        <w:rFonts w:ascii="Times New Roman" w:hAnsi="Times New Roman"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ind w:left="1152" w:hanging="1152"/>
      </w:pPr>
      <w:rPr>
        <w:rFonts w:ascii="Times New Roman" w:hAnsi="Times New Roman"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1.%2.%3.%4.%5.%6.%7"/>
      <w:lvlJc w:val="left"/>
      <w:pPr>
        <w:ind w:left="1296" w:hanging="1296"/>
      </w:pPr>
      <w:rPr>
        <w:rFonts w:ascii="Times New Roman" w:hAnsi="Times New Roman"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Text w:val="%1.%2.%3.%4.%5.%6.%7.%8"/>
      <w:lvlJc w:val="left"/>
      <w:pPr>
        <w:ind w:left="1440" w:hanging="1440"/>
      </w:pPr>
      <w:rPr>
        <w:rFonts w:ascii="Times New Roman" w:hAnsi="Times New Roman"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1.%2.%3.%4.%5.%6.%7.%8.%9"/>
      <w:lvlJc w:val="left"/>
      <w:pPr>
        <w:ind w:left="1584" w:hanging="1584"/>
      </w:pPr>
      <w:rPr>
        <w:rFonts w:ascii="Times New Roman" w:hAnsi="Times New Roman"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
    <w:nsid w:val="55FD1BB7"/>
    <w:multiLevelType w:val="hybridMultilevel"/>
    <w:tmpl w:val="EB7C7A0C"/>
    <w:lvl w:ilvl="0" w:tplc="A2726716">
      <w:start w:val="1"/>
      <w:numFmt w:val="bullet"/>
      <w:pStyle w:val="Listasemnumerao"/>
      <w:lvlText w:val=""/>
      <w:lvlJc w:val="left"/>
      <w:pPr>
        <w:ind w:left="1069" w:hanging="360"/>
      </w:pPr>
      <w:rPr>
        <w:rFonts w:ascii="Symbol" w:hAnsi="Symbol" w:hint="default"/>
      </w:rPr>
    </w:lvl>
    <w:lvl w:ilvl="1" w:tplc="04160003">
      <w:start w:val="1"/>
      <w:numFmt w:val="bullet"/>
      <w:lvlText w:val="o"/>
      <w:lvlJc w:val="left"/>
      <w:pPr>
        <w:ind w:left="2160" w:hanging="360"/>
      </w:pPr>
      <w:rPr>
        <w:rFonts w:ascii="Courier New" w:hAnsi="Courier New" w:cs="Courier New" w:hint="default"/>
      </w:rPr>
    </w:lvl>
    <w:lvl w:ilvl="2" w:tplc="04160005">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4">
    <w:nsid w:val="650F4D2B"/>
    <w:multiLevelType w:val="hybridMultilevel"/>
    <w:tmpl w:val="0394C702"/>
    <w:lvl w:ilvl="0" w:tplc="9AFE6CA8">
      <w:start w:val="1"/>
      <w:numFmt w:val="lowerLetter"/>
      <w:lvlText w:val="(%1)"/>
      <w:lvlJc w:val="left"/>
      <w:pPr>
        <w:ind w:left="7460" w:hanging="360"/>
      </w:pPr>
      <w:rPr>
        <w:rFonts w:hint="default"/>
      </w:rPr>
    </w:lvl>
    <w:lvl w:ilvl="1" w:tplc="04160019" w:tentative="1">
      <w:start w:val="1"/>
      <w:numFmt w:val="lowerLetter"/>
      <w:lvlText w:val="%2."/>
      <w:lvlJc w:val="left"/>
      <w:pPr>
        <w:ind w:left="8180" w:hanging="360"/>
      </w:pPr>
    </w:lvl>
    <w:lvl w:ilvl="2" w:tplc="0416001B" w:tentative="1">
      <w:start w:val="1"/>
      <w:numFmt w:val="lowerRoman"/>
      <w:lvlText w:val="%3."/>
      <w:lvlJc w:val="right"/>
      <w:pPr>
        <w:ind w:left="8900" w:hanging="180"/>
      </w:pPr>
    </w:lvl>
    <w:lvl w:ilvl="3" w:tplc="0416000F" w:tentative="1">
      <w:start w:val="1"/>
      <w:numFmt w:val="decimal"/>
      <w:lvlText w:val="%4."/>
      <w:lvlJc w:val="left"/>
      <w:pPr>
        <w:ind w:left="9620" w:hanging="360"/>
      </w:pPr>
    </w:lvl>
    <w:lvl w:ilvl="4" w:tplc="04160019" w:tentative="1">
      <w:start w:val="1"/>
      <w:numFmt w:val="lowerLetter"/>
      <w:lvlText w:val="%5."/>
      <w:lvlJc w:val="left"/>
      <w:pPr>
        <w:ind w:left="10340" w:hanging="360"/>
      </w:pPr>
    </w:lvl>
    <w:lvl w:ilvl="5" w:tplc="0416001B" w:tentative="1">
      <w:start w:val="1"/>
      <w:numFmt w:val="lowerRoman"/>
      <w:lvlText w:val="%6."/>
      <w:lvlJc w:val="right"/>
      <w:pPr>
        <w:ind w:left="11060" w:hanging="180"/>
      </w:pPr>
    </w:lvl>
    <w:lvl w:ilvl="6" w:tplc="0416000F" w:tentative="1">
      <w:start w:val="1"/>
      <w:numFmt w:val="decimal"/>
      <w:lvlText w:val="%7."/>
      <w:lvlJc w:val="left"/>
      <w:pPr>
        <w:ind w:left="11780" w:hanging="360"/>
      </w:pPr>
    </w:lvl>
    <w:lvl w:ilvl="7" w:tplc="04160019" w:tentative="1">
      <w:start w:val="1"/>
      <w:numFmt w:val="lowerLetter"/>
      <w:lvlText w:val="%8."/>
      <w:lvlJc w:val="left"/>
      <w:pPr>
        <w:ind w:left="12500" w:hanging="360"/>
      </w:pPr>
    </w:lvl>
    <w:lvl w:ilvl="8" w:tplc="0416001B" w:tentative="1">
      <w:start w:val="1"/>
      <w:numFmt w:val="lowerRoman"/>
      <w:lvlText w:val="%9."/>
      <w:lvlJc w:val="right"/>
      <w:pPr>
        <w:ind w:left="13220" w:hanging="180"/>
      </w:pPr>
    </w:lvl>
  </w:abstractNum>
  <w:abstractNum w:abstractNumId="5">
    <w:nsid w:val="6AB57A3C"/>
    <w:multiLevelType w:val="hybridMultilevel"/>
    <w:tmpl w:val="5C2EEDEA"/>
    <w:lvl w:ilvl="0" w:tplc="D20C8CDE">
      <w:start w:val="1"/>
      <w:numFmt w:val="decimal"/>
      <w:pStyle w:val="ListaNumerada"/>
      <w:lvlText w:val="%1."/>
      <w:lvlJc w:val="left"/>
      <w:pPr>
        <w:ind w:left="1440" w:hanging="360"/>
      </w:pPr>
      <w:rPr>
        <w:rFonts w:hint="default"/>
      </w:rPr>
    </w:lvl>
    <w:lvl w:ilvl="1" w:tplc="04160003">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6">
    <w:nsid w:val="6AFC193E"/>
    <w:multiLevelType w:val="hybridMultilevel"/>
    <w:tmpl w:val="39027C5C"/>
    <w:lvl w:ilvl="0" w:tplc="04160001">
      <w:start w:val="1"/>
      <w:numFmt w:val="bullet"/>
      <w:lvlText w:val=""/>
      <w:lvlJc w:val="left"/>
      <w:pPr>
        <w:ind w:left="922" w:hanging="360"/>
      </w:pPr>
      <w:rPr>
        <w:rFonts w:ascii="Symbol" w:hAnsi="Symbol" w:hint="default"/>
      </w:rPr>
    </w:lvl>
    <w:lvl w:ilvl="1" w:tplc="04160003">
      <w:start w:val="1"/>
      <w:numFmt w:val="bullet"/>
      <w:lvlText w:val="o"/>
      <w:lvlJc w:val="left"/>
      <w:pPr>
        <w:ind w:left="1642" w:hanging="360"/>
      </w:pPr>
      <w:rPr>
        <w:rFonts w:ascii="Courier New" w:hAnsi="Courier New" w:cs="Courier New" w:hint="default"/>
      </w:rPr>
    </w:lvl>
    <w:lvl w:ilvl="2" w:tplc="04160005" w:tentative="1">
      <w:start w:val="1"/>
      <w:numFmt w:val="bullet"/>
      <w:lvlText w:val=""/>
      <w:lvlJc w:val="left"/>
      <w:pPr>
        <w:ind w:left="2362" w:hanging="360"/>
      </w:pPr>
      <w:rPr>
        <w:rFonts w:ascii="Wingdings" w:hAnsi="Wingdings" w:hint="default"/>
      </w:rPr>
    </w:lvl>
    <w:lvl w:ilvl="3" w:tplc="04160001" w:tentative="1">
      <w:start w:val="1"/>
      <w:numFmt w:val="bullet"/>
      <w:lvlText w:val=""/>
      <w:lvlJc w:val="left"/>
      <w:pPr>
        <w:ind w:left="3082" w:hanging="360"/>
      </w:pPr>
      <w:rPr>
        <w:rFonts w:ascii="Symbol" w:hAnsi="Symbol" w:hint="default"/>
      </w:rPr>
    </w:lvl>
    <w:lvl w:ilvl="4" w:tplc="04160003" w:tentative="1">
      <w:start w:val="1"/>
      <w:numFmt w:val="bullet"/>
      <w:lvlText w:val="o"/>
      <w:lvlJc w:val="left"/>
      <w:pPr>
        <w:ind w:left="3802" w:hanging="360"/>
      </w:pPr>
      <w:rPr>
        <w:rFonts w:ascii="Courier New" w:hAnsi="Courier New" w:cs="Courier New" w:hint="default"/>
      </w:rPr>
    </w:lvl>
    <w:lvl w:ilvl="5" w:tplc="04160005" w:tentative="1">
      <w:start w:val="1"/>
      <w:numFmt w:val="bullet"/>
      <w:lvlText w:val=""/>
      <w:lvlJc w:val="left"/>
      <w:pPr>
        <w:ind w:left="4522" w:hanging="360"/>
      </w:pPr>
      <w:rPr>
        <w:rFonts w:ascii="Wingdings" w:hAnsi="Wingdings" w:hint="default"/>
      </w:rPr>
    </w:lvl>
    <w:lvl w:ilvl="6" w:tplc="04160001" w:tentative="1">
      <w:start w:val="1"/>
      <w:numFmt w:val="bullet"/>
      <w:lvlText w:val=""/>
      <w:lvlJc w:val="left"/>
      <w:pPr>
        <w:ind w:left="5242" w:hanging="360"/>
      </w:pPr>
      <w:rPr>
        <w:rFonts w:ascii="Symbol" w:hAnsi="Symbol" w:hint="default"/>
      </w:rPr>
    </w:lvl>
    <w:lvl w:ilvl="7" w:tplc="04160003" w:tentative="1">
      <w:start w:val="1"/>
      <w:numFmt w:val="bullet"/>
      <w:lvlText w:val="o"/>
      <w:lvlJc w:val="left"/>
      <w:pPr>
        <w:ind w:left="5962" w:hanging="360"/>
      </w:pPr>
      <w:rPr>
        <w:rFonts w:ascii="Courier New" w:hAnsi="Courier New" w:cs="Courier New" w:hint="default"/>
      </w:rPr>
    </w:lvl>
    <w:lvl w:ilvl="8" w:tplc="04160005" w:tentative="1">
      <w:start w:val="1"/>
      <w:numFmt w:val="bullet"/>
      <w:lvlText w:val=""/>
      <w:lvlJc w:val="left"/>
      <w:pPr>
        <w:ind w:left="6682" w:hanging="360"/>
      </w:pPr>
      <w:rPr>
        <w:rFonts w:ascii="Wingdings" w:hAnsi="Wingdings" w:hint="default"/>
      </w:rPr>
    </w:lvl>
  </w:abstractNum>
  <w:abstractNum w:abstractNumId="7">
    <w:nsid w:val="77BA7234"/>
    <w:multiLevelType w:val="multilevel"/>
    <w:tmpl w:val="E84655D4"/>
    <w:lvl w:ilvl="0">
      <w:start w:val="1"/>
      <w:numFmt w:val="decimal"/>
      <w:lvlText w:val="%1."/>
      <w:lvlJc w:val="left"/>
      <w:pPr>
        <w:ind w:left="360" w:hanging="360"/>
      </w:pPr>
      <w:rPr>
        <w:b w:val="0"/>
        <w:i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797A1906"/>
    <w:multiLevelType w:val="hybridMultilevel"/>
    <w:tmpl w:val="A90E2948"/>
    <w:lvl w:ilvl="0" w:tplc="F4365C56">
      <w:start w:val="1"/>
      <w:numFmt w:val="lowerLetter"/>
      <w:lvlText w:val="(%1)"/>
      <w:lvlJc w:val="left"/>
      <w:pPr>
        <w:ind w:left="5400" w:hanging="3690"/>
      </w:pPr>
      <w:rPr>
        <w:rFonts w:hint="default"/>
      </w:rPr>
    </w:lvl>
    <w:lvl w:ilvl="1" w:tplc="04160019" w:tentative="1">
      <w:start w:val="1"/>
      <w:numFmt w:val="lowerLetter"/>
      <w:lvlText w:val="%2."/>
      <w:lvlJc w:val="left"/>
      <w:pPr>
        <w:ind w:left="2790" w:hanging="360"/>
      </w:pPr>
    </w:lvl>
    <w:lvl w:ilvl="2" w:tplc="0416001B" w:tentative="1">
      <w:start w:val="1"/>
      <w:numFmt w:val="lowerRoman"/>
      <w:lvlText w:val="%3."/>
      <w:lvlJc w:val="right"/>
      <w:pPr>
        <w:ind w:left="3510" w:hanging="180"/>
      </w:pPr>
    </w:lvl>
    <w:lvl w:ilvl="3" w:tplc="0416000F" w:tentative="1">
      <w:start w:val="1"/>
      <w:numFmt w:val="decimal"/>
      <w:lvlText w:val="%4."/>
      <w:lvlJc w:val="left"/>
      <w:pPr>
        <w:ind w:left="4230" w:hanging="360"/>
      </w:pPr>
    </w:lvl>
    <w:lvl w:ilvl="4" w:tplc="04160019" w:tentative="1">
      <w:start w:val="1"/>
      <w:numFmt w:val="lowerLetter"/>
      <w:lvlText w:val="%5."/>
      <w:lvlJc w:val="left"/>
      <w:pPr>
        <w:ind w:left="4950" w:hanging="360"/>
      </w:pPr>
    </w:lvl>
    <w:lvl w:ilvl="5" w:tplc="0416001B" w:tentative="1">
      <w:start w:val="1"/>
      <w:numFmt w:val="lowerRoman"/>
      <w:lvlText w:val="%6."/>
      <w:lvlJc w:val="right"/>
      <w:pPr>
        <w:ind w:left="5670" w:hanging="180"/>
      </w:pPr>
    </w:lvl>
    <w:lvl w:ilvl="6" w:tplc="0416000F" w:tentative="1">
      <w:start w:val="1"/>
      <w:numFmt w:val="decimal"/>
      <w:lvlText w:val="%7."/>
      <w:lvlJc w:val="left"/>
      <w:pPr>
        <w:ind w:left="6390" w:hanging="360"/>
      </w:pPr>
    </w:lvl>
    <w:lvl w:ilvl="7" w:tplc="04160019" w:tentative="1">
      <w:start w:val="1"/>
      <w:numFmt w:val="lowerLetter"/>
      <w:lvlText w:val="%8."/>
      <w:lvlJc w:val="left"/>
      <w:pPr>
        <w:ind w:left="7110" w:hanging="360"/>
      </w:pPr>
    </w:lvl>
    <w:lvl w:ilvl="8" w:tplc="0416001B" w:tentative="1">
      <w:start w:val="1"/>
      <w:numFmt w:val="lowerRoman"/>
      <w:lvlText w:val="%9."/>
      <w:lvlJc w:val="right"/>
      <w:pPr>
        <w:ind w:left="7830" w:hanging="180"/>
      </w:pPr>
    </w:lvl>
  </w:abstractNum>
  <w:num w:numId="1">
    <w:abstractNumId w:val="0"/>
  </w:num>
  <w:num w:numId="2">
    <w:abstractNumId w:val="1"/>
  </w:num>
  <w:num w:numId="3">
    <w:abstractNumId w:val="2"/>
  </w:num>
  <w:num w:numId="4">
    <w:abstractNumId w:val="6"/>
  </w:num>
  <w:num w:numId="5">
    <w:abstractNumId w:val="5"/>
  </w:num>
  <w:num w:numId="6">
    <w:abstractNumId w:val="7"/>
  </w:num>
  <w:num w:numId="7">
    <w:abstractNumId w:val="4"/>
  </w:num>
  <w:num w:numId="8">
    <w:abstractNumId w:val="8"/>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trackRevisions/>
  <w:defaultTabStop w:val="284"/>
  <w:hyphenationZone w:val="425"/>
  <w:drawingGridHorizontalSpacing w:val="120"/>
  <w:displayHorizontalDrawingGridEvery w:val="2"/>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0114"/>
    <w:rsid w:val="00012A04"/>
    <w:rsid w:val="0001348C"/>
    <w:rsid w:val="000238E0"/>
    <w:rsid w:val="00024212"/>
    <w:rsid w:val="00030219"/>
    <w:rsid w:val="000323BD"/>
    <w:rsid w:val="00036EF7"/>
    <w:rsid w:val="00042F3B"/>
    <w:rsid w:val="0004676C"/>
    <w:rsid w:val="000543B7"/>
    <w:rsid w:val="0005504E"/>
    <w:rsid w:val="000630C1"/>
    <w:rsid w:val="00071254"/>
    <w:rsid w:val="00072829"/>
    <w:rsid w:val="00072B38"/>
    <w:rsid w:val="000742E2"/>
    <w:rsid w:val="00076242"/>
    <w:rsid w:val="00085E18"/>
    <w:rsid w:val="00086A0A"/>
    <w:rsid w:val="00086A36"/>
    <w:rsid w:val="000919D2"/>
    <w:rsid w:val="00097A67"/>
    <w:rsid w:val="000B1D81"/>
    <w:rsid w:val="000B2499"/>
    <w:rsid w:val="000B44FA"/>
    <w:rsid w:val="000B5360"/>
    <w:rsid w:val="000C1F31"/>
    <w:rsid w:val="000C2164"/>
    <w:rsid w:val="000C6E7A"/>
    <w:rsid w:val="00115FCB"/>
    <w:rsid w:val="001177D8"/>
    <w:rsid w:val="0012702A"/>
    <w:rsid w:val="00127149"/>
    <w:rsid w:val="00130936"/>
    <w:rsid w:val="00142A8A"/>
    <w:rsid w:val="00144A67"/>
    <w:rsid w:val="001516CD"/>
    <w:rsid w:val="00156567"/>
    <w:rsid w:val="00157801"/>
    <w:rsid w:val="00164D5D"/>
    <w:rsid w:val="001657E3"/>
    <w:rsid w:val="00170830"/>
    <w:rsid w:val="0018162B"/>
    <w:rsid w:val="001854C5"/>
    <w:rsid w:val="00190536"/>
    <w:rsid w:val="0019556A"/>
    <w:rsid w:val="001A11F3"/>
    <w:rsid w:val="001B14BA"/>
    <w:rsid w:val="001B5E6A"/>
    <w:rsid w:val="001C7BBB"/>
    <w:rsid w:val="001D3308"/>
    <w:rsid w:val="001D425B"/>
    <w:rsid w:val="001D4DF6"/>
    <w:rsid w:val="001E77C7"/>
    <w:rsid w:val="001F2C7C"/>
    <w:rsid w:val="00203594"/>
    <w:rsid w:val="00207A05"/>
    <w:rsid w:val="002116F2"/>
    <w:rsid w:val="0021402F"/>
    <w:rsid w:val="00215142"/>
    <w:rsid w:val="002305D6"/>
    <w:rsid w:val="00235282"/>
    <w:rsid w:val="00243116"/>
    <w:rsid w:val="00244FDB"/>
    <w:rsid w:val="002468B7"/>
    <w:rsid w:val="00246DD3"/>
    <w:rsid w:val="0026058A"/>
    <w:rsid w:val="0027139B"/>
    <w:rsid w:val="00274BFA"/>
    <w:rsid w:val="0027507C"/>
    <w:rsid w:val="002830AC"/>
    <w:rsid w:val="00287FD9"/>
    <w:rsid w:val="00293D72"/>
    <w:rsid w:val="00293E4D"/>
    <w:rsid w:val="00297A56"/>
    <w:rsid w:val="002B74B1"/>
    <w:rsid w:val="002D3A3F"/>
    <w:rsid w:val="002D52D3"/>
    <w:rsid w:val="002D5D79"/>
    <w:rsid w:val="002E4318"/>
    <w:rsid w:val="002F6ED6"/>
    <w:rsid w:val="00301734"/>
    <w:rsid w:val="003278BB"/>
    <w:rsid w:val="00330F8B"/>
    <w:rsid w:val="003505FE"/>
    <w:rsid w:val="00350D0A"/>
    <w:rsid w:val="00360B53"/>
    <w:rsid w:val="00367072"/>
    <w:rsid w:val="003677C4"/>
    <w:rsid w:val="0038132B"/>
    <w:rsid w:val="00384942"/>
    <w:rsid w:val="003A0C7D"/>
    <w:rsid w:val="003A63B7"/>
    <w:rsid w:val="003B716F"/>
    <w:rsid w:val="003D240B"/>
    <w:rsid w:val="003E1688"/>
    <w:rsid w:val="003E7F38"/>
    <w:rsid w:val="003F2207"/>
    <w:rsid w:val="004006F9"/>
    <w:rsid w:val="00414E07"/>
    <w:rsid w:val="004164E6"/>
    <w:rsid w:val="004204F0"/>
    <w:rsid w:val="00426D80"/>
    <w:rsid w:val="00432681"/>
    <w:rsid w:val="00433BFA"/>
    <w:rsid w:val="00436939"/>
    <w:rsid w:val="00436D7C"/>
    <w:rsid w:val="00454EE7"/>
    <w:rsid w:val="004630E9"/>
    <w:rsid w:val="004659CB"/>
    <w:rsid w:val="00465A20"/>
    <w:rsid w:val="00470958"/>
    <w:rsid w:val="004764ED"/>
    <w:rsid w:val="00476BD2"/>
    <w:rsid w:val="00481BB9"/>
    <w:rsid w:val="00481CD5"/>
    <w:rsid w:val="00483167"/>
    <w:rsid w:val="004913AD"/>
    <w:rsid w:val="00491E78"/>
    <w:rsid w:val="00496ACF"/>
    <w:rsid w:val="004972A4"/>
    <w:rsid w:val="004A43BE"/>
    <w:rsid w:val="004A72BE"/>
    <w:rsid w:val="004B34E2"/>
    <w:rsid w:val="004B5F82"/>
    <w:rsid w:val="004C2BFD"/>
    <w:rsid w:val="004C352C"/>
    <w:rsid w:val="004C4323"/>
    <w:rsid w:val="004C4378"/>
    <w:rsid w:val="004C4F28"/>
    <w:rsid w:val="004D25CE"/>
    <w:rsid w:val="004D3A24"/>
    <w:rsid w:val="004D3A40"/>
    <w:rsid w:val="004F1665"/>
    <w:rsid w:val="005102DD"/>
    <w:rsid w:val="00511A76"/>
    <w:rsid w:val="00520C10"/>
    <w:rsid w:val="00523C40"/>
    <w:rsid w:val="005259C3"/>
    <w:rsid w:val="00525FCA"/>
    <w:rsid w:val="00547015"/>
    <w:rsid w:val="00552A48"/>
    <w:rsid w:val="00560B32"/>
    <w:rsid w:val="005629DD"/>
    <w:rsid w:val="00570D50"/>
    <w:rsid w:val="0057147F"/>
    <w:rsid w:val="00581988"/>
    <w:rsid w:val="00581A4A"/>
    <w:rsid w:val="00593F6D"/>
    <w:rsid w:val="005973EB"/>
    <w:rsid w:val="005A1143"/>
    <w:rsid w:val="005A67AD"/>
    <w:rsid w:val="005A7646"/>
    <w:rsid w:val="005B5DED"/>
    <w:rsid w:val="005C0D8A"/>
    <w:rsid w:val="005C2913"/>
    <w:rsid w:val="005E2D07"/>
    <w:rsid w:val="00607DC4"/>
    <w:rsid w:val="00610BB9"/>
    <w:rsid w:val="00611C52"/>
    <w:rsid w:val="00611FBE"/>
    <w:rsid w:val="006132F1"/>
    <w:rsid w:val="00627AB8"/>
    <w:rsid w:val="00635F23"/>
    <w:rsid w:val="00645486"/>
    <w:rsid w:val="006612AC"/>
    <w:rsid w:val="006650EA"/>
    <w:rsid w:val="0067036E"/>
    <w:rsid w:val="00670EFE"/>
    <w:rsid w:val="00683152"/>
    <w:rsid w:val="006906AA"/>
    <w:rsid w:val="00696694"/>
    <w:rsid w:val="006A4744"/>
    <w:rsid w:val="006B11D4"/>
    <w:rsid w:val="006B7E28"/>
    <w:rsid w:val="006D5673"/>
    <w:rsid w:val="006E11E4"/>
    <w:rsid w:val="006F0114"/>
    <w:rsid w:val="006F1501"/>
    <w:rsid w:val="006F38AF"/>
    <w:rsid w:val="00704826"/>
    <w:rsid w:val="00707793"/>
    <w:rsid w:val="007146E5"/>
    <w:rsid w:val="00717EAB"/>
    <w:rsid w:val="00726D3A"/>
    <w:rsid w:val="0072777C"/>
    <w:rsid w:val="00731C9D"/>
    <w:rsid w:val="007344AB"/>
    <w:rsid w:val="007347B9"/>
    <w:rsid w:val="007372F3"/>
    <w:rsid w:val="00742239"/>
    <w:rsid w:val="007424E7"/>
    <w:rsid w:val="00751B01"/>
    <w:rsid w:val="007730AE"/>
    <w:rsid w:val="0079691A"/>
    <w:rsid w:val="007A10AA"/>
    <w:rsid w:val="007A13C4"/>
    <w:rsid w:val="007A7F79"/>
    <w:rsid w:val="007B6A5D"/>
    <w:rsid w:val="007E5BCD"/>
    <w:rsid w:val="007E7139"/>
    <w:rsid w:val="007F199F"/>
    <w:rsid w:val="007F460D"/>
    <w:rsid w:val="00800DA0"/>
    <w:rsid w:val="00813C3B"/>
    <w:rsid w:val="0081652D"/>
    <w:rsid w:val="00822B83"/>
    <w:rsid w:val="0083109D"/>
    <w:rsid w:val="00855A23"/>
    <w:rsid w:val="00863319"/>
    <w:rsid w:val="00866A57"/>
    <w:rsid w:val="00867271"/>
    <w:rsid w:val="0087104D"/>
    <w:rsid w:val="00871054"/>
    <w:rsid w:val="00871856"/>
    <w:rsid w:val="0087563D"/>
    <w:rsid w:val="00876716"/>
    <w:rsid w:val="00876D9C"/>
    <w:rsid w:val="008800AC"/>
    <w:rsid w:val="008825D9"/>
    <w:rsid w:val="00883D22"/>
    <w:rsid w:val="008870B2"/>
    <w:rsid w:val="008946CA"/>
    <w:rsid w:val="0089533D"/>
    <w:rsid w:val="00895E77"/>
    <w:rsid w:val="008A49BB"/>
    <w:rsid w:val="008A501D"/>
    <w:rsid w:val="008B3B09"/>
    <w:rsid w:val="008C0450"/>
    <w:rsid w:val="008C0DA4"/>
    <w:rsid w:val="008C37C4"/>
    <w:rsid w:val="008C3D68"/>
    <w:rsid w:val="008C60A3"/>
    <w:rsid w:val="008D3F88"/>
    <w:rsid w:val="008D4068"/>
    <w:rsid w:val="008E4C3B"/>
    <w:rsid w:val="008F44B1"/>
    <w:rsid w:val="008F6EEA"/>
    <w:rsid w:val="008F6F55"/>
    <w:rsid w:val="00915835"/>
    <w:rsid w:val="009177BF"/>
    <w:rsid w:val="00921232"/>
    <w:rsid w:val="00921465"/>
    <w:rsid w:val="00926B0F"/>
    <w:rsid w:val="00926DE4"/>
    <w:rsid w:val="00933770"/>
    <w:rsid w:val="00941844"/>
    <w:rsid w:val="00944BCB"/>
    <w:rsid w:val="00965563"/>
    <w:rsid w:val="00974B9E"/>
    <w:rsid w:val="00980561"/>
    <w:rsid w:val="00980E0B"/>
    <w:rsid w:val="0098301A"/>
    <w:rsid w:val="0098467E"/>
    <w:rsid w:val="00991E58"/>
    <w:rsid w:val="00995A56"/>
    <w:rsid w:val="00995D27"/>
    <w:rsid w:val="009966D8"/>
    <w:rsid w:val="009A4C4D"/>
    <w:rsid w:val="009A4E66"/>
    <w:rsid w:val="009B21C0"/>
    <w:rsid w:val="009B2652"/>
    <w:rsid w:val="009B2681"/>
    <w:rsid w:val="009B5491"/>
    <w:rsid w:val="009B7F77"/>
    <w:rsid w:val="009C3E38"/>
    <w:rsid w:val="009C62F5"/>
    <w:rsid w:val="009C70C5"/>
    <w:rsid w:val="009D27A0"/>
    <w:rsid w:val="009F29E2"/>
    <w:rsid w:val="00A019A3"/>
    <w:rsid w:val="00A01D5D"/>
    <w:rsid w:val="00A02003"/>
    <w:rsid w:val="00A02750"/>
    <w:rsid w:val="00A12CDC"/>
    <w:rsid w:val="00A222EE"/>
    <w:rsid w:val="00A3349F"/>
    <w:rsid w:val="00A363FF"/>
    <w:rsid w:val="00A36650"/>
    <w:rsid w:val="00A625D3"/>
    <w:rsid w:val="00A628E9"/>
    <w:rsid w:val="00A72E65"/>
    <w:rsid w:val="00A764A1"/>
    <w:rsid w:val="00A770DF"/>
    <w:rsid w:val="00A83D85"/>
    <w:rsid w:val="00A841F0"/>
    <w:rsid w:val="00A938DD"/>
    <w:rsid w:val="00A96D47"/>
    <w:rsid w:val="00AA2B1D"/>
    <w:rsid w:val="00AA5424"/>
    <w:rsid w:val="00AC1243"/>
    <w:rsid w:val="00AC6B25"/>
    <w:rsid w:val="00AD0B45"/>
    <w:rsid w:val="00AD22E3"/>
    <w:rsid w:val="00AD2408"/>
    <w:rsid w:val="00AE6BF4"/>
    <w:rsid w:val="00AF1C8B"/>
    <w:rsid w:val="00B0335C"/>
    <w:rsid w:val="00B05DF0"/>
    <w:rsid w:val="00B247B7"/>
    <w:rsid w:val="00B26129"/>
    <w:rsid w:val="00B30219"/>
    <w:rsid w:val="00B317EB"/>
    <w:rsid w:val="00B37C3D"/>
    <w:rsid w:val="00B4028D"/>
    <w:rsid w:val="00B41762"/>
    <w:rsid w:val="00B46529"/>
    <w:rsid w:val="00B651DE"/>
    <w:rsid w:val="00B7105E"/>
    <w:rsid w:val="00B80600"/>
    <w:rsid w:val="00B809D2"/>
    <w:rsid w:val="00B8370B"/>
    <w:rsid w:val="00B91B72"/>
    <w:rsid w:val="00BA02FF"/>
    <w:rsid w:val="00BA43F3"/>
    <w:rsid w:val="00BA4437"/>
    <w:rsid w:val="00BA7C04"/>
    <w:rsid w:val="00BB2E2C"/>
    <w:rsid w:val="00BB3EBC"/>
    <w:rsid w:val="00BC338A"/>
    <w:rsid w:val="00BC5C1F"/>
    <w:rsid w:val="00BD7DA1"/>
    <w:rsid w:val="00BE2D7A"/>
    <w:rsid w:val="00BF2E8A"/>
    <w:rsid w:val="00BF2ED4"/>
    <w:rsid w:val="00BF6F9A"/>
    <w:rsid w:val="00C0031C"/>
    <w:rsid w:val="00C07B64"/>
    <w:rsid w:val="00C10988"/>
    <w:rsid w:val="00C138C4"/>
    <w:rsid w:val="00C24FEF"/>
    <w:rsid w:val="00C27CDE"/>
    <w:rsid w:val="00C31008"/>
    <w:rsid w:val="00C442CC"/>
    <w:rsid w:val="00C563A7"/>
    <w:rsid w:val="00C56FA4"/>
    <w:rsid w:val="00C5701D"/>
    <w:rsid w:val="00C615E5"/>
    <w:rsid w:val="00C65627"/>
    <w:rsid w:val="00C65656"/>
    <w:rsid w:val="00C663E5"/>
    <w:rsid w:val="00C70480"/>
    <w:rsid w:val="00C7341E"/>
    <w:rsid w:val="00C815D6"/>
    <w:rsid w:val="00CA58C8"/>
    <w:rsid w:val="00CB063E"/>
    <w:rsid w:val="00CB3D90"/>
    <w:rsid w:val="00CC461E"/>
    <w:rsid w:val="00CC787F"/>
    <w:rsid w:val="00CD099A"/>
    <w:rsid w:val="00CD5B1E"/>
    <w:rsid w:val="00CE1780"/>
    <w:rsid w:val="00CE51BF"/>
    <w:rsid w:val="00CE60E0"/>
    <w:rsid w:val="00D33380"/>
    <w:rsid w:val="00D3439D"/>
    <w:rsid w:val="00D42F2F"/>
    <w:rsid w:val="00D54D2E"/>
    <w:rsid w:val="00D63B6B"/>
    <w:rsid w:val="00D65C28"/>
    <w:rsid w:val="00D70A1E"/>
    <w:rsid w:val="00D85AD6"/>
    <w:rsid w:val="00DA0579"/>
    <w:rsid w:val="00DA78FC"/>
    <w:rsid w:val="00DC0CCA"/>
    <w:rsid w:val="00DD4225"/>
    <w:rsid w:val="00DD6821"/>
    <w:rsid w:val="00DF3395"/>
    <w:rsid w:val="00DF3E1F"/>
    <w:rsid w:val="00DF3FBE"/>
    <w:rsid w:val="00E1450B"/>
    <w:rsid w:val="00E22E05"/>
    <w:rsid w:val="00E24A43"/>
    <w:rsid w:val="00E274CE"/>
    <w:rsid w:val="00E5182C"/>
    <w:rsid w:val="00E53162"/>
    <w:rsid w:val="00E53B14"/>
    <w:rsid w:val="00E61A51"/>
    <w:rsid w:val="00E72803"/>
    <w:rsid w:val="00E72EEE"/>
    <w:rsid w:val="00E8516E"/>
    <w:rsid w:val="00E86099"/>
    <w:rsid w:val="00E93374"/>
    <w:rsid w:val="00EA4B57"/>
    <w:rsid w:val="00EB3EDF"/>
    <w:rsid w:val="00EB4D7D"/>
    <w:rsid w:val="00ED04EC"/>
    <w:rsid w:val="00ED619F"/>
    <w:rsid w:val="00EE29F8"/>
    <w:rsid w:val="00EE7A6D"/>
    <w:rsid w:val="00EF03E2"/>
    <w:rsid w:val="00EF6505"/>
    <w:rsid w:val="00F0149E"/>
    <w:rsid w:val="00F01DDB"/>
    <w:rsid w:val="00F11289"/>
    <w:rsid w:val="00F11BBD"/>
    <w:rsid w:val="00F12674"/>
    <w:rsid w:val="00F137FE"/>
    <w:rsid w:val="00F20D5A"/>
    <w:rsid w:val="00F218CB"/>
    <w:rsid w:val="00F24FE9"/>
    <w:rsid w:val="00F26000"/>
    <w:rsid w:val="00F269E3"/>
    <w:rsid w:val="00F26B07"/>
    <w:rsid w:val="00F26B08"/>
    <w:rsid w:val="00F26CFA"/>
    <w:rsid w:val="00F47214"/>
    <w:rsid w:val="00F57DA2"/>
    <w:rsid w:val="00F60A01"/>
    <w:rsid w:val="00F64F28"/>
    <w:rsid w:val="00F72357"/>
    <w:rsid w:val="00F74043"/>
    <w:rsid w:val="00F748D5"/>
    <w:rsid w:val="00F80481"/>
    <w:rsid w:val="00F869D5"/>
    <w:rsid w:val="00F91289"/>
    <w:rsid w:val="00F918F2"/>
    <w:rsid w:val="00F955E5"/>
    <w:rsid w:val="00F96233"/>
    <w:rsid w:val="00FA13A5"/>
    <w:rsid w:val="00FA67DB"/>
    <w:rsid w:val="00FA750F"/>
    <w:rsid w:val="00FB2525"/>
    <w:rsid w:val="00FC03A2"/>
    <w:rsid w:val="00FC0C54"/>
    <w:rsid w:val="00FC41B8"/>
    <w:rsid w:val="00FC6806"/>
    <w:rsid w:val="00FC7339"/>
    <w:rsid w:val="00FD1CEA"/>
    <w:rsid w:val="00FD772F"/>
    <w:rsid w:val="00FE1F80"/>
    <w:rsid w:val="00FE6AAA"/>
    <w:rsid w:val="00FF05E0"/>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A63E7D1"/>
  <w15:docId w15:val="{EDBA5EFC-78A5-4BE8-AFE3-8144D28AE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335C"/>
    <w:pPr>
      <w:spacing w:after="0" w:line="360" w:lineRule="auto"/>
      <w:ind w:firstLine="709"/>
      <w:jc w:val="both"/>
    </w:pPr>
    <w:rPr>
      <w:rFonts w:ascii="Times New Roman" w:hAnsi="Times New Roman"/>
      <w:sz w:val="24"/>
    </w:rPr>
  </w:style>
  <w:style w:type="paragraph" w:styleId="Ttulo1">
    <w:name w:val="heading 1"/>
    <w:basedOn w:val="Normal"/>
    <w:next w:val="Normal"/>
    <w:link w:val="Ttulo1Char"/>
    <w:uiPriority w:val="9"/>
    <w:qFormat/>
    <w:rsid w:val="00274BFA"/>
    <w:pPr>
      <w:keepNext/>
      <w:keepLines/>
      <w:numPr>
        <w:numId w:val="2"/>
      </w:numPr>
      <w:spacing w:after="360"/>
      <w:jc w:val="center"/>
      <w:outlineLvl w:val="0"/>
    </w:pPr>
    <w:rPr>
      <w:rFonts w:eastAsiaTheme="majorEastAsia" w:cstheme="majorBidi"/>
      <w:b/>
      <w:bCs/>
      <w:caps/>
      <w:sz w:val="28"/>
      <w:szCs w:val="28"/>
    </w:rPr>
  </w:style>
  <w:style w:type="paragraph" w:styleId="Ttulo2">
    <w:name w:val="heading 2"/>
    <w:basedOn w:val="Normal"/>
    <w:next w:val="Normal"/>
    <w:link w:val="Ttulo2Char"/>
    <w:uiPriority w:val="9"/>
    <w:unhideWhenUsed/>
    <w:qFormat/>
    <w:rsid w:val="00ED04EC"/>
    <w:pPr>
      <w:keepNext/>
      <w:keepLines/>
      <w:numPr>
        <w:ilvl w:val="1"/>
        <w:numId w:val="2"/>
      </w:numPr>
      <w:spacing w:before="240" w:after="120"/>
      <w:outlineLvl w:val="1"/>
    </w:pPr>
    <w:rPr>
      <w:rFonts w:eastAsiaTheme="majorEastAsia" w:cstheme="majorBidi"/>
      <w:b/>
      <w:bCs/>
      <w:caps/>
      <w:szCs w:val="26"/>
    </w:rPr>
  </w:style>
  <w:style w:type="paragraph" w:styleId="Ttulo3">
    <w:name w:val="heading 3"/>
    <w:basedOn w:val="Normal"/>
    <w:next w:val="Normal"/>
    <w:link w:val="Ttulo3Char"/>
    <w:uiPriority w:val="9"/>
    <w:unhideWhenUsed/>
    <w:qFormat/>
    <w:rsid w:val="00F26000"/>
    <w:pPr>
      <w:keepNext/>
      <w:keepLines/>
      <w:numPr>
        <w:ilvl w:val="2"/>
        <w:numId w:val="2"/>
      </w:numPr>
      <w:spacing w:before="240" w:after="120"/>
      <w:outlineLvl w:val="2"/>
    </w:pPr>
    <w:rPr>
      <w:rFonts w:eastAsiaTheme="majorEastAsia" w:cstheme="majorBidi"/>
      <w:b/>
      <w:bCs/>
      <w:caps/>
    </w:rPr>
  </w:style>
  <w:style w:type="paragraph" w:styleId="Ttulo4">
    <w:name w:val="heading 4"/>
    <w:basedOn w:val="Normal"/>
    <w:next w:val="Normal"/>
    <w:link w:val="Ttulo4Char"/>
    <w:uiPriority w:val="9"/>
    <w:unhideWhenUsed/>
    <w:qFormat/>
    <w:rsid w:val="00274BFA"/>
    <w:pPr>
      <w:keepNext/>
      <w:keepLines/>
      <w:numPr>
        <w:ilvl w:val="3"/>
        <w:numId w:val="2"/>
      </w:numPr>
      <w:spacing w:before="240" w:after="120"/>
      <w:outlineLvl w:val="3"/>
    </w:pPr>
    <w:rPr>
      <w:rFonts w:eastAsiaTheme="majorEastAsia" w:cstheme="majorBidi"/>
      <w:b/>
      <w:bCs/>
      <w:iCs/>
      <w:caps/>
    </w:rPr>
  </w:style>
  <w:style w:type="paragraph" w:styleId="Ttulo5">
    <w:name w:val="heading 5"/>
    <w:basedOn w:val="Normal"/>
    <w:next w:val="Normal"/>
    <w:link w:val="Ttulo5Char"/>
    <w:uiPriority w:val="9"/>
    <w:unhideWhenUsed/>
    <w:qFormat/>
    <w:rsid w:val="00274BFA"/>
    <w:pPr>
      <w:keepNext/>
      <w:keepLines/>
      <w:numPr>
        <w:ilvl w:val="4"/>
        <w:numId w:val="2"/>
      </w:numPr>
      <w:spacing w:before="240" w:after="120"/>
      <w:outlineLvl w:val="4"/>
    </w:pPr>
    <w:rPr>
      <w:rFonts w:eastAsiaTheme="majorEastAsia" w:cstheme="majorBidi"/>
      <w:b/>
      <w:caps/>
    </w:rPr>
  </w:style>
  <w:style w:type="paragraph" w:styleId="Ttulo6">
    <w:name w:val="heading 6"/>
    <w:basedOn w:val="Normal"/>
    <w:next w:val="Normal"/>
    <w:link w:val="Ttulo6Char"/>
    <w:uiPriority w:val="9"/>
    <w:unhideWhenUsed/>
    <w:qFormat/>
    <w:rsid w:val="00274BFA"/>
    <w:pPr>
      <w:keepNext/>
      <w:keepLines/>
      <w:numPr>
        <w:ilvl w:val="5"/>
        <w:numId w:val="2"/>
      </w:numPr>
      <w:spacing w:before="240" w:after="120"/>
      <w:outlineLvl w:val="5"/>
    </w:pPr>
    <w:rPr>
      <w:rFonts w:eastAsiaTheme="majorEastAsia" w:cstheme="majorBidi"/>
      <w:b/>
      <w:iCs/>
      <w:caps/>
    </w:rPr>
  </w:style>
  <w:style w:type="paragraph" w:styleId="Ttulo7">
    <w:name w:val="heading 7"/>
    <w:basedOn w:val="Normal"/>
    <w:next w:val="Normal"/>
    <w:link w:val="Ttulo7Char"/>
    <w:uiPriority w:val="9"/>
    <w:unhideWhenUsed/>
    <w:qFormat/>
    <w:rsid w:val="00274BFA"/>
    <w:pPr>
      <w:keepNext/>
      <w:keepLines/>
      <w:numPr>
        <w:ilvl w:val="6"/>
        <w:numId w:val="2"/>
      </w:numPr>
      <w:spacing w:before="240" w:after="120"/>
      <w:outlineLvl w:val="6"/>
    </w:pPr>
    <w:rPr>
      <w:rFonts w:eastAsiaTheme="majorEastAsia" w:cstheme="majorBidi"/>
      <w:b/>
      <w:iCs/>
      <w:caps/>
    </w:rPr>
  </w:style>
  <w:style w:type="paragraph" w:styleId="Ttulo8">
    <w:name w:val="heading 8"/>
    <w:basedOn w:val="Normal"/>
    <w:next w:val="Normal"/>
    <w:link w:val="Ttulo8Char"/>
    <w:uiPriority w:val="9"/>
    <w:unhideWhenUsed/>
    <w:qFormat/>
    <w:rsid w:val="00274BFA"/>
    <w:pPr>
      <w:keepNext/>
      <w:keepLines/>
      <w:numPr>
        <w:ilvl w:val="7"/>
        <w:numId w:val="2"/>
      </w:numPr>
      <w:spacing w:before="240" w:after="120"/>
      <w:outlineLvl w:val="7"/>
    </w:pPr>
    <w:rPr>
      <w:rFonts w:eastAsiaTheme="majorEastAsia" w:cstheme="majorBidi"/>
      <w:b/>
      <w:caps/>
      <w:szCs w:val="20"/>
    </w:rPr>
  </w:style>
  <w:style w:type="paragraph" w:styleId="Ttulo9">
    <w:name w:val="heading 9"/>
    <w:basedOn w:val="Normal"/>
    <w:next w:val="Normal"/>
    <w:link w:val="Ttulo9Char"/>
    <w:uiPriority w:val="9"/>
    <w:unhideWhenUsed/>
    <w:qFormat/>
    <w:rsid w:val="00274BFA"/>
    <w:pPr>
      <w:keepNext/>
      <w:keepLines/>
      <w:numPr>
        <w:ilvl w:val="8"/>
        <w:numId w:val="2"/>
      </w:numPr>
      <w:spacing w:before="240" w:after="120"/>
      <w:outlineLvl w:val="8"/>
    </w:pPr>
    <w:rPr>
      <w:rFonts w:eastAsiaTheme="majorEastAsia" w:cstheme="majorBidi"/>
      <w:b/>
      <w:iCs/>
      <w:caps/>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tulos">
    <w:name w:val="Títulos"/>
    <w:basedOn w:val="Normal"/>
    <w:link w:val="TtulosChar"/>
    <w:qFormat/>
    <w:rsid w:val="007344AB"/>
    <w:pPr>
      <w:autoSpaceDE w:val="0"/>
      <w:autoSpaceDN w:val="0"/>
      <w:adjustRightInd w:val="0"/>
      <w:spacing w:after="30" w:line="480" w:lineRule="auto"/>
    </w:pPr>
    <w:rPr>
      <w:rFonts w:cs="Arial"/>
      <w:b/>
      <w:color w:val="000000"/>
      <w:sz w:val="26"/>
      <w:szCs w:val="20"/>
    </w:rPr>
  </w:style>
  <w:style w:type="paragraph" w:customStyle="1" w:styleId="TextoSimples">
    <w:name w:val="TextoSimples"/>
    <w:next w:val="Normal"/>
    <w:link w:val="TextoSimplesChar"/>
    <w:qFormat/>
    <w:rsid w:val="00483167"/>
    <w:pPr>
      <w:spacing w:after="0" w:line="360" w:lineRule="auto"/>
    </w:pPr>
    <w:rPr>
      <w:rFonts w:ascii="Times New Roman" w:hAnsi="Times New Roman"/>
      <w:sz w:val="24"/>
      <w:szCs w:val="24"/>
    </w:rPr>
  </w:style>
  <w:style w:type="character" w:customStyle="1" w:styleId="TtulosChar">
    <w:name w:val="Títulos Char"/>
    <w:basedOn w:val="Fontepargpadro"/>
    <w:link w:val="Ttulos"/>
    <w:rsid w:val="007344AB"/>
    <w:rPr>
      <w:rFonts w:ascii="Times New Roman" w:hAnsi="Times New Roman" w:cs="Arial"/>
      <w:b/>
      <w:color w:val="000000"/>
      <w:sz w:val="26"/>
      <w:szCs w:val="20"/>
    </w:rPr>
  </w:style>
  <w:style w:type="paragraph" w:customStyle="1" w:styleId="FiguraEtabela">
    <w:name w:val="FiguraEtabela"/>
    <w:basedOn w:val="TextoSimples"/>
    <w:link w:val="FiguraEtabelaChar"/>
    <w:qFormat/>
    <w:rsid w:val="0087104D"/>
    <w:rPr>
      <w:rFonts w:ascii="Helvetica" w:hAnsi="Helvetica"/>
      <w:sz w:val="20"/>
      <w:szCs w:val="20"/>
    </w:rPr>
  </w:style>
  <w:style w:type="character" w:customStyle="1" w:styleId="TextoSimplesChar">
    <w:name w:val="TextoSimples Char"/>
    <w:basedOn w:val="TtulosChar"/>
    <w:link w:val="TextoSimples"/>
    <w:rsid w:val="00483167"/>
    <w:rPr>
      <w:rFonts w:ascii="Times New Roman" w:hAnsi="Times New Roman" w:cs="Arial"/>
      <w:b/>
      <w:color w:val="000000"/>
      <w:sz w:val="24"/>
      <w:szCs w:val="24"/>
    </w:rPr>
  </w:style>
  <w:style w:type="character" w:customStyle="1" w:styleId="FiguraEtabelaChar">
    <w:name w:val="FiguraEtabela Char"/>
    <w:basedOn w:val="TextoSimplesChar"/>
    <w:link w:val="FiguraEtabela"/>
    <w:rsid w:val="0087104D"/>
    <w:rPr>
      <w:rFonts w:ascii="Helvetica" w:hAnsi="Helvetica" w:cs="Arial"/>
      <w:b/>
      <w:color w:val="000000"/>
      <w:sz w:val="20"/>
      <w:szCs w:val="20"/>
    </w:rPr>
  </w:style>
  <w:style w:type="character" w:styleId="TtulodoLivro">
    <w:name w:val="Book Title"/>
    <w:basedOn w:val="Fontepargpadro"/>
    <w:uiPriority w:val="33"/>
    <w:qFormat/>
    <w:rsid w:val="00496ACF"/>
    <w:rPr>
      <w:b/>
      <w:bCs/>
      <w:smallCaps/>
      <w:spacing w:val="5"/>
    </w:rPr>
  </w:style>
  <w:style w:type="character" w:styleId="TextodoEspaoReservado">
    <w:name w:val="Placeholder Text"/>
    <w:basedOn w:val="Fontepargpadro"/>
    <w:uiPriority w:val="99"/>
    <w:semiHidden/>
    <w:rsid w:val="00496ACF"/>
    <w:rPr>
      <w:color w:val="808080"/>
    </w:rPr>
  </w:style>
  <w:style w:type="paragraph" w:styleId="Textodebalo">
    <w:name w:val="Balloon Text"/>
    <w:basedOn w:val="Normal"/>
    <w:link w:val="TextodebaloChar"/>
    <w:uiPriority w:val="99"/>
    <w:semiHidden/>
    <w:unhideWhenUsed/>
    <w:rsid w:val="00496ACF"/>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496ACF"/>
    <w:rPr>
      <w:rFonts w:ascii="Tahoma" w:hAnsi="Tahoma" w:cs="Tahoma"/>
      <w:sz w:val="16"/>
      <w:szCs w:val="16"/>
    </w:rPr>
  </w:style>
  <w:style w:type="paragraph" w:customStyle="1" w:styleId="Figuras">
    <w:name w:val="Figuras"/>
    <w:basedOn w:val="Ttulos"/>
    <w:link w:val="FigurasChar"/>
    <w:rsid w:val="00AE6BF4"/>
    <w:pPr>
      <w:jc w:val="center"/>
    </w:pPr>
    <w:rPr>
      <w:b w:val="0"/>
      <w:sz w:val="20"/>
      <w:szCs w:val="22"/>
    </w:rPr>
  </w:style>
  <w:style w:type="paragraph" w:styleId="Cabealho">
    <w:name w:val="header"/>
    <w:basedOn w:val="Normal"/>
    <w:link w:val="CabealhoChar"/>
    <w:uiPriority w:val="99"/>
    <w:unhideWhenUsed/>
    <w:rsid w:val="00426D80"/>
    <w:pPr>
      <w:tabs>
        <w:tab w:val="center" w:pos="4252"/>
        <w:tab w:val="right" w:pos="8504"/>
      </w:tabs>
      <w:spacing w:line="240" w:lineRule="auto"/>
    </w:pPr>
  </w:style>
  <w:style w:type="character" w:customStyle="1" w:styleId="FigurasChar">
    <w:name w:val="Figuras Char"/>
    <w:basedOn w:val="TtulosChar"/>
    <w:link w:val="Figuras"/>
    <w:rsid w:val="00AE6BF4"/>
    <w:rPr>
      <w:rFonts w:ascii="Times New Roman" w:hAnsi="Times New Roman" w:cs="Arial"/>
      <w:b/>
      <w:color w:val="000000"/>
      <w:sz w:val="20"/>
      <w:szCs w:val="20"/>
    </w:rPr>
  </w:style>
  <w:style w:type="character" w:customStyle="1" w:styleId="CabealhoChar">
    <w:name w:val="Cabeçalho Char"/>
    <w:basedOn w:val="Fontepargpadro"/>
    <w:link w:val="Cabealho"/>
    <w:uiPriority w:val="99"/>
    <w:rsid w:val="00426D80"/>
  </w:style>
  <w:style w:type="paragraph" w:styleId="Rodap">
    <w:name w:val="footer"/>
    <w:basedOn w:val="Normal"/>
    <w:link w:val="RodapChar1"/>
    <w:uiPriority w:val="99"/>
    <w:semiHidden/>
    <w:unhideWhenUsed/>
    <w:rsid w:val="00EA4B57"/>
    <w:pPr>
      <w:tabs>
        <w:tab w:val="center" w:pos="4252"/>
        <w:tab w:val="right" w:pos="8504"/>
      </w:tabs>
      <w:spacing w:line="240" w:lineRule="auto"/>
    </w:pPr>
  </w:style>
  <w:style w:type="character" w:customStyle="1" w:styleId="RodapChar1">
    <w:name w:val="Rodapé Char1"/>
    <w:basedOn w:val="Fontepargpadro"/>
    <w:link w:val="Rodap"/>
    <w:uiPriority w:val="99"/>
    <w:semiHidden/>
    <w:rsid w:val="00EA4B57"/>
  </w:style>
  <w:style w:type="paragraph" w:customStyle="1" w:styleId="Seo">
    <w:name w:val="Seção"/>
    <w:basedOn w:val="Ttulos"/>
    <w:link w:val="SeoChar"/>
    <w:rsid w:val="00483167"/>
    <w:pPr>
      <w:spacing w:after="0" w:line="360" w:lineRule="auto"/>
      <w:jc w:val="center"/>
    </w:pPr>
    <w:rPr>
      <w:b w:val="0"/>
      <w:caps/>
      <w:sz w:val="24"/>
    </w:rPr>
  </w:style>
  <w:style w:type="paragraph" w:customStyle="1" w:styleId="Sub-seo">
    <w:name w:val="Sub-seção"/>
    <w:basedOn w:val="Seo"/>
    <w:link w:val="Sub-seoChar"/>
    <w:rsid w:val="007344AB"/>
    <w:pPr>
      <w:spacing w:before="30"/>
    </w:pPr>
  </w:style>
  <w:style w:type="character" w:customStyle="1" w:styleId="SeoChar">
    <w:name w:val="Seção Char"/>
    <w:basedOn w:val="TtulosChar"/>
    <w:link w:val="Seo"/>
    <w:rsid w:val="00483167"/>
    <w:rPr>
      <w:rFonts w:ascii="Times New Roman" w:hAnsi="Times New Roman" w:cs="Arial"/>
      <w:b/>
      <w:caps/>
      <w:color w:val="000000"/>
      <w:sz w:val="24"/>
      <w:szCs w:val="20"/>
    </w:rPr>
  </w:style>
  <w:style w:type="character" w:customStyle="1" w:styleId="Sub-seoChar">
    <w:name w:val="Sub-seção Char"/>
    <w:basedOn w:val="SeoChar"/>
    <w:link w:val="Sub-seo"/>
    <w:rsid w:val="007344AB"/>
    <w:rPr>
      <w:rFonts w:ascii="Times New Roman" w:hAnsi="Times New Roman" w:cs="Arial"/>
      <w:b/>
      <w:caps/>
      <w:color w:val="000000"/>
      <w:sz w:val="24"/>
      <w:szCs w:val="20"/>
    </w:rPr>
  </w:style>
  <w:style w:type="paragraph" w:customStyle="1" w:styleId="Tabela">
    <w:name w:val="Tabela"/>
    <w:basedOn w:val="Figuras"/>
    <w:link w:val="TabelaChar"/>
    <w:rsid w:val="00FC6806"/>
    <w:pPr>
      <w:spacing w:after="40"/>
    </w:pPr>
  </w:style>
  <w:style w:type="table" w:styleId="Tabelacomgrade">
    <w:name w:val="Table Grid"/>
    <w:basedOn w:val="Tabelanormal"/>
    <w:uiPriority w:val="59"/>
    <w:rsid w:val="00FC680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TabelaChar">
    <w:name w:val="Tabela Char"/>
    <w:basedOn w:val="FigurasChar"/>
    <w:link w:val="Tabela"/>
    <w:rsid w:val="00FC6806"/>
    <w:rPr>
      <w:rFonts w:ascii="Times New Roman" w:hAnsi="Times New Roman" w:cs="Arial"/>
      <w:b/>
      <w:color w:val="000000"/>
      <w:sz w:val="20"/>
      <w:szCs w:val="20"/>
    </w:rPr>
  </w:style>
  <w:style w:type="paragraph" w:customStyle="1" w:styleId="Rodap1">
    <w:name w:val="Rodapé1"/>
    <w:basedOn w:val="Rodap"/>
    <w:link w:val="RodapChar"/>
    <w:rsid w:val="00ED619F"/>
    <w:pPr>
      <w:ind w:left="1701"/>
    </w:pPr>
  </w:style>
  <w:style w:type="character" w:customStyle="1" w:styleId="RodapChar">
    <w:name w:val="Rodapé Char"/>
    <w:basedOn w:val="RodapChar1"/>
    <w:link w:val="Rodap1"/>
    <w:rsid w:val="00ED619F"/>
  </w:style>
  <w:style w:type="paragraph" w:styleId="MapadoDocumento">
    <w:name w:val="Document Map"/>
    <w:basedOn w:val="Normal"/>
    <w:link w:val="MapadoDocumentoChar"/>
    <w:uiPriority w:val="99"/>
    <w:semiHidden/>
    <w:unhideWhenUsed/>
    <w:rsid w:val="00941844"/>
    <w:pPr>
      <w:spacing w:line="240" w:lineRule="auto"/>
    </w:pPr>
    <w:rPr>
      <w:rFonts w:ascii="Tahoma" w:hAnsi="Tahoma" w:cs="Tahoma"/>
      <w:sz w:val="16"/>
      <w:szCs w:val="16"/>
    </w:rPr>
  </w:style>
  <w:style w:type="character" w:customStyle="1" w:styleId="MapadoDocumentoChar">
    <w:name w:val="Mapa do Documento Char"/>
    <w:basedOn w:val="Fontepargpadro"/>
    <w:link w:val="MapadoDocumento"/>
    <w:uiPriority w:val="99"/>
    <w:semiHidden/>
    <w:rsid w:val="00941844"/>
    <w:rPr>
      <w:rFonts w:ascii="Tahoma" w:hAnsi="Tahoma" w:cs="Tahoma"/>
      <w:sz w:val="16"/>
      <w:szCs w:val="16"/>
    </w:rPr>
  </w:style>
  <w:style w:type="character" w:styleId="Refdecomentrio">
    <w:name w:val="annotation reference"/>
    <w:basedOn w:val="Fontepargpadro"/>
    <w:uiPriority w:val="99"/>
    <w:semiHidden/>
    <w:unhideWhenUsed/>
    <w:rsid w:val="00525FCA"/>
    <w:rPr>
      <w:sz w:val="16"/>
      <w:szCs w:val="16"/>
    </w:rPr>
  </w:style>
  <w:style w:type="paragraph" w:styleId="Textodecomentrio">
    <w:name w:val="annotation text"/>
    <w:basedOn w:val="Normal"/>
    <w:link w:val="TextodecomentrioChar"/>
    <w:uiPriority w:val="99"/>
    <w:semiHidden/>
    <w:unhideWhenUsed/>
    <w:rsid w:val="00525FCA"/>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525FCA"/>
    <w:rPr>
      <w:rFonts w:ascii="Times New Roman" w:hAnsi="Times New Roman"/>
      <w:sz w:val="20"/>
      <w:szCs w:val="20"/>
    </w:rPr>
  </w:style>
  <w:style w:type="paragraph" w:styleId="Assuntodocomentrio">
    <w:name w:val="annotation subject"/>
    <w:basedOn w:val="Textodecomentrio"/>
    <w:next w:val="Textodecomentrio"/>
    <w:link w:val="AssuntodocomentrioChar"/>
    <w:uiPriority w:val="99"/>
    <w:semiHidden/>
    <w:unhideWhenUsed/>
    <w:rsid w:val="00525FCA"/>
    <w:rPr>
      <w:b/>
      <w:bCs/>
    </w:rPr>
  </w:style>
  <w:style w:type="character" w:customStyle="1" w:styleId="AssuntodocomentrioChar">
    <w:name w:val="Assunto do comentário Char"/>
    <w:basedOn w:val="TextodecomentrioChar"/>
    <w:link w:val="Assuntodocomentrio"/>
    <w:uiPriority w:val="99"/>
    <w:semiHidden/>
    <w:rsid w:val="00525FCA"/>
    <w:rPr>
      <w:rFonts w:ascii="Times New Roman" w:hAnsi="Times New Roman"/>
      <w:b/>
      <w:bCs/>
      <w:sz w:val="20"/>
      <w:szCs w:val="20"/>
    </w:rPr>
  </w:style>
  <w:style w:type="paragraph" w:styleId="PargrafodaLista">
    <w:name w:val="List Paragraph"/>
    <w:basedOn w:val="Normal"/>
    <w:uiPriority w:val="34"/>
    <w:qFormat/>
    <w:rsid w:val="009C70C5"/>
    <w:pPr>
      <w:ind w:left="720"/>
      <w:contextualSpacing/>
    </w:pPr>
  </w:style>
  <w:style w:type="table" w:styleId="GradeMdia3-nfase4">
    <w:name w:val="Medium Grid 3 Accent 4"/>
    <w:basedOn w:val="Tabelanormal"/>
    <w:uiPriority w:val="69"/>
    <w:rsid w:val="009C70C5"/>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adeMdia3-nfase2">
    <w:name w:val="Medium Grid 3 Accent 2"/>
    <w:basedOn w:val="Tabelanormal"/>
    <w:uiPriority w:val="69"/>
    <w:rsid w:val="009C70C5"/>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character" w:customStyle="1" w:styleId="Ttulo1Char">
    <w:name w:val="Título 1 Char"/>
    <w:basedOn w:val="Fontepargpadro"/>
    <w:link w:val="Ttulo1"/>
    <w:uiPriority w:val="9"/>
    <w:rsid w:val="00274BFA"/>
    <w:rPr>
      <w:rFonts w:ascii="Times New Roman" w:eastAsiaTheme="majorEastAsia" w:hAnsi="Times New Roman" w:cstheme="majorBidi"/>
      <w:b/>
      <w:bCs/>
      <w:caps/>
      <w:sz w:val="28"/>
      <w:szCs w:val="28"/>
    </w:rPr>
  </w:style>
  <w:style w:type="character" w:customStyle="1" w:styleId="Ttulo2Char">
    <w:name w:val="Título 2 Char"/>
    <w:basedOn w:val="Fontepargpadro"/>
    <w:link w:val="Ttulo2"/>
    <w:uiPriority w:val="9"/>
    <w:rsid w:val="00ED04EC"/>
    <w:rPr>
      <w:rFonts w:ascii="Times New Roman" w:eastAsiaTheme="majorEastAsia" w:hAnsi="Times New Roman" w:cstheme="majorBidi"/>
      <w:b/>
      <w:bCs/>
      <w:caps/>
      <w:sz w:val="24"/>
      <w:szCs w:val="26"/>
    </w:rPr>
  </w:style>
  <w:style w:type="character" w:customStyle="1" w:styleId="Ttulo3Char">
    <w:name w:val="Título 3 Char"/>
    <w:basedOn w:val="Fontepargpadro"/>
    <w:link w:val="Ttulo3"/>
    <w:uiPriority w:val="9"/>
    <w:rsid w:val="00F26000"/>
    <w:rPr>
      <w:rFonts w:ascii="Times New Roman" w:eastAsiaTheme="majorEastAsia" w:hAnsi="Times New Roman" w:cstheme="majorBidi"/>
      <w:b/>
      <w:bCs/>
      <w:caps/>
      <w:sz w:val="24"/>
    </w:rPr>
  </w:style>
  <w:style w:type="character" w:customStyle="1" w:styleId="Ttulo4Char">
    <w:name w:val="Título 4 Char"/>
    <w:basedOn w:val="Fontepargpadro"/>
    <w:link w:val="Ttulo4"/>
    <w:uiPriority w:val="9"/>
    <w:rsid w:val="00274BFA"/>
    <w:rPr>
      <w:rFonts w:ascii="Times New Roman" w:eastAsiaTheme="majorEastAsia" w:hAnsi="Times New Roman" w:cstheme="majorBidi"/>
      <w:b/>
      <w:bCs/>
      <w:iCs/>
      <w:caps/>
      <w:sz w:val="24"/>
    </w:rPr>
  </w:style>
  <w:style w:type="character" w:customStyle="1" w:styleId="Ttulo5Char">
    <w:name w:val="Título 5 Char"/>
    <w:basedOn w:val="Fontepargpadro"/>
    <w:link w:val="Ttulo5"/>
    <w:uiPriority w:val="9"/>
    <w:rsid w:val="00274BFA"/>
    <w:rPr>
      <w:rFonts w:ascii="Times New Roman" w:eastAsiaTheme="majorEastAsia" w:hAnsi="Times New Roman" w:cstheme="majorBidi"/>
      <w:b/>
      <w:caps/>
      <w:sz w:val="24"/>
    </w:rPr>
  </w:style>
  <w:style w:type="character" w:customStyle="1" w:styleId="Ttulo6Char">
    <w:name w:val="Título 6 Char"/>
    <w:basedOn w:val="Fontepargpadro"/>
    <w:link w:val="Ttulo6"/>
    <w:uiPriority w:val="9"/>
    <w:rsid w:val="00274BFA"/>
    <w:rPr>
      <w:rFonts w:ascii="Times New Roman" w:eastAsiaTheme="majorEastAsia" w:hAnsi="Times New Roman" w:cstheme="majorBidi"/>
      <w:b/>
      <w:iCs/>
      <w:caps/>
      <w:sz w:val="24"/>
    </w:rPr>
  </w:style>
  <w:style w:type="character" w:customStyle="1" w:styleId="Ttulo7Char">
    <w:name w:val="Título 7 Char"/>
    <w:basedOn w:val="Fontepargpadro"/>
    <w:link w:val="Ttulo7"/>
    <w:uiPriority w:val="9"/>
    <w:rsid w:val="00274BFA"/>
    <w:rPr>
      <w:rFonts w:ascii="Times New Roman" w:eastAsiaTheme="majorEastAsia" w:hAnsi="Times New Roman" w:cstheme="majorBidi"/>
      <w:b/>
      <w:iCs/>
      <w:caps/>
      <w:sz w:val="24"/>
    </w:rPr>
  </w:style>
  <w:style w:type="character" w:customStyle="1" w:styleId="Ttulo8Char">
    <w:name w:val="Título 8 Char"/>
    <w:basedOn w:val="Fontepargpadro"/>
    <w:link w:val="Ttulo8"/>
    <w:uiPriority w:val="9"/>
    <w:rsid w:val="00274BFA"/>
    <w:rPr>
      <w:rFonts w:ascii="Times New Roman" w:eastAsiaTheme="majorEastAsia" w:hAnsi="Times New Roman" w:cstheme="majorBidi"/>
      <w:b/>
      <w:caps/>
      <w:sz w:val="24"/>
      <w:szCs w:val="20"/>
    </w:rPr>
  </w:style>
  <w:style w:type="character" w:customStyle="1" w:styleId="Ttulo9Char">
    <w:name w:val="Título 9 Char"/>
    <w:basedOn w:val="Fontepargpadro"/>
    <w:link w:val="Ttulo9"/>
    <w:uiPriority w:val="9"/>
    <w:rsid w:val="00274BFA"/>
    <w:rPr>
      <w:rFonts w:ascii="Times New Roman" w:eastAsiaTheme="majorEastAsia" w:hAnsi="Times New Roman" w:cstheme="majorBidi"/>
      <w:b/>
      <w:iCs/>
      <w:caps/>
      <w:sz w:val="24"/>
      <w:szCs w:val="20"/>
    </w:rPr>
  </w:style>
  <w:style w:type="paragraph" w:styleId="Legenda">
    <w:name w:val="caption"/>
    <w:basedOn w:val="Normal"/>
    <w:next w:val="Normal"/>
    <w:unhideWhenUsed/>
    <w:qFormat/>
    <w:rsid w:val="006E11E4"/>
    <w:pPr>
      <w:spacing w:after="200" w:line="240" w:lineRule="auto"/>
      <w:ind w:firstLine="0"/>
      <w:jc w:val="center"/>
    </w:pPr>
    <w:rPr>
      <w:b/>
      <w:bCs/>
      <w:szCs w:val="18"/>
    </w:rPr>
  </w:style>
  <w:style w:type="paragraph" w:styleId="CabealhodoSumrio">
    <w:name w:val="TOC Heading"/>
    <w:basedOn w:val="Ttulo1"/>
    <w:next w:val="Normal"/>
    <w:uiPriority w:val="39"/>
    <w:unhideWhenUsed/>
    <w:qFormat/>
    <w:rsid w:val="00144A67"/>
    <w:pPr>
      <w:numPr>
        <w:numId w:val="0"/>
      </w:numPr>
      <w:outlineLvl w:val="9"/>
    </w:pPr>
  </w:style>
  <w:style w:type="paragraph" w:styleId="Sumrio1">
    <w:name w:val="toc 1"/>
    <w:basedOn w:val="Normal"/>
    <w:next w:val="Normal"/>
    <w:autoRedefine/>
    <w:uiPriority w:val="39"/>
    <w:unhideWhenUsed/>
    <w:qFormat/>
    <w:rsid w:val="002F6ED6"/>
    <w:pPr>
      <w:spacing w:after="100"/>
      <w:ind w:firstLine="0"/>
    </w:pPr>
  </w:style>
  <w:style w:type="paragraph" w:styleId="Sumrio2">
    <w:name w:val="toc 2"/>
    <w:basedOn w:val="Normal"/>
    <w:next w:val="Normal"/>
    <w:autoRedefine/>
    <w:uiPriority w:val="39"/>
    <w:unhideWhenUsed/>
    <w:qFormat/>
    <w:rsid w:val="00CC461E"/>
    <w:pPr>
      <w:tabs>
        <w:tab w:val="right" w:leader="dot" w:pos="9061"/>
      </w:tabs>
      <w:spacing w:after="100"/>
      <w:ind w:left="284" w:firstLine="0"/>
    </w:pPr>
  </w:style>
  <w:style w:type="paragraph" w:styleId="Sumrio3">
    <w:name w:val="toc 3"/>
    <w:basedOn w:val="Normal"/>
    <w:next w:val="Normal"/>
    <w:autoRedefine/>
    <w:uiPriority w:val="39"/>
    <w:unhideWhenUsed/>
    <w:qFormat/>
    <w:rsid w:val="00CC461E"/>
    <w:pPr>
      <w:spacing w:after="100"/>
      <w:ind w:left="567" w:firstLine="0"/>
    </w:pPr>
  </w:style>
  <w:style w:type="character" w:styleId="Hyperlink">
    <w:name w:val="Hyperlink"/>
    <w:basedOn w:val="Fontepargpadro"/>
    <w:uiPriority w:val="99"/>
    <w:unhideWhenUsed/>
    <w:rsid w:val="000742E2"/>
    <w:rPr>
      <w:color w:val="0000FF" w:themeColor="hyperlink"/>
      <w:u w:val="single"/>
    </w:rPr>
  </w:style>
  <w:style w:type="paragraph" w:styleId="ndicedeilustraes">
    <w:name w:val="table of figures"/>
    <w:basedOn w:val="Normal"/>
    <w:next w:val="Normal"/>
    <w:uiPriority w:val="99"/>
    <w:unhideWhenUsed/>
    <w:rsid w:val="002F6ED6"/>
    <w:pPr>
      <w:ind w:firstLine="0"/>
    </w:pPr>
  </w:style>
  <w:style w:type="paragraph" w:customStyle="1" w:styleId="RefernciasBibliogrficas">
    <w:name w:val="Referências Bibliográficas"/>
    <w:basedOn w:val="Normal"/>
    <w:link w:val="RefernciasBibliogrficasChar"/>
    <w:rsid w:val="00F24FE9"/>
    <w:pPr>
      <w:widowControl w:val="0"/>
      <w:autoSpaceDE w:val="0"/>
      <w:autoSpaceDN w:val="0"/>
      <w:adjustRightInd w:val="0"/>
      <w:spacing w:after="120" w:line="240" w:lineRule="auto"/>
      <w:ind w:left="284" w:hanging="284"/>
    </w:pPr>
  </w:style>
  <w:style w:type="character" w:customStyle="1" w:styleId="RefernciasBibliogrficasChar">
    <w:name w:val="Referências Bibliográficas Char"/>
    <w:basedOn w:val="Fontepargpadro"/>
    <w:link w:val="RefernciasBibliogrficas"/>
    <w:rsid w:val="00F24FE9"/>
    <w:rPr>
      <w:rFonts w:ascii="Times New Roman" w:hAnsi="Times New Roman"/>
      <w:sz w:val="24"/>
    </w:rPr>
  </w:style>
  <w:style w:type="paragraph" w:styleId="Textodenotaderodap">
    <w:name w:val="footnote text"/>
    <w:basedOn w:val="Normal"/>
    <w:link w:val="TextodenotaderodapChar"/>
    <w:rsid w:val="00DA0579"/>
    <w:pPr>
      <w:spacing w:line="240" w:lineRule="auto"/>
      <w:ind w:firstLine="202"/>
    </w:pPr>
    <w:rPr>
      <w:rFonts w:eastAsia="Times New Roman" w:cs="Times New Roman"/>
      <w:sz w:val="16"/>
      <w:szCs w:val="16"/>
      <w:lang w:val="en-US"/>
    </w:rPr>
  </w:style>
  <w:style w:type="character" w:customStyle="1" w:styleId="TextodenotaderodapChar">
    <w:name w:val="Texto de nota de rodapé Char"/>
    <w:basedOn w:val="Fontepargpadro"/>
    <w:link w:val="Textodenotaderodap"/>
    <w:rsid w:val="00DA0579"/>
    <w:rPr>
      <w:rFonts w:ascii="Times New Roman" w:eastAsia="Times New Roman" w:hAnsi="Times New Roman" w:cs="Times New Roman"/>
      <w:sz w:val="16"/>
      <w:szCs w:val="16"/>
      <w:lang w:val="en-US"/>
    </w:rPr>
  </w:style>
  <w:style w:type="character" w:styleId="Refdenotaderodap">
    <w:name w:val="footnote reference"/>
    <w:basedOn w:val="Fontepargpadro"/>
    <w:rsid w:val="00DA0579"/>
    <w:rPr>
      <w:vertAlign w:val="superscript"/>
    </w:rPr>
  </w:style>
  <w:style w:type="paragraph" w:customStyle="1" w:styleId="Bibliografia1">
    <w:name w:val="Bibliografia1"/>
    <w:basedOn w:val="Normal"/>
    <w:link w:val="BibliographyChar"/>
    <w:qFormat/>
    <w:rsid w:val="00D3439D"/>
    <w:pPr>
      <w:spacing w:after="360"/>
      <w:ind w:firstLine="0"/>
      <w:jc w:val="center"/>
    </w:pPr>
    <w:rPr>
      <w:b/>
      <w:caps/>
      <w:sz w:val="28"/>
      <w:szCs w:val="28"/>
      <w:lang w:val="en-US"/>
    </w:rPr>
  </w:style>
  <w:style w:type="paragraph" w:customStyle="1" w:styleId="bulletlist">
    <w:name w:val="bullet list"/>
    <w:basedOn w:val="Corpodetexto"/>
    <w:rsid w:val="00DA0579"/>
    <w:pPr>
      <w:tabs>
        <w:tab w:val="left" w:pos="648"/>
      </w:tabs>
      <w:suppressAutoHyphens/>
      <w:spacing w:after="6" w:line="240" w:lineRule="auto"/>
      <w:ind w:left="648" w:firstLine="0"/>
    </w:pPr>
    <w:rPr>
      <w:rFonts w:eastAsia="SimSun" w:cs="Times New Roman"/>
      <w:spacing w:val="-1"/>
      <w:sz w:val="20"/>
      <w:szCs w:val="20"/>
      <w:lang w:val="en-US" w:eastAsia="zh-CN"/>
    </w:rPr>
  </w:style>
  <w:style w:type="paragraph" w:styleId="Corpodetexto">
    <w:name w:val="Body Text"/>
    <w:basedOn w:val="Normal"/>
    <w:link w:val="CorpodetextoChar"/>
    <w:uiPriority w:val="99"/>
    <w:semiHidden/>
    <w:unhideWhenUsed/>
    <w:rsid w:val="00DA0579"/>
    <w:pPr>
      <w:spacing w:after="120"/>
    </w:pPr>
  </w:style>
  <w:style w:type="character" w:customStyle="1" w:styleId="CorpodetextoChar">
    <w:name w:val="Corpo de texto Char"/>
    <w:basedOn w:val="Fontepargpadro"/>
    <w:link w:val="Corpodetexto"/>
    <w:uiPriority w:val="99"/>
    <w:semiHidden/>
    <w:rsid w:val="00DA0579"/>
    <w:rPr>
      <w:rFonts w:ascii="Times New Roman" w:hAnsi="Times New Roman"/>
      <w:sz w:val="24"/>
    </w:rPr>
  </w:style>
  <w:style w:type="paragraph" w:customStyle="1" w:styleId="PrimeiroPargrafo">
    <w:name w:val="Primeiro Parágrafo"/>
    <w:basedOn w:val="Normal"/>
    <w:next w:val="Normal"/>
    <w:link w:val="PrimeiroPargrafoChar"/>
    <w:qFormat/>
    <w:rsid w:val="00581A4A"/>
    <w:pPr>
      <w:tabs>
        <w:tab w:val="left" w:pos="720"/>
      </w:tabs>
      <w:spacing w:before="120" w:line="240" w:lineRule="auto"/>
      <w:ind w:firstLine="0"/>
    </w:pPr>
    <w:rPr>
      <w:rFonts w:ascii="Times" w:eastAsia="Times New Roman" w:hAnsi="Times" w:cs="Times New Roman"/>
      <w:szCs w:val="20"/>
      <w:lang w:eastAsia="pt-BR"/>
    </w:rPr>
  </w:style>
  <w:style w:type="character" w:customStyle="1" w:styleId="PrimeiroPargrafoChar">
    <w:name w:val="Primeiro Parágrafo Char"/>
    <w:link w:val="PrimeiroPargrafo"/>
    <w:rsid w:val="00581A4A"/>
    <w:rPr>
      <w:rFonts w:ascii="Times" w:eastAsia="Times New Roman" w:hAnsi="Times" w:cs="Times New Roman"/>
      <w:sz w:val="24"/>
      <w:szCs w:val="20"/>
      <w:lang w:eastAsia="pt-BR"/>
    </w:rPr>
  </w:style>
  <w:style w:type="table" w:customStyle="1" w:styleId="IEEETable">
    <w:name w:val="IEEE Table"/>
    <w:basedOn w:val="Tabelanormal"/>
    <w:uiPriority w:val="99"/>
    <w:rsid w:val="00581A4A"/>
    <w:pPr>
      <w:spacing w:after="0" w:line="240" w:lineRule="auto"/>
    </w:pPr>
    <w:rPr>
      <w:rFonts w:ascii="Times New Roman" w:eastAsia="Times New Roman" w:hAnsi="Times New Roman" w:cs="Times New Roman"/>
      <w:sz w:val="20"/>
      <w:szCs w:val="20"/>
      <w:lang w:val="en-US"/>
    </w:rPr>
    <w:tblPr>
      <w:tblInd w:w="0" w:type="dxa"/>
      <w:tblBorders>
        <w:insideH w:val="single" w:sz="4" w:space="0" w:color="auto"/>
      </w:tblBorders>
      <w:tblCellMar>
        <w:top w:w="0" w:type="dxa"/>
        <w:left w:w="108" w:type="dxa"/>
        <w:bottom w:w="0" w:type="dxa"/>
        <w:right w:w="108" w:type="dxa"/>
      </w:tblCellMar>
    </w:tblPr>
    <w:tblStylePr w:type="firstRow">
      <w:tblPr/>
      <w:tcPr>
        <w:tcBorders>
          <w:top w:val="double" w:sz="4" w:space="0" w:color="auto"/>
        </w:tcBorders>
      </w:tcPr>
    </w:tblStylePr>
    <w:tblStylePr w:type="lastRow">
      <w:tblPr/>
      <w:tcPr>
        <w:tcBorders>
          <w:bottom w:val="double" w:sz="4" w:space="0" w:color="auto"/>
        </w:tcBorders>
      </w:tcPr>
    </w:tblStylePr>
  </w:style>
  <w:style w:type="paragraph" w:customStyle="1" w:styleId="ListaNumerada">
    <w:name w:val="Lista Numerada"/>
    <w:basedOn w:val="Normal"/>
    <w:link w:val="ListaNumeradaChar"/>
    <w:qFormat/>
    <w:rsid w:val="00581A4A"/>
    <w:pPr>
      <w:numPr>
        <w:numId w:val="5"/>
      </w:numPr>
      <w:tabs>
        <w:tab w:val="left" w:pos="993"/>
      </w:tabs>
      <w:spacing w:before="120" w:line="240" w:lineRule="auto"/>
    </w:pPr>
    <w:rPr>
      <w:rFonts w:ascii="Times" w:eastAsia="Times New Roman" w:hAnsi="Times" w:cs="Times New Roman"/>
      <w:szCs w:val="20"/>
      <w:lang w:eastAsia="pt-BR"/>
    </w:rPr>
  </w:style>
  <w:style w:type="character" w:customStyle="1" w:styleId="ListaNumeradaChar">
    <w:name w:val="Lista Numerada Char"/>
    <w:basedOn w:val="Fontepargpadro"/>
    <w:link w:val="ListaNumerada"/>
    <w:rsid w:val="00581A4A"/>
    <w:rPr>
      <w:rFonts w:ascii="Times" w:eastAsia="Times New Roman" w:hAnsi="Times" w:cs="Times New Roman"/>
      <w:sz w:val="24"/>
      <w:szCs w:val="20"/>
      <w:lang w:eastAsia="pt-BR"/>
    </w:rPr>
  </w:style>
  <w:style w:type="paragraph" w:styleId="Bibliografia">
    <w:name w:val="Bibliography"/>
    <w:basedOn w:val="Normal"/>
    <w:next w:val="Normal"/>
    <w:uiPriority w:val="37"/>
    <w:unhideWhenUsed/>
    <w:rsid w:val="00871856"/>
    <w:pPr>
      <w:spacing w:after="240" w:line="240" w:lineRule="auto"/>
      <w:ind w:firstLine="0"/>
    </w:pPr>
  </w:style>
  <w:style w:type="table" w:customStyle="1" w:styleId="TabeladeGrade5Escura-nfase11">
    <w:name w:val="Tabela de Grade 5 Escura - Ênfase 11"/>
    <w:basedOn w:val="Tabelanormal"/>
    <w:uiPriority w:val="50"/>
    <w:rsid w:val="00717EAB"/>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TabeladeGrade4-nfase11">
    <w:name w:val="Tabela de Grade 4 - Ênfase 11"/>
    <w:basedOn w:val="Tabelanormal"/>
    <w:uiPriority w:val="49"/>
    <w:rsid w:val="00F918F2"/>
    <w:pPr>
      <w:spacing w:after="0" w:line="240" w:lineRule="auto"/>
    </w:pPr>
    <w:rPr>
      <w:rFonts w:ascii="Arial" w:hAnsi="Arial"/>
      <w:sz w:val="20"/>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TextodeTabela">
    <w:name w:val="Texto de Tabela"/>
    <w:basedOn w:val="Normal"/>
    <w:link w:val="TextodeTabelaChar"/>
    <w:qFormat/>
    <w:rsid w:val="003D240B"/>
    <w:pPr>
      <w:spacing w:line="240" w:lineRule="auto"/>
      <w:ind w:firstLine="0"/>
    </w:pPr>
    <w:rPr>
      <w:rFonts w:ascii="Arial" w:hAnsi="Arial"/>
      <w:bCs/>
      <w:sz w:val="20"/>
      <w:szCs w:val="16"/>
      <w:lang w:val="en-US"/>
    </w:rPr>
  </w:style>
  <w:style w:type="table" w:customStyle="1" w:styleId="TabeladeLista3-nfase11">
    <w:name w:val="Tabela de Lista 3 - Ênfase 11"/>
    <w:basedOn w:val="Tabelanormal"/>
    <w:uiPriority w:val="48"/>
    <w:rsid w:val="00F918F2"/>
    <w:pPr>
      <w:spacing w:after="0" w:line="240" w:lineRule="auto"/>
    </w:pPr>
    <w:tblPr>
      <w:tblStyleRowBandSize w:val="1"/>
      <w:tblStyleColBandSize w:val="1"/>
      <w:tblInd w:w="0" w:type="dxa"/>
      <w:tblBorders>
        <w:top w:val="single" w:sz="4" w:space="0" w:color="4F81BD" w:themeColor="accent1"/>
        <w:left w:val="single" w:sz="4" w:space="0" w:color="4F81BD" w:themeColor="accent1"/>
        <w:bottom w:val="single" w:sz="4" w:space="0" w:color="4F81BD" w:themeColor="accent1"/>
        <w:right w:val="single" w:sz="4" w:space="0" w:color="4F81BD" w:themeColor="accent1"/>
      </w:tblBorders>
      <w:tblCellMar>
        <w:top w:w="0" w:type="dxa"/>
        <w:left w:w="108" w:type="dxa"/>
        <w:bottom w:w="0" w:type="dxa"/>
        <w:right w:w="108" w:type="dxa"/>
      </w:tblCellMar>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customStyle="1" w:styleId="TextodeTabelaChar">
    <w:name w:val="Texto de Tabela Char"/>
    <w:basedOn w:val="Fontepargpadro"/>
    <w:link w:val="TextodeTabela"/>
    <w:rsid w:val="003D240B"/>
    <w:rPr>
      <w:rFonts w:ascii="Arial" w:hAnsi="Arial"/>
      <w:bCs/>
      <w:sz w:val="20"/>
      <w:szCs w:val="16"/>
      <w:lang w:val="en-US"/>
    </w:rPr>
  </w:style>
  <w:style w:type="table" w:customStyle="1" w:styleId="TabeladeGrade3-nfase11">
    <w:name w:val="Tabela de Grade 3 - Ênfase 11"/>
    <w:basedOn w:val="Tabelanormal"/>
    <w:uiPriority w:val="48"/>
    <w:rsid w:val="00F918F2"/>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character" w:customStyle="1" w:styleId="BibliographyChar">
    <w:name w:val="Bibliography Char"/>
    <w:basedOn w:val="Fontepargpadro"/>
    <w:link w:val="Bibliografia1"/>
    <w:rsid w:val="00D3439D"/>
    <w:rPr>
      <w:rFonts w:ascii="Times New Roman" w:hAnsi="Times New Roman"/>
      <w:b/>
      <w:caps/>
      <w:sz w:val="28"/>
      <w:szCs w:val="28"/>
      <w:lang w:val="en-US"/>
    </w:rPr>
  </w:style>
  <w:style w:type="paragraph" w:customStyle="1" w:styleId="Listasemnumerao">
    <w:name w:val="Lista sem numeração"/>
    <w:basedOn w:val="Normal"/>
    <w:link w:val="ListasemnumeraoChar"/>
    <w:qFormat/>
    <w:rsid w:val="00E5182C"/>
    <w:pPr>
      <w:numPr>
        <w:numId w:val="9"/>
      </w:numPr>
      <w:tabs>
        <w:tab w:val="left" w:pos="993"/>
      </w:tabs>
      <w:spacing w:before="120" w:line="240" w:lineRule="auto"/>
    </w:pPr>
    <w:rPr>
      <w:rFonts w:ascii="Times" w:eastAsia="Times New Roman" w:hAnsi="Times" w:cs="Times New Roman"/>
      <w:szCs w:val="20"/>
      <w:lang w:eastAsia="pt-BR"/>
    </w:rPr>
  </w:style>
  <w:style w:type="character" w:customStyle="1" w:styleId="ListasemnumeraoChar">
    <w:name w:val="Lista sem numeração Char"/>
    <w:basedOn w:val="Fontepargpadro"/>
    <w:link w:val="Listasemnumerao"/>
    <w:rsid w:val="00E5182C"/>
    <w:rPr>
      <w:rFonts w:ascii="Times" w:eastAsia="Times New Roman" w:hAnsi="Times" w:cs="Times New Roman"/>
      <w:sz w:val="24"/>
      <w:szCs w:val="20"/>
      <w:lang w:eastAsia="pt-BR"/>
    </w:rPr>
  </w:style>
  <w:style w:type="paragraph" w:customStyle="1" w:styleId="Default">
    <w:name w:val="Default"/>
    <w:rsid w:val="00D70A1E"/>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845886">
      <w:bodyDiv w:val="1"/>
      <w:marLeft w:val="0"/>
      <w:marRight w:val="0"/>
      <w:marTop w:val="0"/>
      <w:marBottom w:val="0"/>
      <w:divBdr>
        <w:top w:val="none" w:sz="0" w:space="0" w:color="auto"/>
        <w:left w:val="none" w:sz="0" w:space="0" w:color="auto"/>
        <w:bottom w:val="none" w:sz="0" w:space="0" w:color="auto"/>
        <w:right w:val="none" w:sz="0" w:space="0" w:color="auto"/>
      </w:divBdr>
    </w:div>
    <w:div w:id="984358181">
      <w:bodyDiv w:val="1"/>
      <w:marLeft w:val="0"/>
      <w:marRight w:val="0"/>
      <w:marTop w:val="0"/>
      <w:marBottom w:val="0"/>
      <w:divBdr>
        <w:top w:val="none" w:sz="0" w:space="0" w:color="auto"/>
        <w:left w:val="none" w:sz="0" w:space="0" w:color="auto"/>
        <w:bottom w:val="none" w:sz="0" w:space="0" w:color="auto"/>
        <w:right w:val="none" w:sz="0" w:space="0" w:color="auto"/>
      </w:divBdr>
    </w:div>
    <w:div w:id="1080836991">
      <w:bodyDiv w:val="1"/>
      <w:marLeft w:val="0"/>
      <w:marRight w:val="0"/>
      <w:marTop w:val="0"/>
      <w:marBottom w:val="0"/>
      <w:divBdr>
        <w:top w:val="none" w:sz="0" w:space="0" w:color="auto"/>
        <w:left w:val="none" w:sz="0" w:space="0" w:color="auto"/>
        <w:bottom w:val="none" w:sz="0" w:space="0" w:color="auto"/>
        <w:right w:val="none" w:sz="0" w:space="0" w:color="auto"/>
      </w:divBdr>
    </w:div>
    <w:div w:id="1515609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7.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image" Target="media/image3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theme" Target="theme/theme1.xml"/><Relationship Id="rId10" Type="http://schemas.openxmlformats.org/officeDocument/2006/relationships/image" Target="media/image1.emf"/><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image" Target="media/image35.jpe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fontTable" Target="fontTable.xml"/><Relationship Id="rId8" Type="http://schemas.openxmlformats.org/officeDocument/2006/relationships/comments" Target="comments.xml"/></Relationships>
</file>

<file path=word/_rels/settings.xml.rels><?xml version="1.0" encoding="UTF-8" standalone="yes"?>
<Relationships xmlns="http://schemas.openxmlformats.org/package/2006/relationships"><Relationship Id="rId1" Type="http://schemas.openxmlformats.org/officeDocument/2006/relationships/attachedTemplate" Target="file:///F:\mybackups\Educacao\Mestrado-UFF\Procedimentos\Modelos\pgc-uff_v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54ADF7-64CB-4CC3-935A-A431926ADA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pgc-uff_v2.dotx</Template>
  <TotalTime>6903</TotalTime>
  <Pages>20</Pages>
  <Words>5966</Words>
  <Characters>32221</Characters>
  <Application>Microsoft Office Word</Application>
  <DocSecurity>0</DocSecurity>
  <Lines>268</Lines>
  <Paragraphs>76</Paragraphs>
  <ScaleCrop>false</ScaleCrop>
  <HeadingPairs>
    <vt:vector size="6" baseType="variant">
      <vt:variant>
        <vt:lpstr>Título</vt:lpstr>
      </vt:variant>
      <vt:variant>
        <vt:i4>1</vt:i4>
      </vt:variant>
      <vt:variant>
        <vt:lpstr>Títulos</vt:lpstr>
      </vt:variant>
      <vt:variant>
        <vt:i4>12</vt:i4>
      </vt:variant>
      <vt:variant>
        <vt:lpstr>Title</vt:lpstr>
      </vt:variant>
      <vt:variant>
        <vt:i4>1</vt:i4>
      </vt:variant>
    </vt:vector>
  </HeadingPairs>
  <TitlesOfParts>
    <vt:vector size="14" baseType="lpstr">
      <vt:lpstr>Template de Dissertações e Teses da UFF</vt:lpstr>
      <vt:lpstr>– Visualizing Distributed Version Control Systems</vt:lpstr>
      <vt:lpstr>    Introduction </vt:lpstr>
      <vt:lpstr>    Information Gathering </vt:lpstr>
      <vt:lpstr>    Information Visualization</vt:lpstr>
      <vt:lpstr>        Level 1: Notifications </vt:lpstr>
      <vt:lpstr>        Level 2: Topology</vt:lpstr>
      <vt:lpstr>        Level 3: Tracked branches</vt:lpstr>
      <vt:lpstr>        Level 4: Commits</vt:lpstr>
      <vt:lpstr>    Behind the Scenes</vt:lpstr>
      <vt:lpstr>    Technologies Used</vt:lpstr>
      <vt:lpstr>    DyeVC Usage</vt:lpstr>
      <vt:lpstr>    Final Considerations</vt:lpstr>
      <vt:lpstr>Template de Dissertações e Teses da UFF</vt:lpstr>
    </vt:vector>
  </TitlesOfParts>
  <Company/>
  <LinksUpToDate>false</LinksUpToDate>
  <CharactersWithSpaces>38111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de Dissertações e Teses da UFF</dc:title>
  <dc:subject/>
  <dc:creator>Cristiano</dc:creator>
  <cp:keywords/>
  <dc:description/>
  <cp:lastModifiedBy>Cristiano Cesario</cp:lastModifiedBy>
  <cp:revision>18</cp:revision>
  <cp:lastPrinted>2014-08-31T13:16:00Z</cp:lastPrinted>
  <dcterms:created xsi:type="dcterms:W3CDTF">2014-07-26T10:19:00Z</dcterms:created>
  <dcterms:modified xsi:type="dcterms:W3CDTF">2014-09-12T13:02:00Z</dcterms:modified>
  <cp:contentStatus>Em construção</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zotero-version="4.0.21.2"&gt;&lt;session id="Ju0WBAn4"/&gt;&lt;style id="http://www.zotero.org/styles/associacao-brasileira-de-normas-tecnicas-ufmg-face-initials-custom-Cristiano" hasBibliography="1" bibliographyStyleHasBeenSet="1"/&gt;&lt;prefs&gt;&lt;pre</vt:lpwstr>
  </property>
  <property fmtid="{D5CDD505-2E9C-101B-9397-08002B2CF9AE}" pid="3" name="ZOTERO_PREF_2">
    <vt:lpwstr>f name="fieldType" value="Field"/&gt;&lt;pref name="storeReferences" value="false"/&gt;&lt;pref name="automaticJournalAbbreviations" value="false"/&gt;&lt;pref name="noteType" value="0"/&gt;&lt;/prefs&gt;&lt;/data&gt;</vt:lpwstr>
  </property>
</Properties>
</file>