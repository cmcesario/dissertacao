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Pr="00717EAB" w:rsidRDefault="00330F8B" w:rsidP="00330F8B">
      <w:pPr>
        <w:jc w:val="center"/>
        <w:rPr>
          <w:rStyle w:val="TextoSimplesChar"/>
          <w:rFonts w:cs="Times New Roman"/>
          <w:b w:val="0"/>
          <w:lang w:val="en-US"/>
        </w:rPr>
      </w:pPr>
    </w:p>
    <w:p w:rsidR="00330F8B" w:rsidRPr="00717EAB" w:rsidRDefault="00330F8B" w:rsidP="00330F8B">
      <w:pPr>
        <w:jc w:val="center"/>
        <w:rPr>
          <w:rStyle w:val="TextoSimplesChar"/>
          <w:rFonts w:cs="Times New Roman"/>
          <w:b w:val="0"/>
          <w:lang w:val="en-US"/>
        </w:rPr>
      </w:pPr>
    </w:p>
    <w:p w:rsidR="00941844" w:rsidRPr="00717EAB" w:rsidRDefault="00704826" w:rsidP="003A0C7D">
      <w:pPr>
        <w:ind w:firstLine="0"/>
        <w:jc w:val="center"/>
        <w:rPr>
          <w:szCs w:val="24"/>
          <w:lang w:val="en-US"/>
        </w:rPr>
      </w:pPr>
      <w:r w:rsidRPr="00717EAB">
        <w:rPr>
          <w:lang w:val="en-US"/>
        </w:rPr>
        <w:fldChar w:fldCharType="begin">
          <w:ffData>
            <w:name w:val=""/>
            <w:enabled/>
            <w:calcOnExit w:val="0"/>
            <w:textInput>
              <w:default w:val="CRISTIANO MACHADO CESÁRIO"/>
              <w:format w:val="Maiúsculas"/>
            </w:textInput>
          </w:ffData>
        </w:fldChar>
      </w:r>
      <w:r w:rsidRPr="00717EAB">
        <w:rPr>
          <w:lang w:val="en-US"/>
        </w:rPr>
        <w:instrText xml:space="preserve"> FORMTEXT </w:instrText>
      </w:r>
      <w:r w:rsidRPr="00717EAB">
        <w:rPr>
          <w:lang w:val="en-US"/>
        </w:rPr>
      </w:r>
      <w:r w:rsidRPr="00717EAB">
        <w:rPr>
          <w:lang w:val="en-US"/>
        </w:rPr>
        <w:fldChar w:fldCharType="separate"/>
      </w:r>
      <w:r w:rsidR="002F6ED6">
        <w:rPr>
          <w:noProof/>
          <w:lang w:val="en-US"/>
        </w:rPr>
        <w:t>CRISTIANO MACHADO CESÁRIO</w:t>
      </w:r>
      <w:r w:rsidRPr="00717EAB">
        <w:rPr>
          <w:lang w:val="en-US"/>
        </w:rPr>
        <w:fldChar w:fldCharType="end"/>
      </w:r>
    </w:p>
    <w:p w:rsidR="00941844" w:rsidRPr="00717EAB" w:rsidRDefault="00941844" w:rsidP="00330F8B">
      <w:pPr>
        <w:rPr>
          <w:szCs w:val="24"/>
          <w:lang w:val="en-US"/>
        </w:rPr>
      </w:pPr>
    </w:p>
    <w:p w:rsidR="00330F8B" w:rsidRPr="00717EAB" w:rsidRDefault="00330F8B" w:rsidP="00330F8B">
      <w:pPr>
        <w:rPr>
          <w:szCs w:val="24"/>
          <w:lang w:val="en-US"/>
        </w:rPr>
      </w:pPr>
    </w:p>
    <w:p w:rsidR="00330F8B" w:rsidRPr="00717EAB" w:rsidRDefault="00330F8B" w:rsidP="00330F8B">
      <w:pPr>
        <w:rPr>
          <w:szCs w:val="24"/>
          <w:lang w:val="en-US"/>
        </w:rPr>
      </w:pPr>
    </w:p>
    <w:p w:rsidR="001B5E6A" w:rsidRPr="00717EAB" w:rsidRDefault="001B5E6A" w:rsidP="00330F8B">
      <w:pPr>
        <w:rPr>
          <w:b/>
          <w:szCs w:val="24"/>
          <w:lang w:val="en-US"/>
        </w:rPr>
      </w:pPr>
    </w:p>
    <w:p w:rsidR="00941844" w:rsidRPr="00717EAB" w:rsidRDefault="00704826" w:rsidP="00274BFA">
      <w:pPr>
        <w:ind w:firstLine="0"/>
        <w:jc w:val="center"/>
        <w:rPr>
          <w:caps/>
          <w:szCs w:val="24"/>
          <w:lang w:val="en-US"/>
        </w:rPr>
      </w:pPr>
      <w:r w:rsidRPr="00717EAB">
        <w:rPr>
          <w:caps/>
          <w:lang w:val="en-US"/>
        </w:rPr>
        <w:fldChar w:fldCharType="begin">
          <w:ffData>
            <w:name w:val=""/>
            <w:enabled/>
            <w:calcOnExit w:val="0"/>
            <w:textInput>
              <w:default w:val="AWARENESS OVER DISTRIBUTED VERSION CONTROL SYSTEMS"/>
              <w:format w:val="Maiúsculas"/>
            </w:textInput>
          </w:ffData>
        </w:fldChar>
      </w:r>
      <w:r w:rsidRPr="00717EAB">
        <w:rPr>
          <w:caps/>
          <w:lang w:val="en-US"/>
        </w:rPr>
        <w:instrText xml:space="preserve"> FORMTEXT </w:instrText>
      </w:r>
      <w:r w:rsidRPr="00717EAB">
        <w:rPr>
          <w:caps/>
          <w:lang w:val="en-US"/>
        </w:rPr>
      </w:r>
      <w:r w:rsidRPr="00717EAB">
        <w:rPr>
          <w:caps/>
          <w:lang w:val="en-US"/>
        </w:rPr>
        <w:fldChar w:fldCharType="separate"/>
      </w:r>
      <w:r w:rsidR="002F6ED6">
        <w:rPr>
          <w:caps/>
          <w:noProof/>
          <w:lang w:val="en-US"/>
        </w:rPr>
        <w:t>AWARENESS OVER DISTRIBUTED VERSION CONTROL SYSTEMS</w:t>
      </w:r>
      <w:r w:rsidRPr="00717EAB">
        <w:rPr>
          <w:caps/>
          <w:lang w:val="en-US"/>
        </w:rPr>
        <w:fldChar w:fldCharType="end"/>
      </w:r>
    </w:p>
    <w:p w:rsidR="00941844" w:rsidRPr="00717EAB" w:rsidRDefault="00941844" w:rsidP="00330F8B">
      <w:pPr>
        <w:rPr>
          <w:b/>
          <w:szCs w:val="24"/>
          <w:lang w:val="en-US"/>
        </w:rPr>
      </w:pPr>
    </w:p>
    <w:p w:rsidR="00941844" w:rsidRPr="00717EAB" w:rsidRDefault="00941844" w:rsidP="00330F8B">
      <w:pPr>
        <w:rPr>
          <w:b/>
          <w:szCs w:val="24"/>
          <w:lang w:val="en-US"/>
        </w:rPr>
      </w:pPr>
    </w:p>
    <w:p w:rsidR="00491E78" w:rsidRPr="00717EAB" w:rsidRDefault="00491E78" w:rsidP="00330F8B">
      <w:pPr>
        <w:rPr>
          <w:b/>
          <w:szCs w:val="24"/>
          <w:lang w:val="en-US"/>
        </w:rPr>
      </w:pPr>
    </w:p>
    <w:p w:rsidR="00491E78" w:rsidRPr="00717EAB" w:rsidRDefault="00491E78" w:rsidP="00330F8B">
      <w:pPr>
        <w:rPr>
          <w:b/>
          <w:szCs w:val="24"/>
          <w:lang w:val="en-US"/>
        </w:rPr>
      </w:pPr>
    </w:p>
    <w:p w:rsidR="00941844" w:rsidRPr="00717EAB" w:rsidRDefault="002305D6" w:rsidP="00704826">
      <w:pPr>
        <w:ind w:left="4536" w:firstLine="0"/>
        <w:rPr>
          <w:szCs w:val="24"/>
          <w:lang w:val="en-US"/>
        </w:rPr>
      </w:pPr>
      <w:sdt>
        <w:sdtPr>
          <w:rPr>
            <w:szCs w:val="24"/>
            <w:lang w:val="en-US"/>
          </w:rPr>
          <w:alias w:val="Tipo de Trabalho"/>
          <w:tag w:val="Tipo de Trabalho"/>
          <w:id w:val="691340442"/>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704826" w:rsidRPr="00717EAB">
            <w:rPr>
              <w:szCs w:val="24"/>
              <w:lang w:val="en-US"/>
            </w:rPr>
            <w:t>Thesis</w:t>
          </w:r>
        </w:sdtContent>
      </w:sdt>
      <w:r w:rsidR="00164D5D" w:rsidRPr="00717EAB">
        <w:rPr>
          <w:szCs w:val="24"/>
          <w:lang w:val="en-US"/>
        </w:rPr>
        <w:t xml:space="preserve"> </w:t>
      </w:r>
      <w:r w:rsidR="00704826" w:rsidRPr="00717EAB">
        <w:rPr>
          <w:szCs w:val="24"/>
          <w:lang w:val="en-US"/>
        </w:rPr>
        <w:t xml:space="preserve">presented to the Computing Graduate program of the Universidade Federal Fluminense in partial fulfillment of the requirements for the degree of </w:t>
      </w:r>
      <w:sdt>
        <w:sdtPr>
          <w:rPr>
            <w:szCs w:val="24"/>
            <w:lang w:val="en-US"/>
          </w:rPr>
          <w:alias w:val="Titulação"/>
          <w:tag w:val="Titulação"/>
          <w:id w:val="732257384"/>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704826" w:rsidRPr="00717EAB">
            <w:rPr>
              <w:szCs w:val="24"/>
              <w:lang w:val="en-US"/>
            </w:rPr>
            <w:t>Master of Science</w:t>
          </w:r>
        </w:sdtContent>
      </w:sdt>
      <w:r w:rsidR="00941844" w:rsidRPr="00717EAB">
        <w:rPr>
          <w:szCs w:val="24"/>
          <w:lang w:val="en-US"/>
        </w:rPr>
        <w:t xml:space="preserve">. </w:t>
      </w:r>
      <w:r w:rsidR="00704826" w:rsidRPr="00717EAB">
        <w:rPr>
          <w:szCs w:val="24"/>
          <w:lang w:val="en-US"/>
        </w:rPr>
        <w:t>Topic Area</w:t>
      </w:r>
      <w:r w:rsidR="00941844" w:rsidRPr="00717EAB">
        <w:rPr>
          <w:szCs w:val="24"/>
          <w:lang w:val="en-US"/>
        </w:rPr>
        <w:t xml:space="preserve">: </w:t>
      </w:r>
      <w:sdt>
        <w:sdtPr>
          <w:rPr>
            <w:szCs w:val="24"/>
            <w:lang w:val="en-US"/>
          </w:rPr>
          <w:alias w:val="Área de Concentração"/>
          <w:tag w:val="Área de Concentração"/>
          <w:id w:val="691340463"/>
          <w:lock w:val="sdtLocked"/>
          <w:placeholder>
            <w:docPart w:val="5499FC81CD864324A15C4D39C0BD296B"/>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704826" w:rsidRPr="00717EAB">
            <w:rPr>
              <w:szCs w:val="24"/>
              <w:lang w:val="en-US"/>
            </w:rPr>
            <w:t>Software Engineering</w:t>
          </w:r>
        </w:sdtContent>
      </w:sdt>
      <w:r w:rsidR="00941844" w:rsidRPr="00717EAB">
        <w:rPr>
          <w:szCs w:val="24"/>
          <w:lang w:val="en-US"/>
        </w:rPr>
        <w:t xml:space="preserve">. </w:t>
      </w:r>
    </w:p>
    <w:p w:rsidR="00941844" w:rsidRPr="00717EAB" w:rsidRDefault="00941844" w:rsidP="00330F8B">
      <w:pPr>
        <w:rPr>
          <w:szCs w:val="24"/>
          <w:lang w:val="en-US"/>
        </w:rPr>
      </w:pPr>
    </w:p>
    <w:p w:rsidR="00491E78" w:rsidRPr="00717EAB" w:rsidRDefault="00491E78" w:rsidP="00330F8B">
      <w:pPr>
        <w:rPr>
          <w:szCs w:val="24"/>
          <w:lang w:val="en-US"/>
        </w:rPr>
      </w:pPr>
    </w:p>
    <w:p w:rsidR="001B5E6A" w:rsidRPr="00717EAB" w:rsidRDefault="001B5E6A" w:rsidP="00330F8B">
      <w:pPr>
        <w:rPr>
          <w:szCs w:val="24"/>
          <w:lang w:val="en-US"/>
        </w:rPr>
      </w:pPr>
    </w:p>
    <w:p w:rsidR="00491E78" w:rsidRPr="00717EAB" w:rsidRDefault="00491E78" w:rsidP="00330F8B">
      <w:pPr>
        <w:rPr>
          <w:szCs w:val="24"/>
          <w:lang w:val="en-US"/>
        </w:rPr>
      </w:pPr>
    </w:p>
    <w:p w:rsidR="00941844" w:rsidRPr="00717EAB" w:rsidRDefault="00704826" w:rsidP="00274BFA">
      <w:pPr>
        <w:ind w:firstLine="0"/>
        <w:jc w:val="center"/>
        <w:rPr>
          <w:szCs w:val="24"/>
          <w:lang w:val="en-US"/>
        </w:rPr>
      </w:pPr>
      <w:r w:rsidRPr="00717EAB">
        <w:rPr>
          <w:szCs w:val="24"/>
          <w:lang w:val="en-US"/>
        </w:rPr>
        <w:t>Advisor</w:t>
      </w:r>
      <w:r w:rsidR="00941844" w:rsidRPr="00717EAB">
        <w:rPr>
          <w:szCs w:val="24"/>
          <w:lang w:val="en-US"/>
        </w:rPr>
        <w:t>:</w:t>
      </w:r>
      <w:r w:rsidR="00A938DD" w:rsidRPr="00717EAB">
        <w:rPr>
          <w:szCs w:val="24"/>
          <w:lang w:val="en-US"/>
        </w:rPr>
        <w:t xml:space="preserve"> Prof. D</w:t>
      </w:r>
      <w:r w:rsidRPr="00717EAB">
        <w:rPr>
          <w:szCs w:val="24"/>
          <w:lang w:val="en-US"/>
        </w:rPr>
        <w:t>.Sc</w:t>
      </w:r>
      <w:r w:rsidR="00A938DD" w:rsidRPr="00717EAB">
        <w:rPr>
          <w:szCs w:val="24"/>
          <w:lang w:val="en-US"/>
        </w:rPr>
        <w:t>.</w:t>
      </w:r>
      <w:r w:rsidR="00012A04" w:rsidRPr="00717EAB">
        <w:rPr>
          <w:szCs w:val="24"/>
          <w:lang w:val="en-US"/>
        </w:rPr>
        <w:t xml:space="preserve"> </w:t>
      </w:r>
      <w:r w:rsidRPr="00717EAB">
        <w:rPr>
          <w:lang w:val="en-US"/>
        </w:rPr>
        <w:fldChar w:fldCharType="begin">
          <w:ffData>
            <w:name w:val=""/>
            <w:enabled/>
            <w:calcOnExit w:val="0"/>
            <w:textInput>
              <w:default w:val="Leonardo Gresta Paulino Murta"/>
            </w:textInput>
          </w:ffData>
        </w:fldChar>
      </w:r>
      <w:r w:rsidRPr="00717EAB">
        <w:rPr>
          <w:lang w:val="en-US"/>
        </w:rPr>
        <w:instrText xml:space="preserve"> FORMTEXT </w:instrText>
      </w:r>
      <w:r w:rsidRPr="00717EAB">
        <w:rPr>
          <w:lang w:val="en-US"/>
        </w:rPr>
      </w:r>
      <w:r w:rsidRPr="00717EAB">
        <w:rPr>
          <w:lang w:val="en-US"/>
        </w:rPr>
        <w:fldChar w:fldCharType="separate"/>
      </w:r>
      <w:r w:rsidR="002F6ED6">
        <w:rPr>
          <w:noProof/>
          <w:lang w:val="en-US"/>
        </w:rPr>
        <w:t>Leonardo Gresta Paulino Murta</w:t>
      </w:r>
      <w:r w:rsidRPr="00717EAB">
        <w:rPr>
          <w:lang w:val="en-US"/>
        </w:rPr>
        <w:fldChar w:fldCharType="end"/>
      </w:r>
    </w:p>
    <w:p w:rsidR="00190536" w:rsidRPr="00717EAB" w:rsidRDefault="00190536" w:rsidP="00330F8B">
      <w:pPr>
        <w:rPr>
          <w:lang w:val="en-US"/>
        </w:rPr>
      </w:pPr>
    </w:p>
    <w:p w:rsidR="00491E78" w:rsidRPr="00717EAB" w:rsidRDefault="00491E78" w:rsidP="00330F8B">
      <w:pPr>
        <w:rPr>
          <w:szCs w:val="24"/>
          <w:lang w:val="en-US"/>
        </w:rPr>
      </w:pPr>
    </w:p>
    <w:p w:rsidR="00491E78" w:rsidRPr="00717EAB" w:rsidRDefault="00491E78" w:rsidP="00330F8B">
      <w:pPr>
        <w:rPr>
          <w:szCs w:val="24"/>
          <w:lang w:val="en-US"/>
        </w:rPr>
      </w:pPr>
    </w:p>
    <w:p w:rsidR="00330F8B" w:rsidRPr="00717EAB" w:rsidRDefault="00330F8B" w:rsidP="00330F8B">
      <w:pPr>
        <w:rPr>
          <w:szCs w:val="24"/>
          <w:lang w:val="en-US"/>
        </w:rPr>
      </w:pPr>
    </w:p>
    <w:p w:rsidR="00330F8B" w:rsidRPr="00717EAB" w:rsidRDefault="00330F8B" w:rsidP="00330F8B">
      <w:pPr>
        <w:rPr>
          <w:szCs w:val="24"/>
          <w:lang w:val="en-US"/>
        </w:rPr>
      </w:pPr>
    </w:p>
    <w:p w:rsidR="00941844" w:rsidRPr="00717EAB" w:rsidRDefault="00941844" w:rsidP="00330F8B">
      <w:pPr>
        <w:rPr>
          <w:szCs w:val="24"/>
          <w:lang w:val="en-US"/>
        </w:rPr>
      </w:pPr>
    </w:p>
    <w:p w:rsidR="00491E78" w:rsidRPr="00717EAB" w:rsidRDefault="00491E78" w:rsidP="00330F8B">
      <w:pPr>
        <w:rPr>
          <w:szCs w:val="24"/>
          <w:lang w:val="en-US"/>
        </w:rPr>
      </w:pPr>
    </w:p>
    <w:p w:rsidR="00491E78" w:rsidRPr="00717EAB" w:rsidRDefault="00491E78" w:rsidP="00330F8B">
      <w:pPr>
        <w:rPr>
          <w:szCs w:val="24"/>
          <w:lang w:val="en-US"/>
        </w:rPr>
      </w:pPr>
    </w:p>
    <w:p w:rsidR="00941844" w:rsidRPr="002F6ED6" w:rsidRDefault="00491E78" w:rsidP="00274BFA">
      <w:pPr>
        <w:ind w:firstLine="0"/>
        <w:jc w:val="center"/>
      </w:pPr>
      <w:r w:rsidRPr="002F6ED6">
        <w:t>Niterói</w:t>
      </w:r>
    </w:p>
    <w:p w:rsidR="00144A67" w:rsidRPr="002F6ED6" w:rsidRDefault="00704826" w:rsidP="00274BFA">
      <w:pPr>
        <w:ind w:firstLine="0"/>
        <w:jc w:val="center"/>
        <w:rPr>
          <w:szCs w:val="24"/>
        </w:rPr>
      </w:pPr>
      <w:r w:rsidRPr="00717EAB">
        <w:rPr>
          <w:lang w:val="en-US"/>
        </w:rPr>
        <w:fldChar w:fldCharType="begin">
          <w:ffData>
            <w:name w:val=""/>
            <w:enabled/>
            <w:calcOnExit w:val="0"/>
            <w:textInput>
              <w:default w:val="2014"/>
            </w:textInput>
          </w:ffData>
        </w:fldChar>
      </w:r>
      <w:r w:rsidRPr="002F6ED6">
        <w:instrText xml:space="preserve"> FORMTEXT </w:instrText>
      </w:r>
      <w:r w:rsidRPr="00717EAB">
        <w:rPr>
          <w:lang w:val="en-US"/>
        </w:rPr>
      </w:r>
      <w:r w:rsidRPr="00717EAB">
        <w:rPr>
          <w:lang w:val="en-US"/>
        </w:rPr>
        <w:fldChar w:fldCharType="separate"/>
      </w:r>
      <w:r w:rsidR="002F6ED6" w:rsidRPr="002F6ED6">
        <w:rPr>
          <w:noProof/>
        </w:rPr>
        <w:t>2014</w:t>
      </w:r>
      <w:r w:rsidRPr="00717EAB">
        <w:rPr>
          <w:lang w:val="en-US"/>
        </w:rPr>
        <w:fldChar w:fldCharType="end"/>
      </w:r>
    </w:p>
    <w:p w:rsidR="00144A67" w:rsidRPr="002F6ED6" w:rsidRDefault="00144A67">
      <w:pPr>
        <w:spacing w:after="200" w:line="276" w:lineRule="auto"/>
        <w:jc w:val="left"/>
        <w:rPr>
          <w:b/>
          <w:szCs w:val="24"/>
        </w:rPr>
      </w:pPr>
      <w:r w:rsidRPr="002F6ED6">
        <w:rPr>
          <w:b/>
          <w:szCs w:val="24"/>
        </w:rPr>
        <w:br w:type="page"/>
      </w:r>
    </w:p>
    <w:p w:rsidR="00170830" w:rsidRPr="002F6ED6" w:rsidRDefault="006A4744" w:rsidP="00645486">
      <w:pPr>
        <w:ind w:firstLine="0"/>
      </w:pPr>
      <w:r w:rsidRPr="002F6ED6">
        <w:lastRenderedPageBreak/>
        <w:t xml:space="preserve">Ficha Catalográfica </w:t>
      </w:r>
      <w:r w:rsidR="00645486" w:rsidRPr="002F6ED6">
        <w:t>– Esta página deve ser removida na versão a ser entregue para a banca, mas deve ser reinserida na versão final, com a ficha catalográfica fornecida pela biblioteca. Informações sobre este processo devem ser obtidas na secretaria da pós-graduação.</w:t>
      </w:r>
    </w:p>
    <w:p w:rsidR="00144A67" w:rsidRPr="002F6ED6" w:rsidRDefault="00144A67" w:rsidP="00144A67">
      <w:pPr>
        <w:rPr>
          <w:b/>
          <w:caps/>
        </w:rPr>
      </w:pPr>
      <w:r w:rsidRPr="002F6ED6">
        <w:rPr>
          <w:b/>
          <w:caps/>
        </w:rPr>
        <w:br w:type="page"/>
      </w:r>
    </w:p>
    <w:p w:rsidR="003505FE" w:rsidRPr="00717EAB" w:rsidRDefault="002305D6" w:rsidP="003A0C7D">
      <w:pPr>
        <w:ind w:firstLine="0"/>
        <w:jc w:val="center"/>
        <w:rPr>
          <w:caps/>
          <w:lang w:val="en-US"/>
        </w:rPr>
      </w:pPr>
      <w:sdt>
        <w:sdtPr>
          <w:rPr>
            <w:caps/>
            <w:lang w:val="en-US"/>
          </w:rPr>
          <w:alias w:val="Nome Completo do Aluno"/>
          <w:id w:val="732257386"/>
          <w:lock w:val="sdtLocked"/>
          <w:placeholder>
            <w:docPart w:val="2377DDBD308A4010B8AD14CD81A1B44E"/>
          </w:placeholder>
          <w:text/>
        </w:sdtPr>
        <w:sdtContent>
          <w:r w:rsidR="003A63B7" w:rsidRPr="00717EAB">
            <w:rPr>
              <w:caps/>
              <w:lang w:val="en-US"/>
            </w:rPr>
            <w:t>CRISTIANO MACHADO CESÁRIO</w:t>
          </w:r>
        </w:sdtContent>
      </w:sdt>
    </w:p>
    <w:p w:rsidR="001B5E6A" w:rsidRPr="00717EAB" w:rsidRDefault="001B5E6A" w:rsidP="00144A67">
      <w:pPr>
        <w:rPr>
          <w:rFonts w:cs="Times New Roman"/>
          <w:b/>
          <w:szCs w:val="24"/>
          <w:lang w:val="en-US"/>
        </w:rPr>
      </w:pPr>
    </w:p>
    <w:p w:rsidR="003505FE" w:rsidRPr="00717EAB" w:rsidRDefault="002305D6" w:rsidP="003A0C7D">
      <w:pPr>
        <w:ind w:firstLine="0"/>
        <w:jc w:val="center"/>
        <w:rPr>
          <w:rFonts w:cs="Times New Roman"/>
          <w:caps/>
          <w:lang w:val="en-US"/>
        </w:rPr>
      </w:pPr>
      <w:sdt>
        <w:sdtPr>
          <w:rPr>
            <w:caps/>
            <w:lang w:val="en-US"/>
          </w:rPr>
          <w:alias w:val="Título do Trabalho"/>
          <w:tag w:val="Título do Trabalho"/>
          <w:id w:val="10655290"/>
          <w:lock w:val="sdtLocked"/>
          <w:placeholder>
            <w:docPart w:val="9DB67C86873D4EA798815314F861C290"/>
          </w:placeholder>
          <w:text/>
        </w:sdtPr>
        <w:sdtContent>
          <w:r w:rsidR="003A63B7" w:rsidRPr="00717EAB">
            <w:rPr>
              <w:caps/>
              <w:lang w:val="en-US"/>
            </w:rPr>
            <w:t>AWARENESS OVER DISTRIBUTED VERSION CONTROL SYSTEMS</w:t>
          </w:r>
        </w:sdtContent>
      </w:sdt>
    </w:p>
    <w:p w:rsidR="00491E78" w:rsidRPr="00717EAB" w:rsidRDefault="00491E78" w:rsidP="00144A67">
      <w:pPr>
        <w:rPr>
          <w:lang w:val="en-US"/>
        </w:rPr>
      </w:pPr>
    </w:p>
    <w:p w:rsidR="00A938DD" w:rsidRPr="00717EAB" w:rsidRDefault="002305D6" w:rsidP="004913AD">
      <w:pPr>
        <w:ind w:left="4536" w:firstLine="0"/>
        <w:rPr>
          <w:rFonts w:cs="Times New Roman"/>
          <w:szCs w:val="24"/>
          <w:lang w:val="en-US"/>
        </w:rPr>
      </w:pPr>
      <w:sdt>
        <w:sdtPr>
          <w:rPr>
            <w:rFonts w:cs="Times New Roman"/>
            <w:szCs w:val="24"/>
            <w:lang w:val="en-US"/>
          </w:rPr>
          <w:alias w:val="Tipo de Trabalho"/>
          <w:tag w:val="Tipo de Trabalho"/>
          <w:id w:val="732257389"/>
          <w:lock w:val="sdtLocked"/>
          <w:placeholder>
            <w:docPart w:val="5499FC81CD864324A15C4D39C0BD296B"/>
          </w:placeholder>
          <w:dropDownList>
            <w:listItem w:displayText="Dissertação" w:value="Dissertação"/>
            <w:listItem w:displayText="Tese" w:value="Tese"/>
            <w:listItem w:displayText="Thesis" w:value="Thesis"/>
          </w:dropDownList>
        </w:sdtPr>
        <w:sdtContent>
          <w:r w:rsidR="003A63B7" w:rsidRPr="00717EAB">
            <w:rPr>
              <w:rFonts w:cs="Times New Roman"/>
              <w:szCs w:val="24"/>
              <w:lang w:val="en-US"/>
            </w:rPr>
            <w:t>Thesis</w:t>
          </w:r>
        </w:sdtContent>
      </w:sdt>
      <w:r w:rsidR="003505FE" w:rsidRPr="00717EAB">
        <w:rPr>
          <w:rFonts w:cs="Times New Roman"/>
          <w:szCs w:val="24"/>
          <w:lang w:val="en-US"/>
        </w:rPr>
        <w:t xml:space="preserve"> </w:t>
      </w:r>
      <w:r w:rsidR="003A63B7" w:rsidRPr="00717EAB">
        <w:rPr>
          <w:szCs w:val="24"/>
          <w:lang w:val="en-US"/>
        </w:rPr>
        <w:t xml:space="preserve">presented to the Computing Graduate program of the Universidade Federal Fluminense in partial fulfillment of the requirements for the degree of </w:t>
      </w:r>
      <w:sdt>
        <w:sdtPr>
          <w:rPr>
            <w:rFonts w:cs="Times New Roman"/>
            <w:szCs w:val="24"/>
            <w:lang w:val="en-US"/>
          </w:rPr>
          <w:alias w:val="Titulação"/>
          <w:tag w:val="Titulação"/>
          <w:id w:val="732257391"/>
          <w:lock w:val="sdtLocked"/>
          <w:placeholder>
            <w:docPart w:val="5499FC81CD864324A15C4D39C0BD296B"/>
          </w:placeholder>
          <w:dropDownList>
            <w:listItem w:displayText="Mestre" w:value="Mestre"/>
            <w:listItem w:displayText="Doutor" w:value="Doutor"/>
            <w:listItem w:displayText="Master of Science" w:value="Master of Science"/>
          </w:dropDownList>
        </w:sdtPr>
        <w:sdtContent>
          <w:r w:rsidR="003A63B7" w:rsidRPr="00717EAB">
            <w:rPr>
              <w:rFonts w:cs="Times New Roman"/>
              <w:szCs w:val="24"/>
              <w:lang w:val="en-US"/>
            </w:rPr>
            <w:t>Master of Science</w:t>
          </w:r>
        </w:sdtContent>
      </w:sdt>
      <w:r w:rsidR="003505FE" w:rsidRPr="00717EAB">
        <w:rPr>
          <w:rFonts w:cs="Times New Roman"/>
          <w:szCs w:val="24"/>
          <w:lang w:val="en-US"/>
        </w:rPr>
        <w:t xml:space="preserve">. </w:t>
      </w:r>
      <w:r w:rsidR="003A63B7" w:rsidRPr="00717EAB">
        <w:rPr>
          <w:rFonts w:cs="Times New Roman"/>
          <w:szCs w:val="24"/>
          <w:lang w:val="en-US"/>
        </w:rPr>
        <w:t>Topic Area</w:t>
      </w:r>
      <w:r w:rsidR="00A938DD" w:rsidRPr="00717EAB">
        <w:rPr>
          <w:rFonts w:cs="Times New Roman"/>
          <w:szCs w:val="24"/>
          <w:lang w:val="en-US"/>
        </w:rPr>
        <w:t xml:space="preserve">: </w:t>
      </w:r>
      <w:sdt>
        <w:sdtPr>
          <w:rPr>
            <w:rFonts w:cs="Times New Roman"/>
            <w:szCs w:val="24"/>
            <w:lang w:val="en-US"/>
          </w:rPr>
          <w:alias w:val="Área de Concentração"/>
          <w:tag w:val="Área de Concentração"/>
          <w:id w:val="10655292"/>
          <w:lock w:val="sdtLocked"/>
          <w:placeholder>
            <w:docPart w:val="83FD0E8A03524201BD4217A38BE98E43"/>
          </w:placeholde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listItem w:displayText="Software Engineering" w:value="Software Engineering"/>
          </w:dropDownList>
        </w:sdtPr>
        <w:sdtContent>
          <w:r w:rsidR="002F6ED6">
            <w:rPr>
              <w:rFonts w:cs="Times New Roman"/>
              <w:szCs w:val="24"/>
              <w:lang w:val="en-US"/>
            </w:rPr>
            <w:t>Software Engineering</w:t>
          </w:r>
        </w:sdtContent>
      </w:sdt>
      <w:r w:rsidR="00A938DD" w:rsidRPr="00717EAB">
        <w:rPr>
          <w:rFonts w:cs="Times New Roman"/>
          <w:szCs w:val="24"/>
          <w:lang w:val="en-US"/>
        </w:rPr>
        <w:t xml:space="preserve">. </w:t>
      </w:r>
    </w:p>
    <w:p w:rsidR="00491E78" w:rsidRPr="00717EAB" w:rsidRDefault="00491E78" w:rsidP="00144A67">
      <w:pPr>
        <w:rPr>
          <w:lang w:val="en-US"/>
        </w:rPr>
      </w:pPr>
    </w:p>
    <w:p w:rsidR="003505FE" w:rsidRPr="00717EAB" w:rsidRDefault="003505FE" w:rsidP="00BA43F3">
      <w:pPr>
        <w:ind w:firstLine="0"/>
        <w:jc w:val="left"/>
        <w:rPr>
          <w:rFonts w:cs="Times New Roman"/>
          <w:szCs w:val="24"/>
          <w:lang w:val="en-US"/>
        </w:rPr>
      </w:pPr>
      <w:r w:rsidRPr="00717EAB">
        <w:rPr>
          <w:rFonts w:cs="Times New Roman"/>
          <w:szCs w:val="24"/>
          <w:lang w:val="en-US"/>
        </w:rPr>
        <w:t>Ap</w:t>
      </w:r>
      <w:r w:rsidR="003A63B7" w:rsidRPr="00717EAB">
        <w:rPr>
          <w:rFonts w:cs="Times New Roman"/>
          <w:szCs w:val="24"/>
          <w:lang w:val="en-US"/>
        </w:rPr>
        <w:t>proved on</w:t>
      </w:r>
      <w:r w:rsidR="00A938DD" w:rsidRPr="00717EAB">
        <w:rPr>
          <w:rFonts w:cs="Times New Roman"/>
          <w:szCs w:val="24"/>
          <w:lang w:val="en-US"/>
        </w:rPr>
        <w:t xml:space="preserve"> </w:t>
      </w:r>
      <w:r w:rsidR="008825D9" w:rsidRPr="00717EAB">
        <w:rPr>
          <w:lang w:val="en-US"/>
        </w:rPr>
        <w:fldChar w:fldCharType="begin">
          <w:ffData>
            <w:name w:val=""/>
            <w:enabled/>
            <w:calcOnExit w:val="0"/>
            <w:textInput>
              <w:default w:val="&lt;MES&gt;"/>
            </w:textInput>
          </w:ffData>
        </w:fldChar>
      </w:r>
      <w:r w:rsidR="00BA43F3" w:rsidRPr="00717EAB">
        <w:rPr>
          <w:lang w:val="en-US"/>
        </w:rPr>
        <w:instrText xml:space="preserve"> FORMTEXT </w:instrText>
      </w:r>
      <w:r w:rsidR="008825D9" w:rsidRPr="00717EAB">
        <w:rPr>
          <w:lang w:val="en-US"/>
        </w:rPr>
      </w:r>
      <w:r w:rsidR="008825D9" w:rsidRPr="00717EAB">
        <w:rPr>
          <w:lang w:val="en-US"/>
        </w:rPr>
        <w:fldChar w:fldCharType="separate"/>
      </w:r>
      <w:r w:rsidR="002F6ED6">
        <w:rPr>
          <w:noProof/>
          <w:lang w:val="en-US"/>
        </w:rPr>
        <w:t>&lt;MES&gt;</w:t>
      </w:r>
      <w:r w:rsidR="008825D9" w:rsidRPr="00717EAB">
        <w:rPr>
          <w:lang w:val="en-US"/>
        </w:rPr>
        <w:fldChar w:fldCharType="end"/>
      </w:r>
      <w:r w:rsidR="00A938DD" w:rsidRPr="00717EAB">
        <w:rPr>
          <w:rFonts w:cs="Times New Roman"/>
          <w:szCs w:val="24"/>
          <w:lang w:val="en-US"/>
        </w:rPr>
        <w:t xml:space="preserve"> </w:t>
      </w:r>
      <w:r w:rsidR="008825D9" w:rsidRPr="00717EAB">
        <w:rPr>
          <w:lang w:val="en-US"/>
        </w:rPr>
        <w:fldChar w:fldCharType="begin">
          <w:ffData>
            <w:name w:val=""/>
            <w:enabled/>
            <w:calcOnExit w:val="0"/>
            <w:textInput>
              <w:default w:val="&lt;ANO&gt;"/>
            </w:textInput>
          </w:ffData>
        </w:fldChar>
      </w:r>
      <w:r w:rsidR="00BA43F3" w:rsidRPr="00717EAB">
        <w:rPr>
          <w:lang w:val="en-US"/>
        </w:rPr>
        <w:instrText xml:space="preserve"> FORMTEXT </w:instrText>
      </w:r>
      <w:r w:rsidR="008825D9" w:rsidRPr="00717EAB">
        <w:rPr>
          <w:lang w:val="en-US"/>
        </w:rPr>
      </w:r>
      <w:r w:rsidR="008825D9" w:rsidRPr="00717EAB">
        <w:rPr>
          <w:lang w:val="en-US"/>
        </w:rPr>
        <w:fldChar w:fldCharType="separate"/>
      </w:r>
      <w:r w:rsidR="002F6ED6">
        <w:rPr>
          <w:noProof/>
          <w:lang w:val="en-US"/>
        </w:rPr>
        <w:t>&lt;ANO&gt;</w:t>
      </w:r>
      <w:r w:rsidR="008825D9" w:rsidRPr="00717EAB">
        <w:rPr>
          <w:lang w:val="en-US"/>
        </w:rPr>
        <w:fldChar w:fldCharType="end"/>
      </w:r>
      <w:r w:rsidR="00A938DD" w:rsidRPr="00717EAB">
        <w:rPr>
          <w:rFonts w:cs="Times New Roman"/>
          <w:szCs w:val="24"/>
          <w:lang w:val="en-US"/>
        </w:rPr>
        <w:t>.</w:t>
      </w:r>
    </w:p>
    <w:p w:rsidR="00A938DD" w:rsidRPr="00717EAB" w:rsidRDefault="00A938DD" w:rsidP="00144A67">
      <w:pPr>
        <w:rPr>
          <w:rFonts w:cs="Times New Roman"/>
          <w:b/>
          <w:szCs w:val="24"/>
          <w:lang w:val="en-US"/>
        </w:rPr>
      </w:pPr>
    </w:p>
    <w:p w:rsidR="00A938DD" w:rsidRPr="00717EAB" w:rsidRDefault="003A63B7" w:rsidP="003A0C7D">
      <w:pPr>
        <w:ind w:firstLine="0"/>
        <w:jc w:val="center"/>
        <w:rPr>
          <w:rFonts w:cs="Times New Roman"/>
          <w:szCs w:val="24"/>
          <w:lang w:val="en-US"/>
        </w:rPr>
      </w:pPr>
      <w:r w:rsidRPr="00717EAB">
        <w:rPr>
          <w:rFonts w:cs="Times New Roman"/>
          <w:szCs w:val="24"/>
          <w:lang w:val="en-US"/>
        </w:rPr>
        <w:t>APPROVED BY</w:t>
      </w:r>
    </w:p>
    <w:p w:rsidR="003505FE" w:rsidRPr="00717EAB" w:rsidRDefault="003505FE" w:rsidP="003A63B7">
      <w:pPr>
        <w:tabs>
          <w:tab w:val="left" w:pos="3686"/>
        </w:tabs>
        <w:jc w:val="center"/>
        <w:rPr>
          <w:rFonts w:cs="Times New Roman"/>
          <w:szCs w:val="24"/>
          <w:lang w:val="en-US"/>
        </w:rPr>
      </w:pPr>
    </w:p>
    <w:p w:rsidR="00097A67" w:rsidRPr="00717EAB" w:rsidRDefault="00097A67" w:rsidP="00144A67">
      <w:pPr>
        <w:jc w:val="center"/>
        <w:rPr>
          <w:rFonts w:cs="Times New Roman"/>
          <w:szCs w:val="24"/>
          <w:lang w:val="en-US"/>
        </w:rPr>
      </w:pPr>
    </w:p>
    <w:p w:rsidR="00A938DD" w:rsidRPr="00547015" w:rsidRDefault="00525FCA" w:rsidP="003A0C7D">
      <w:pPr>
        <w:ind w:firstLine="0"/>
        <w:jc w:val="center"/>
        <w:rPr>
          <w:rFonts w:cs="Times New Roman"/>
          <w:szCs w:val="24"/>
          <w:lang w:val="en-US"/>
        </w:rPr>
      </w:pPr>
      <w:r w:rsidRPr="00547015">
        <w:rPr>
          <w:rFonts w:cs="Times New Roman"/>
          <w:szCs w:val="24"/>
          <w:lang w:val="en-US"/>
        </w:rPr>
        <w:t>______________________________________</w:t>
      </w:r>
      <w:r w:rsidR="00A938DD" w:rsidRPr="00547015">
        <w:rPr>
          <w:rFonts w:cs="Times New Roman"/>
          <w:szCs w:val="24"/>
          <w:lang w:val="en-US"/>
        </w:rPr>
        <w:t>__________</w:t>
      </w:r>
      <w:r w:rsidRPr="00547015">
        <w:rPr>
          <w:rFonts w:cs="Times New Roman"/>
          <w:szCs w:val="24"/>
          <w:lang w:val="en-US"/>
        </w:rPr>
        <w:t>_____________</w:t>
      </w:r>
    </w:p>
    <w:p w:rsidR="00525FCA" w:rsidRPr="002F6ED6" w:rsidRDefault="00525FCA" w:rsidP="003A0C7D">
      <w:pPr>
        <w:ind w:firstLine="0"/>
        <w:jc w:val="center"/>
        <w:rPr>
          <w:rFonts w:cs="Times New Roman"/>
          <w:szCs w:val="24"/>
        </w:rPr>
      </w:pPr>
      <w:r w:rsidRPr="002F6ED6">
        <w:rPr>
          <w:rFonts w:cs="Times New Roman"/>
          <w:szCs w:val="24"/>
        </w:rPr>
        <w:t xml:space="preserve">Prof. </w:t>
      </w:r>
      <w:r w:rsidR="00A938DD" w:rsidRPr="002F6ED6">
        <w:rPr>
          <w:rFonts w:cs="Times New Roman"/>
          <w:szCs w:val="24"/>
        </w:rPr>
        <w:t>D</w:t>
      </w:r>
      <w:r w:rsidR="003A63B7" w:rsidRPr="002F6ED6">
        <w:rPr>
          <w:rFonts w:cs="Times New Roman"/>
          <w:szCs w:val="24"/>
        </w:rPr>
        <w:t>.Sc</w:t>
      </w:r>
      <w:r w:rsidR="00A938DD" w:rsidRPr="002F6ED6">
        <w:rPr>
          <w:rFonts w:cs="Times New Roman"/>
          <w:szCs w:val="24"/>
        </w:rPr>
        <w:t xml:space="preserve">. </w:t>
      </w:r>
      <w:r w:rsidR="00704826" w:rsidRPr="00717EAB">
        <w:rPr>
          <w:lang w:val="en-US"/>
        </w:rPr>
        <w:fldChar w:fldCharType="begin">
          <w:ffData>
            <w:name w:val=""/>
            <w:enabled/>
            <w:calcOnExit w:val="0"/>
            <w:textInput>
              <w:default w:val="Leonardo Gresta Paulino Murta"/>
            </w:textInput>
          </w:ffData>
        </w:fldChar>
      </w:r>
      <w:r w:rsidR="00704826" w:rsidRPr="002F6ED6">
        <w:instrText xml:space="preserve"> FORMTEXT </w:instrText>
      </w:r>
      <w:r w:rsidR="00704826" w:rsidRPr="00717EAB">
        <w:rPr>
          <w:lang w:val="en-US"/>
        </w:rPr>
      </w:r>
      <w:r w:rsidR="00704826" w:rsidRPr="00717EAB">
        <w:rPr>
          <w:lang w:val="en-US"/>
        </w:rPr>
        <w:fldChar w:fldCharType="separate"/>
      </w:r>
      <w:r w:rsidR="002F6ED6" w:rsidRPr="002F6ED6">
        <w:rPr>
          <w:noProof/>
        </w:rPr>
        <w:t>Leonardo Gresta Paulino Murta</w:t>
      </w:r>
      <w:r w:rsidR="00704826" w:rsidRPr="00717EAB">
        <w:rPr>
          <w:lang w:val="en-US"/>
        </w:rPr>
        <w:fldChar w:fldCharType="end"/>
      </w:r>
      <w:r w:rsidR="00BA43F3" w:rsidRPr="002F6ED6">
        <w:t xml:space="preserve"> </w:t>
      </w:r>
      <w:r w:rsidR="00A938DD" w:rsidRPr="002F6ED6">
        <w:rPr>
          <w:rFonts w:cs="Times New Roman"/>
          <w:szCs w:val="24"/>
        </w:rPr>
        <w:t xml:space="preserve">– </w:t>
      </w:r>
      <w:r w:rsidR="003A63B7" w:rsidRPr="002F6ED6">
        <w:rPr>
          <w:rFonts w:cs="Times New Roman"/>
          <w:szCs w:val="24"/>
        </w:rPr>
        <w:t>Advisor</w:t>
      </w:r>
    </w:p>
    <w:p w:rsidR="00A938DD" w:rsidRPr="002F6ED6" w:rsidRDefault="00A938DD" w:rsidP="003A0C7D">
      <w:pPr>
        <w:ind w:firstLine="0"/>
        <w:jc w:val="center"/>
        <w:rPr>
          <w:rFonts w:cs="Times New Roman"/>
          <w:szCs w:val="24"/>
        </w:rPr>
      </w:pPr>
      <w:r w:rsidRPr="002F6ED6">
        <w:rPr>
          <w:rFonts w:cs="Times New Roman"/>
          <w:szCs w:val="24"/>
        </w:rPr>
        <w:t>UFF</w:t>
      </w:r>
    </w:p>
    <w:p w:rsidR="00525FCA" w:rsidRPr="002F6ED6" w:rsidRDefault="00525FCA" w:rsidP="00144A67">
      <w:pPr>
        <w:jc w:val="center"/>
        <w:rPr>
          <w:rFonts w:cs="Times New Roman"/>
          <w:szCs w:val="24"/>
        </w:rPr>
      </w:pPr>
    </w:p>
    <w:p w:rsidR="00097A67" w:rsidRPr="002F6ED6" w:rsidRDefault="00097A67" w:rsidP="00144A67">
      <w:pPr>
        <w:jc w:val="center"/>
        <w:rPr>
          <w:rFonts w:cs="Times New Roman"/>
          <w:szCs w:val="24"/>
        </w:rPr>
      </w:pPr>
    </w:p>
    <w:p w:rsidR="00A938DD" w:rsidRPr="002F6ED6" w:rsidRDefault="00A938DD" w:rsidP="003A0C7D">
      <w:pPr>
        <w:ind w:firstLine="0"/>
        <w:jc w:val="center"/>
        <w:rPr>
          <w:rFonts w:cs="Times New Roman"/>
          <w:szCs w:val="24"/>
        </w:rPr>
      </w:pPr>
      <w:r w:rsidRPr="002F6ED6">
        <w:rPr>
          <w:rFonts w:cs="Times New Roman"/>
          <w:szCs w:val="24"/>
        </w:rPr>
        <w:t>_____________________________________________________________</w:t>
      </w:r>
    </w:p>
    <w:p w:rsidR="00A938DD" w:rsidRPr="002F6ED6" w:rsidRDefault="00A938DD" w:rsidP="003A0C7D">
      <w:pPr>
        <w:ind w:firstLine="0"/>
        <w:jc w:val="center"/>
        <w:rPr>
          <w:rFonts w:cs="Times New Roman"/>
          <w:szCs w:val="24"/>
        </w:rPr>
      </w:pPr>
      <w:r w:rsidRPr="002F6ED6">
        <w:rPr>
          <w:rFonts w:cs="Times New Roman"/>
          <w:szCs w:val="24"/>
        </w:rPr>
        <w:t>Prof. D</w:t>
      </w:r>
      <w:r w:rsidR="003A63B7" w:rsidRPr="002F6ED6">
        <w:rPr>
          <w:rFonts w:cs="Times New Roman"/>
          <w:szCs w:val="24"/>
        </w:rPr>
        <w:t>.Sc</w:t>
      </w:r>
      <w:r w:rsidRPr="002F6ED6">
        <w:rPr>
          <w:rFonts w:cs="Times New Roman"/>
          <w:szCs w:val="24"/>
        </w:rPr>
        <w:t xml:space="preserve">. </w:t>
      </w:r>
      <w:r w:rsidR="008825D9" w:rsidRPr="00717EAB">
        <w:rPr>
          <w:lang w:val="en-US"/>
        </w:rPr>
        <w:fldChar w:fldCharType="begin">
          <w:ffData>
            <w:name w:val=""/>
            <w:enabled/>
            <w:calcOnExit w:val="0"/>
            <w:textInput>
              <w:default w:val="&lt;NOME DO AVALIADOR&gt;"/>
            </w:textInput>
          </w:ffData>
        </w:fldChar>
      </w:r>
      <w:r w:rsidR="00BA43F3" w:rsidRPr="002F6ED6">
        <w:instrText xml:space="preserve"> FORMTEXT </w:instrText>
      </w:r>
      <w:r w:rsidR="008825D9" w:rsidRPr="00717EAB">
        <w:rPr>
          <w:lang w:val="en-US"/>
        </w:rPr>
      </w:r>
      <w:r w:rsidR="008825D9" w:rsidRPr="00717EAB">
        <w:rPr>
          <w:lang w:val="en-US"/>
        </w:rPr>
        <w:fldChar w:fldCharType="separate"/>
      </w:r>
      <w:r w:rsidR="002F6ED6" w:rsidRPr="002F6ED6">
        <w:rPr>
          <w:noProof/>
        </w:rPr>
        <w:t>&lt;NOME DO AVALIADOR&gt;</w:t>
      </w:r>
      <w:r w:rsidR="008825D9" w:rsidRPr="00717EAB">
        <w:rPr>
          <w:lang w:val="en-US"/>
        </w:rPr>
        <w:fldChar w:fldCharType="end"/>
      </w:r>
    </w:p>
    <w:p w:rsidR="00A938DD" w:rsidRPr="002F6ED6" w:rsidRDefault="008825D9" w:rsidP="003A0C7D">
      <w:pPr>
        <w:ind w:firstLine="0"/>
        <w:jc w:val="center"/>
        <w:rPr>
          <w:rFonts w:cs="Times New Roman"/>
          <w:caps/>
          <w:szCs w:val="24"/>
        </w:rPr>
      </w:pPr>
      <w:r w:rsidRPr="00717EAB">
        <w:rPr>
          <w:lang w:val="en-US"/>
        </w:rPr>
        <w:fldChar w:fldCharType="begin">
          <w:ffData>
            <w:name w:val=""/>
            <w:enabled/>
            <w:calcOnExit w:val="0"/>
            <w:textInput>
              <w:default w:val="&lt;INSTITUIÇÃO DO AVALIADOR&gt;"/>
            </w:textInput>
          </w:ffData>
        </w:fldChar>
      </w:r>
      <w:r w:rsidR="00BA43F3" w:rsidRPr="002F6ED6">
        <w:instrText xml:space="preserve"> FORMTEXT </w:instrText>
      </w:r>
      <w:r w:rsidRPr="00717EAB">
        <w:rPr>
          <w:lang w:val="en-US"/>
        </w:rPr>
      </w:r>
      <w:r w:rsidRPr="00717EAB">
        <w:rPr>
          <w:lang w:val="en-US"/>
        </w:rPr>
        <w:fldChar w:fldCharType="separate"/>
      </w:r>
      <w:r w:rsidR="002F6ED6" w:rsidRPr="002F6ED6">
        <w:rPr>
          <w:noProof/>
        </w:rPr>
        <w:t>&lt;INSTITUIÇÃO DO AVALIADOR&gt;</w:t>
      </w:r>
      <w:r w:rsidRPr="00717EAB">
        <w:rPr>
          <w:lang w:val="en-US"/>
        </w:rPr>
        <w:fldChar w:fldCharType="end"/>
      </w:r>
    </w:p>
    <w:p w:rsidR="00525FCA" w:rsidRPr="002F6ED6" w:rsidRDefault="00525FCA" w:rsidP="00144A67">
      <w:pPr>
        <w:jc w:val="center"/>
        <w:rPr>
          <w:rFonts w:cs="Times New Roman"/>
          <w:szCs w:val="24"/>
        </w:rPr>
      </w:pPr>
    </w:p>
    <w:p w:rsidR="00097A67" w:rsidRPr="002F6ED6" w:rsidRDefault="00097A67" w:rsidP="00144A67">
      <w:pPr>
        <w:jc w:val="center"/>
        <w:rPr>
          <w:rFonts w:cs="Times New Roman"/>
          <w:szCs w:val="24"/>
        </w:rPr>
      </w:pPr>
    </w:p>
    <w:p w:rsidR="00A938DD" w:rsidRPr="002F6ED6" w:rsidRDefault="00A938DD" w:rsidP="003A0C7D">
      <w:pPr>
        <w:ind w:firstLine="0"/>
        <w:jc w:val="center"/>
        <w:rPr>
          <w:rFonts w:cs="Times New Roman"/>
          <w:szCs w:val="24"/>
        </w:rPr>
      </w:pPr>
      <w:r w:rsidRPr="002F6ED6">
        <w:rPr>
          <w:rFonts w:cs="Times New Roman"/>
          <w:szCs w:val="24"/>
        </w:rPr>
        <w:t>_____________________________________________________________</w:t>
      </w:r>
    </w:p>
    <w:p w:rsidR="00491E78" w:rsidRPr="002F6ED6" w:rsidRDefault="00491E78" w:rsidP="003A0C7D">
      <w:pPr>
        <w:ind w:firstLine="0"/>
        <w:jc w:val="center"/>
        <w:rPr>
          <w:rFonts w:cs="Times New Roman"/>
          <w:szCs w:val="24"/>
        </w:rPr>
      </w:pPr>
      <w:r w:rsidRPr="002F6ED6">
        <w:rPr>
          <w:rFonts w:cs="Times New Roman"/>
          <w:szCs w:val="24"/>
        </w:rPr>
        <w:t>Prof. D</w:t>
      </w:r>
      <w:r w:rsidR="003A63B7" w:rsidRPr="002F6ED6">
        <w:rPr>
          <w:rFonts w:cs="Times New Roman"/>
          <w:szCs w:val="24"/>
        </w:rPr>
        <w:t>.Sc</w:t>
      </w:r>
      <w:r w:rsidRPr="002F6ED6">
        <w:rPr>
          <w:rFonts w:cs="Times New Roman"/>
          <w:szCs w:val="24"/>
        </w:rPr>
        <w:t>.</w:t>
      </w:r>
      <w:r w:rsidR="00BA43F3" w:rsidRPr="002F6ED6">
        <w:rPr>
          <w:rFonts w:cs="Times New Roman"/>
          <w:szCs w:val="24"/>
        </w:rPr>
        <w:t xml:space="preserve"> </w:t>
      </w:r>
      <w:r w:rsidR="008825D9" w:rsidRPr="00717EAB">
        <w:rPr>
          <w:lang w:val="en-US"/>
        </w:rPr>
        <w:fldChar w:fldCharType="begin">
          <w:ffData>
            <w:name w:val=""/>
            <w:enabled/>
            <w:calcOnExit w:val="0"/>
            <w:textInput>
              <w:default w:val="&lt;NOME DO AVALIADOR&gt;"/>
            </w:textInput>
          </w:ffData>
        </w:fldChar>
      </w:r>
      <w:r w:rsidR="00BA43F3" w:rsidRPr="002F6ED6">
        <w:instrText xml:space="preserve"> FORMTEXT </w:instrText>
      </w:r>
      <w:r w:rsidR="008825D9" w:rsidRPr="00717EAB">
        <w:rPr>
          <w:lang w:val="en-US"/>
        </w:rPr>
      </w:r>
      <w:r w:rsidR="008825D9" w:rsidRPr="00717EAB">
        <w:rPr>
          <w:lang w:val="en-US"/>
        </w:rPr>
        <w:fldChar w:fldCharType="separate"/>
      </w:r>
      <w:r w:rsidR="002F6ED6" w:rsidRPr="002F6ED6">
        <w:rPr>
          <w:noProof/>
        </w:rPr>
        <w:t>&lt;NOME DO AVALIADOR&gt;</w:t>
      </w:r>
      <w:r w:rsidR="008825D9" w:rsidRPr="00717EAB">
        <w:rPr>
          <w:lang w:val="en-US"/>
        </w:rPr>
        <w:fldChar w:fldCharType="end"/>
      </w:r>
    </w:p>
    <w:p w:rsidR="00BA43F3" w:rsidRPr="002F6ED6" w:rsidRDefault="008825D9" w:rsidP="00BA43F3">
      <w:pPr>
        <w:ind w:firstLine="0"/>
        <w:jc w:val="center"/>
        <w:rPr>
          <w:rFonts w:cs="Times New Roman"/>
          <w:caps/>
          <w:szCs w:val="24"/>
        </w:rPr>
      </w:pPr>
      <w:r w:rsidRPr="00717EAB">
        <w:rPr>
          <w:lang w:val="en-US"/>
        </w:rPr>
        <w:fldChar w:fldCharType="begin">
          <w:ffData>
            <w:name w:val=""/>
            <w:enabled/>
            <w:calcOnExit w:val="0"/>
            <w:textInput>
              <w:default w:val="&lt;INSTITUIÇÃO DO AVALIADOR&gt;"/>
            </w:textInput>
          </w:ffData>
        </w:fldChar>
      </w:r>
      <w:r w:rsidR="00BA43F3" w:rsidRPr="002F6ED6">
        <w:instrText xml:space="preserve"> FORMTEXT </w:instrText>
      </w:r>
      <w:r w:rsidRPr="00717EAB">
        <w:rPr>
          <w:lang w:val="en-US"/>
        </w:rPr>
      </w:r>
      <w:r w:rsidRPr="00717EAB">
        <w:rPr>
          <w:lang w:val="en-US"/>
        </w:rPr>
        <w:fldChar w:fldCharType="separate"/>
      </w:r>
      <w:r w:rsidR="002F6ED6" w:rsidRPr="002F6ED6">
        <w:rPr>
          <w:noProof/>
        </w:rPr>
        <w:t>&lt;INSTITUIÇÃO DO AVALIADOR&gt;</w:t>
      </w:r>
      <w:r w:rsidRPr="00717EAB">
        <w:rPr>
          <w:lang w:val="en-US"/>
        </w:rPr>
        <w:fldChar w:fldCharType="end"/>
      </w:r>
    </w:p>
    <w:p w:rsidR="00525FCA" w:rsidRPr="002F6ED6" w:rsidRDefault="00525FCA" w:rsidP="00144A67">
      <w:pPr>
        <w:jc w:val="center"/>
        <w:rPr>
          <w:rFonts w:cs="Times New Roman"/>
          <w:szCs w:val="24"/>
        </w:rPr>
      </w:pPr>
    </w:p>
    <w:p w:rsidR="00491E78" w:rsidRPr="002F6ED6" w:rsidRDefault="00491E78" w:rsidP="00144A67">
      <w:pPr>
        <w:jc w:val="center"/>
        <w:rPr>
          <w:rFonts w:cs="Times New Roman"/>
          <w:szCs w:val="24"/>
        </w:rPr>
      </w:pPr>
    </w:p>
    <w:p w:rsidR="00A938DD" w:rsidRPr="002F6ED6" w:rsidRDefault="00491E78" w:rsidP="003A0C7D">
      <w:pPr>
        <w:ind w:firstLine="0"/>
        <w:jc w:val="center"/>
      </w:pPr>
      <w:r w:rsidRPr="002F6ED6">
        <w:t>Niterói</w:t>
      </w:r>
    </w:p>
    <w:p w:rsidR="00552A48" w:rsidRPr="002F6ED6" w:rsidRDefault="00704826" w:rsidP="00BA43F3">
      <w:pPr>
        <w:ind w:firstLine="0"/>
        <w:jc w:val="center"/>
        <w:rPr>
          <w:rFonts w:cs="Times New Roman"/>
          <w:caps/>
          <w:szCs w:val="24"/>
        </w:rPr>
      </w:pPr>
      <w:r w:rsidRPr="00717EAB">
        <w:rPr>
          <w:lang w:val="en-US"/>
        </w:rPr>
        <w:fldChar w:fldCharType="begin">
          <w:ffData>
            <w:name w:val=""/>
            <w:enabled/>
            <w:calcOnExit w:val="0"/>
            <w:textInput>
              <w:default w:val="2014"/>
            </w:textInput>
          </w:ffData>
        </w:fldChar>
      </w:r>
      <w:r w:rsidRPr="002F6ED6">
        <w:instrText xml:space="preserve"> FORMTEXT </w:instrText>
      </w:r>
      <w:r w:rsidRPr="00717EAB">
        <w:rPr>
          <w:lang w:val="en-US"/>
        </w:rPr>
      </w:r>
      <w:r w:rsidRPr="00717EAB">
        <w:rPr>
          <w:lang w:val="en-US"/>
        </w:rPr>
        <w:fldChar w:fldCharType="separate"/>
      </w:r>
      <w:r w:rsidR="002F6ED6" w:rsidRPr="002F6ED6">
        <w:rPr>
          <w:noProof/>
        </w:rPr>
        <w:t>2014</w:t>
      </w:r>
      <w:r w:rsidRPr="00717EAB">
        <w:rPr>
          <w:lang w:val="en-US"/>
        </w:rPr>
        <w:fldChar w:fldCharType="end"/>
      </w:r>
    </w:p>
    <w:p w:rsidR="00144A67" w:rsidRPr="002F6ED6" w:rsidRDefault="00144A67">
      <w:pPr>
        <w:spacing w:after="200" w:line="276" w:lineRule="auto"/>
        <w:jc w:val="left"/>
        <w:rPr>
          <w:rFonts w:cs="Times New Roman"/>
          <w:szCs w:val="24"/>
        </w:rPr>
      </w:pPr>
      <w:r w:rsidRPr="002F6ED6">
        <w:rPr>
          <w:rFonts w:cs="Times New Roman"/>
          <w:szCs w:val="24"/>
        </w:rPr>
        <w:br w:type="page"/>
      </w:r>
    </w:p>
    <w:p w:rsidR="00144A67" w:rsidRPr="002F6ED6" w:rsidRDefault="00144A67"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8C0DA4" w:rsidRPr="002F6ED6" w:rsidRDefault="008C0DA4"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552A48" w:rsidRPr="002F6ED6" w:rsidRDefault="00552A48" w:rsidP="00144A67"/>
    <w:p w:rsidR="00144A67" w:rsidRPr="002F6ED6" w:rsidRDefault="008825D9" w:rsidP="00BA43F3">
      <w:pPr>
        <w:ind w:firstLine="0"/>
        <w:jc w:val="right"/>
        <w:rPr>
          <w:b/>
          <w:caps/>
        </w:rPr>
      </w:pPr>
      <w:r w:rsidRPr="00717EAB">
        <w:rPr>
          <w:lang w:val="en-US"/>
        </w:rPr>
        <w:fldChar w:fldCharType="begin">
          <w:ffData>
            <w:name w:val=""/>
            <w:enabled/>
            <w:calcOnExit w:val="0"/>
            <w:textInput>
              <w:default w:val="dedicatória(s): Folha onde o autor presta homenagem ou dedica seu trabalho."/>
            </w:textInput>
          </w:ffData>
        </w:fldChar>
      </w:r>
      <w:r w:rsidR="003A0C7D"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r w:rsidR="00144A67" w:rsidRPr="002F6ED6">
        <w:rPr>
          <w:b/>
          <w:caps/>
        </w:rPr>
        <w:br w:type="page"/>
      </w: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915835" w:rsidRPr="002F6ED6" w:rsidRDefault="003A63B7" w:rsidP="003A0C7D">
      <w:pPr>
        <w:ind w:left="1701" w:firstLine="0"/>
        <w:jc w:val="left"/>
        <w:rPr>
          <w:b/>
        </w:rPr>
      </w:pPr>
      <w:r w:rsidRPr="002F6ED6">
        <w:rPr>
          <w:b/>
          <w:caps/>
        </w:rPr>
        <w:t>acknowledgments</w:t>
      </w:r>
    </w:p>
    <w:p w:rsidR="002830AC" w:rsidRPr="002F6ED6" w:rsidRDefault="008825D9" w:rsidP="004913AD">
      <w:pPr>
        <w:ind w:left="1701"/>
      </w:pPr>
      <w:r w:rsidRPr="00717EAB">
        <w:rPr>
          <w:lang w:val="en-US"/>
        </w:rPr>
        <w:fldChar w:fldCharType="begin">
          <w:ffData>
            <w:name w:val=""/>
            <w:enabled/>
            <w:calcOnExit w:val="0"/>
            <w:textInput>
              <w:default w:val="dedicatória(s): Folha onde o autor presta homenagem ou dedica seu trabalho."/>
            </w:textInput>
          </w:ffData>
        </w:fldChar>
      </w:r>
      <w:r w:rsidR="002830AC"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p>
    <w:p w:rsidR="008C0DA4" w:rsidRPr="002F6ED6" w:rsidRDefault="00144A67" w:rsidP="002830AC">
      <w:pPr>
        <w:ind w:left="2268"/>
        <w:rPr>
          <w:caps/>
        </w:rPr>
      </w:pPr>
      <w:r w:rsidRPr="002F6ED6">
        <w:rPr>
          <w:caps/>
        </w:rPr>
        <w:br w:type="page"/>
      </w: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8C0DA4" w:rsidRPr="002F6ED6" w:rsidRDefault="008C0DA4" w:rsidP="008C0DA4">
      <w:pPr>
        <w:jc w:val="left"/>
        <w:rPr>
          <w:caps/>
        </w:rPr>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2830AC" w:rsidRPr="002F6ED6" w:rsidRDefault="002830AC" w:rsidP="002830AC">
      <w:pPr>
        <w:ind w:left="2268"/>
      </w:pPr>
    </w:p>
    <w:p w:rsidR="008C0DA4" w:rsidRPr="002F6ED6" w:rsidRDefault="008825D9" w:rsidP="004913AD">
      <w:pPr>
        <w:ind w:left="2268" w:firstLine="0"/>
        <w:rPr>
          <w:caps/>
        </w:rPr>
      </w:pPr>
      <w:r w:rsidRPr="00717EAB">
        <w:rPr>
          <w:lang w:val="en-US"/>
        </w:rPr>
        <w:fldChar w:fldCharType="begin">
          <w:ffData>
            <w:name w:val=""/>
            <w:enabled/>
            <w:calcOnExit w:val="0"/>
            <w:textInput>
              <w:default w:val="dedicatória(s): Folha onde o autor presta homenagem ou dedica seu trabalho."/>
            </w:textInput>
          </w:ffData>
        </w:fldChar>
      </w:r>
      <w:r w:rsidR="002830AC" w:rsidRPr="002F6ED6">
        <w:instrText xml:space="preserve"> FORMTEXT </w:instrText>
      </w:r>
      <w:r w:rsidRPr="00717EAB">
        <w:rPr>
          <w:lang w:val="en-US"/>
        </w:rPr>
      </w:r>
      <w:r w:rsidRPr="00717EAB">
        <w:rPr>
          <w:lang w:val="en-US"/>
        </w:rPr>
        <w:fldChar w:fldCharType="separate"/>
      </w:r>
      <w:r w:rsidR="002F6ED6" w:rsidRPr="002F6ED6">
        <w:rPr>
          <w:noProof/>
        </w:rPr>
        <w:t>dedicatória(s): Folha onde o autor presta homenagem ou dedica seu trabalho.</w:t>
      </w:r>
      <w:r w:rsidRPr="00717EAB">
        <w:rPr>
          <w:lang w:val="en-US"/>
        </w:rPr>
        <w:fldChar w:fldCharType="end"/>
      </w:r>
      <w:r w:rsidR="008C0DA4"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Resumo</w:t>
      </w:r>
    </w:p>
    <w:p w:rsidR="003A63B7" w:rsidRPr="002F6ED6" w:rsidRDefault="003A63B7" w:rsidP="008C0DA4">
      <w:pPr>
        <w:ind w:firstLine="708"/>
      </w:pPr>
      <w:r w:rsidRPr="002F6ED6">
        <w:t>O desenvolvimento de software utilizando Sistemas de controle de versão distribuídos tem se tornado cada vez mais frequente recentemente. Tais sistemas trazem mais flexibilidade, mas também trazem uma maior complexidade para administrar e monitorar os múltiplos repositórios existentes, assim como a proliferação de vários ramos. Neste trabalho, propomos o DyeVC, uma abordagem extensível para auxiliar desenvolvedores e administradores de repositórios a identificar dependências entre os repositórios distribuídos, como forma de ajudar a entender o que acontece ao redor do repositório de alguém e descobrir as relações entre os repositórios existentes.</w:t>
      </w:r>
    </w:p>
    <w:p w:rsidR="00C815D6" w:rsidRPr="002F6ED6" w:rsidRDefault="00C815D6" w:rsidP="00144A67">
      <w:pPr>
        <w:rPr>
          <w:b/>
        </w:rPr>
      </w:pPr>
    </w:p>
    <w:p w:rsidR="00915835" w:rsidRPr="002F6ED6" w:rsidRDefault="0079691A" w:rsidP="004913AD">
      <w:pPr>
        <w:ind w:firstLine="0"/>
        <w:rPr>
          <w:b/>
        </w:rPr>
      </w:pPr>
      <w:r w:rsidRPr="002F6ED6">
        <w:rPr>
          <w:b/>
        </w:rPr>
        <w:t xml:space="preserve">Palavras-chave: </w:t>
      </w:r>
      <w:r w:rsidR="003A63B7" w:rsidRPr="002F6ED6">
        <w:rPr>
          <w:b/>
        </w:rPr>
        <w:t xml:space="preserve">Gerência de configuração, </w:t>
      </w:r>
      <w:r w:rsidR="00DA0579" w:rsidRPr="002F6ED6">
        <w:rPr>
          <w:b/>
        </w:rPr>
        <w:t>Percepção de espaços de trabalho, Controle de versão distribuído, Evolução de repositórios</w:t>
      </w:r>
    </w:p>
    <w:p w:rsidR="00895E77" w:rsidRPr="002F6ED6" w:rsidRDefault="00895E77">
      <w:pPr>
        <w:spacing w:after="200" w:line="276" w:lineRule="auto"/>
        <w:jc w:val="left"/>
      </w:pPr>
      <w:r w:rsidRPr="002F6ED6">
        <w:br w:type="page"/>
      </w:r>
    </w:p>
    <w:p w:rsidR="00915835" w:rsidRPr="00717EAB" w:rsidRDefault="00170830" w:rsidP="004913AD">
      <w:pPr>
        <w:spacing w:after="360"/>
        <w:ind w:firstLine="0"/>
        <w:jc w:val="center"/>
        <w:rPr>
          <w:b/>
          <w:caps/>
          <w:sz w:val="28"/>
          <w:szCs w:val="28"/>
          <w:lang w:val="en-US"/>
        </w:rPr>
      </w:pPr>
      <w:r w:rsidRPr="00717EAB">
        <w:rPr>
          <w:b/>
          <w:caps/>
          <w:sz w:val="28"/>
          <w:szCs w:val="28"/>
          <w:lang w:val="en-US"/>
        </w:rPr>
        <w:t>Abstract</w:t>
      </w:r>
    </w:p>
    <w:p w:rsidR="00C815D6" w:rsidRPr="00717EAB" w:rsidRDefault="003A63B7" w:rsidP="00144A67">
      <w:pPr>
        <w:rPr>
          <w:lang w:val="en-US"/>
        </w:rPr>
      </w:pPr>
      <w:r w:rsidRPr="00717EAB">
        <w:rPr>
          <w:lang w:val="en-US"/>
        </w:rPr>
        <w:t xml:space="preserve">Software development using distributed version control systems has become more frequent recently. Such systems bring more flexibility, but also bring greater complexity to administer and monitor the multiple existing repositories as well as the proliferation of several branches. In this </w:t>
      </w:r>
      <w:r w:rsidR="00CC461E">
        <w:rPr>
          <w:lang w:val="en-US"/>
        </w:rPr>
        <w:t>work</w:t>
      </w:r>
      <w:r w:rsidRPr="00717EAB">
        <w:rPr>
          <w:lang w:val="en-US"/>
        </w:rPr>
        <w:t xml:space="preserve"> we propose DyeVC, an extensible tool to assist developers and repository administrators in identifying dependencies amongst the distributed repositories in order to help to understand what is going on around one’s repository and depict the relations between the existing repositories.</w:t>
      </w:r>
    </w:p>
    <w:p w:rsidR="00097A67" w:rsidRPr="00717EAB" w:rsidRDefault="00097A67" w:rsidP="00144A67">
      <w:pPr>
        <w:rPr>
          <w:lang w:val="en-US"/>
        </w:rPr>
      </w:pPr>
    </w:p>
    <w:p w:rsidR="00915835" w:rsidRPr="002F6ED6" w:rsidRDefault="0079691A" w:rsidP="004913AD">
      <w:pPr>
        <w:ind w:firstLine="0"/>
        <w:rPr>
          <w:b/>
          <w:lang w:val="en-US"/>
        </w:rPr>
      </w:pPr>
      <w:r w:rsidRPr="002F6ED6">
        <w:rPr>
          <w:b/>
          <w:lang w:val="en-US"/>
        </w:rPr>
        <w:t xml:space="preserve">Keywords: </w:t>
      </w:r>
      <w:r w:rsidR="003A63B7" w:rsidRPr="002F6ED6">
        <w:rPr>
          <w:b/>
          <w:lang w:val="en-US"/>
        </w:rPr>
        <w:t>Configuration management, Workspace awareness, Distributed version control, Repository evolution</w:t>
      </w:r>
    </w:p>
    <w:p w:rsidR="00895E77" w:rsidRPr="00717EAB" w:rsidRDefault="00895E77">
      <w:pPr>
        <w:spacing w:after="200" w:line="276" w:lineRule="auto"/>
        <w:jc w:val="left"/>
        <w:rPr>
          <w:caps/>
          <w:lang w:val="en-US"/>
        </w:rPr>
      </w:pPr>
      <w:r w:rsidRPr="00717EAB">
        <w:rPr>
          <w:caps/>
          <w:lang w:val="en-U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FIGURES</w:t>
      </w:r>
    </w:p>
    <w:p w:rsidR="00D3439D" w:rsidRDefault="002F6ED6">
      <w:pPr>
        <w:pStyle w:val="ndicedeilustraes"/>
        <w:tabs>
          <w:tab w:val="right" w:leader="dot" w:pos="9061"/>
        </w:tabs>
        <w:rPr>
          <w:rFonts w:asciiTheme="minorHAnsi" w:eastAsiaTheme="minorEastAsia" w:hAnsiTheme="minorHAnsi"/>
          <w:noProof/>
          <w:sz w:val="22"/>
          <w:lang w:eastAsia="pt-BR"/>
        </w:rPr>
      </w:pPr>
      <w:r>
        <w:rPr>
          <w:lang w:val="en-US"/>
        </w:rPr>
        <w:fldChar w:fldCharType="begin"/>
      </w:r>
      <w:r>
        <w:rPr>
          <w:lang w:val="en-US"/>
        </w:rPr>
        <w:instrText xml:space="preserve"> TOC \h \z \c "Figure" </w:instrText>
      </w:r>
      <w:r>
        <w:rPr>
          <w:lang w:val="en-US"/>
        </w:rPr>
        <w:fldChar w:fldCharType="separate"/>
      </w:r>
      <w:hyperlink w:anchor="_Toc393356493" w:history="1">
        <w:r w:rsidR="00D3439D" w:rsidRPr="00A75099">
          <w:rPr>
            <w:rStyle w:val="Hyperlink"/>
            <w:noProof/>
            <w:lang w:val="en-US"/>
          </w:rPr>
          <w:t>Figure 1 - A development scenario involving some developers</w:t>
        </w:r>
        <w:r w:rsidR="00D3439D">
          <w:rPr>
            <w:noProof/>
            <w:webHidden/>
          </w:rPr>
          <w:tab/>
        </w:r>
        <w:r w:rsidR="00D3439D">
          <w:rPr>
            <w:noProof/>
            <w:webHidden/>
          </w:rPr>
          <w:fldChar w:fldCharType="begin"/>
        </w:r>
        <w:r w:rsidR="00D3439D">
          <w:rPr>
            <w:noProof/>
            <w:webHidden/>
          </w:rPr>
          <w:instrText xml:space="preserve"> PAGEREF _Toc393356493 \h </w:instrText>
        </w:r>
        <w:r w:rsidR="00D3439D">
          <w:rPr>
            <w:noProof/>
            <w:webHidden/>
          </w:rPr>
        </w:r>
        <w:r w:rsidR="00D3439D">
          <w:rPr>
            <w:noProof/>
            <w:webHidden/>
          </w:rPr>
          <w:fldChar w:fldCharType="separate"/>
        </w:r>
        <w:r w:rsidR="00547015">
          <w:rPr>
            <w:noProof/>
            <w:webHidden/>
          </w:rPr>
          <w:t>17</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494" w:history="1">
        <w:r w:rsidR="00D3439D" w:rsidRPr="00A75099">
          <w:rPr>
            <w:rStyle w:val="Hyperlink"/>
            <w:noProof/>
            <w:lang w:val="en-US"/>
          </w:rPr>
          <w:t>Figure 2 - How DyeVC gathers information</w:t>
        </w:r>
        <w:r w:rsidR="00D3439D">
          <w:rPr>
            <w:noProof/>
            <w:webHidden/>
          </w:rPr>
          <w:tab/>
        </w:r>
        <w:r w:rsidR="00D3439D">
          <w:rPr>
            <w:noProof/>
            <w:webHidden/>
          </w:rPr>
          <w:fldChar w:fldCharType="begin"/>
        </w:r>
        <w:r w:rsidR="00D3439D">
          <w:rPr>
            <w:noProof/>
            <w:webHidden/>
          </w:rPr>
          <w:instrText xml:space="preserve"> PAGEREF _Toc393356494 \h </w:instrText>
        </w:r>
        <w:r w:rsidR="00D3439D">
          <w:rPr>
            <w:noProof/>
            <w:webHidden/>
          </w:rPr>
        </w:r>
        <w:r w:rsidR="00D3439D">
          <w:rPr>
            <w:noProof/>
            <w:webHidden/>
          </w:rPr>
          <w:fldChar w:fldCharType="separate"/>
        </w:r>
        <w:r w:rsidR="00547015">
          <w:rPr>
            <w:noProof/>
            <w:webHidden/>
          </w:rPr>
          <w:t>21</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495" w:history="1">
        <w:r w:rsidR="00D3439D" w:rsidRPr="00A75099">
          <w:rPr>
            <w:rStyle w:val="Hyperlink"/>
            <w:noProof/>
            <w:lang w:val="en-US"/>
          </w:rPr>
          <w:t>Figure 3 - Model used to store topology data</w:t>
        </w:r>
        <w:r w:rsidR="00D3439D">
          <w:rPr>
            <w:noProof/>
            <w:webHidden/>
          </w:rPr>
          <w:tab/>
        </w:r>
        <w:r w:rsidR="00D3439D">
          <w:rPr>
            <w:noProof/>
            <w:webHidden/>
          </w:rPr>
          <w:fldChar w:fldCharType="begin"/>
        </w:r>
        <w:r w:rsidR="00D3439D">
          <w:rPr>
            <w:noProof/>
            <w:webHidden/>
          </w:rPr>
          <w:instrText xml:space="preserve"> PAGEREF _Toc393356495 \h </w:instrText>
        </w:r>
        <w:r w:rsidR="00D3439D">
          <w:rPr>
            <w:noProof/>
            <w:webHidden/>
          </w:rPr>
        </w:r>
        <w:r w:rsidR="00D3439D">
          <w:rPr>
            <w:noProof/>
            <w:webHidden/>
          </w:rPr>
          <w:fldChar w:fldCharType="separate"/>
        </w:r>
        <w:r w:rsidR="00547015">
          <w:rPr>
            <w:noProof/>
            <w:webHidden/>
          </w:rPr>
          <w:t>22</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496" w:history="1">
        <w:r w:rsidR="00D3439D" w:rsidRPr="00A75099">
          <w:rPr>
            <w:rStyle w:val="Hyperlink"/>
            <w:noProof/>
            <w:lang w:val="en-US"/>
          </w:rPr>
          <w:t>Figure 4 - DyeVC showing notifications in the notification area</w:t>
        </w:r>
        <w:r w:rsidR="00D3439D">
          <w:rPr>
            <w:noProof/>
            <w:webHidden/>
          </w:rPr>
          <w:tab/>
        </w:r>
        <w:r w:rsidR="00D3439D">
          <w:rPr>
            <w:noProof/>
            <w:webHidden/>
          </w:rPr>
          <w:fldChar w:fldCharType="begin"/>
        </w:r>
        <w:r w:rsidR="00D3439D">
          <w:rPr>
            <w:noProof/>
            <w:webHidden/>
          </w:rPr>
          <w:instrText xml:space="preserve"> PAGEREF _Toc393356496 \h </w:instrText>
        </w:r>
        <w:r w:rsidR="00D3439D">
          <w:rPr>
            <w:noProof/>
            <w:webHidden/>
          </w:rPr>
        </w:r>
        <w:r w:rsidR="00D3439D">
          <w:rPr>
            <w:noProof/>
            <w:webHidden/>
          </w:rPr>
          <w:fldChar w:fldCharType="separate"/>
        </w:r>
        <w:r w:rsidR="00547015">
          <w:rPr>
            <w:noProof/>
            <w:webHidden/>
          </w:rPr>
          <w:t>23</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497" w:history="1">
        <w:r w:rsidR="00D3439D" w:rsidRPr="00A75099">
          <w:rPr>
            <w:rStyle w:val="Hyperlink"/>
            <w:noProof/>
            <w:lang w:val="en-US"/>
          </w:rPr>
          <w:t>Figure 5 - Topology view for a given project</w:t>
        </w:r>
        <w:r w:rsidR="00D3439D">
          <w:rPr>
            <w:noProof/>
            <w:webHidden/>
          </w:rPr>
          <w:tab/>
        </w:r>
        <w:r w:rsidR="00D3439D">
          <w:rPr>
            <w:noProof/>
            <w:webHidden/>
          </w:rPr>
          <w:fldChar w:fldCharType="begin"/>
        </w:r>
        <w:r w:rsidR="00D3439D">
          <w:rPr>
            <w:noProof/>
            <w:webHidden/>
          </w:rPr>
          <w:instrText xml:space="preserve"> PAGEREF _Toc393356497 \h </w:instrText>
        </w:r>
        <w:r w:rsidR="00D3439D">
          <w:rPr>
            <w:noProof/>
            <w:webHidden/>
          </w:rPr>
        </w:r>
        <w:r w:rsidR="00D3439D">
          <w:rPr>
            <w:noProof/>
            <w:webHidden/>
          </w:rPr>
          <w:fldChar w:fldCharType="separate"/>
        </w:r>
        <w:r w:rsidR="00547015">
          <w:rPr>
            <w:noProof/>
            <w:webHidden/>
          </w:rPr>
          <w:t>24</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498" w:history="1">
        <w:r w:rsidR="00D3439D" w:rsidRPr="00A75099">
          <w:rPr>
            <w:rStyle w:val="Hyperlink"/>
            <w:noProof/>
            <w:lang w:val="en-US"/>
          </w:rPr>
          <w:t>Figure 6 - DyeVC Main Screen</w:t>
        </w:r>
        <w:r w:rsidR="00D3439D">
          <w:rPr>
            <w:noProof/>
            <w:webHidden/>
          </w:rPr>
          <w:tab/>
        </w:r>
        <w:r w:rsidR="00D3439D">
          <w:rPr>
            <w:noProof/>
            <w:webHidden/>
          </w:rPr>
          <w:fldChar w:fldCharType="begin"/>
        </w:r>
        <w:r w:rsidR="00D3439D">
          <w:rPr>
            <w:noProof/>
            <w:webHidden/>
          </w:rPr>
          <w:instrText xml:space="preserve"> PAGEREF _Toc393356498 \h </w:instrText>
        </w:r>
        <w:r w:rsidR="00D3439D">
          <w:rPr>
            <w:noProof/>
            <w:webHidden/>
          </w:rPr>
        </w:r>
        <w:r w:rsidR="00D3439D">
          <w:rPr>
            <w:noProof/>
            <w:webHidden/>
          </w:rPr>
          <w:fldChar w:fldCharType="separate"/>
        </w:r>
        <w:r w:rsidR="00547015">
          <w:rPr>
            <w:noProof/>
            <w:webHidden/>
          </w:rPr>
          <w:t>24</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499" w:history="1">
        <w:r w:rsidR="00D3439D" w:rsidRPr="00A75099">
          <w:rPr>
            <w:rStyle w:val="Hyperlink"/>
            <w:noProof/>
            <w:lang w:val="en-US"/>
          </w:rPr>
          <w:t>Figure 7 - Commit history for a given project</w:t>
        </w:r>
        <w:r w:rsidR="00D3439D">
          <w:rPr>
            <w:noProof/>
            <w:webHidden/>
          </w:rPr>
          <w:tab/>
        </w:r>
        <w:r w:rsidR="00D3439D">
          <w:rPr>
            <w:noProof/>
            <w:webHidden/>
          </w:rPr>
          <w:fldChar w:fldCharType="begin"/>
        </w:r>
        <w:r w:rsidR="00D3439D">
          <w:rPr>
            <w:noProof/>
            <w:webHidden/>
          </w:rPr>
          <w:instrText xml:space="preserve"> PAGEREF _Toc393356499 \h </w:instrText>
        </w:r>
        <w:r w:rsidR="00D3439D">
          <w:rPr>
            <w:noProof/>
            <w:webHidden/>
          </w:rPr>
        </w:r>
        <w:r w:rsidR="00D3439D">
          <w:rPr>
            <w:noProof/>
            <w:webHidden/>
          </w:rPr>
          <w:fldChar w:fldCharType="separate"/>
        </w:r>
        <w:r w:rsidR="00547015">
          <w:rPr>
            <w:noProof/>
            <w:webHidden/>
          </w:rPr>
          <w:t>26</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0" w:history="1">
        <w:r w:rsidR="00D3439D" w:rsidRPr="00A75099">
          <w:rPr>
            <w:rStyle w:val="Hyperlink"/>
            <w:noProof/>
            <w:lang w:val="en-US"/>
          </w:rPr>
          <w:t>Figure 8 - Collapsed commit history</w:t>
        </w:r>
        <w:r w:rsidR="00D3439D">
          <w:rPr>
            <w:noProof/>
            <w:webHidden/>
          </w:rPr>
          <w:tab/>
        </w:r>
        <w:r w:rsidR="00D3439D">
          <w:rPr>
            <w:noProof/>
            <w:webHidden/>
          </w:rPr>
          <w:fldChar w:fldCharType="begin"/>
        </w:r>
        <w:r w:rsidR="00D3439D">
          <w:rPr>
            <w:noProof/>
            <w:webHidden/>
          </w:rPr>
          <w:instrText xml:space="preserve"> PAGEREF _Toc393356500 \h </w:instrText>
        </w:r>
        <w:r w:rsidR="00D3439D">
          <w:rPr>
            <w:noProof/>
            <w:webHidden/>
          </w:rPr>
        </w:r>
        <w:r w:rsidR="00D3439D">
          <w:rPr>
            <w:noProof/>
            <w:webHidden/>
          </w:rPr>
          <w:fldChar w:fldCharType="separate"/>
        </w:r>
        <w:r w:rsidR="00547015">
          <w:rPr>
            <w:noProof/>
            <w:webHidden/>
          </w:rPr>
          <w:t>27</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1" w:history="1">
        <w:r w:rsidR="00D3439D" w:rsidRPr="00A75099">
          <w:rPr>
            <w:rStyle w:val="Hyperlink"/>
            <w:noProof/>
            <w:lang w:val="en-US"/>
          </w:rPr>
          <w:t>Figure 9 - Updating repositories in the topology</w:t>
        </w:r>
        <w:r w:rsidR="00D3439D">
          <w:rPr>
            <w:noProof/>
            <w:webHidden/>
          </w:rPr>
          <w:tab/>
        </w:r>
        <w:r w:rsidR="00D3439D">
          <w:rPr>
            <w:noProof/>
            <w:webHidden/>
          </w:rPr>
          <w:fldChar w:fldCharType="begin"/>
        </w:r>
        <w:r w:rsidR="00D3439D">
          <w:rPr>
            <w:noProof/>
            <w:webHidden/>
          </w:rPr>
          <w:instrText xml:space="preserve"> PAGEREF _Toc393356501 \h </w:instrText>
        </w:r>
        <w:r w:rsidR="00D3439D">
          <w:rPr>
            <w:noProof/>
            <w:webHidden/>
          </w:rPr>
        </w:r>
        <w:r w:rsidR="00D3439D">
          <w:rPr>
            <w:noProof/>
            <w:webHidden/>
          </w:rPr>
          <w:fldChar w:fldCharType="separate"/>
        </w:r>
        <w:r w:rsidR="00547015">
          <w:rPr>
            <w:noProof/>
            <w:webHidden/>
          </w:rPr>
          <w:t>28</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2" w:history="1">
        <w:r w:rsidR="00D3439D" w:rsidRPr="00A75099">
          <w:rPr>
            <w:rStyle w:val="Hyperlink"/>
            <w:noProof/>
            <w:lang w:val="en-US"/>
          </w:rPr>
          <w:t>Figure 10 - Topology view showing first monitored repository</w:t>
        </w:r>
        <w:r w:rsidR="00D3439D">
          <w:rPr>
            <w:noProof/>
            <w:webHidden/>
          </w:rPr>
          <w:tab/>
        </w:r>
        <w:r w:rsidR="00D3439D">
          <w:rPr>
            <w:noProof/>
            <w:webHidden/>
          </w:rPr>
          <w:fldChar w:fldCharType="begin"/>
        </w:r>
        <w:r w:rsidR="00D3439D">
          <w:rPr>
            <w:noProof/>
            <w:webHidden/>
          </w:rPr>
          <w:instrText xml:space="preserve"> PAGEREF _Toc393356502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3" w:history="1">
        <w:r w:rsidR="00D3439D" w:rsidRPr="00A75099">
          <w:rPr>
            <w:rStyle w:val="Hyperlink"/>
            <w:noProof/>
            <w:lang w:val="en-US"/>
          </w:rPr>
          <w:t>Figure 11 - aakoch’s commit history showing commits pending to be pushed</w:t>
        </w:r>
        <w:r w:rsidR="00D3439D">
          <w:rPr>
            <w:noProof/>
            <w:webHidden/>
          </w:rPr>
          <w:tab/>
        </w:r>
        <w:r w:rsidR="00D3439D">
          <w:rPr>
            <w:noProof/>
            <w:webHidden/>
          </w:rPr>
          <w:fldChar w:fldCharType="begin"/>
        </w:r>
        <w:r w:rsidR="00D3439D">
          <w:rPr>
            <w:noProof/>
            <w:webHidden/>
          </w:rPr>
          <w:instrText xml:space="preserve"> PAGEREF _Toc393356503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4" w:history="1">
        <w:r w:rsidR="00D3439D" w:rsidRPr="00A75099">
          <w:rPr>
            <w:rStyle w:val="Hyperlink"/>
            <w:noProof/>
            <w:lang w:val="en-US"/>
          </w:rPr>
          <w:t>Figure 12 - Topology view showing the three monitored repositories</w:t>
        </w:r>
        <w:r w:rsidR="00D3439D">
          <w:rPr>
            <w:noProof/>
            <w:webHidden/>
          </w:rPr>
          <w:tab/>
        </w:r>
        <w:r w:rsidR="00D3439D">
          <w:rPr>
            <w:noProof/>
            <w:webHidden/>
          </w:rPr>
          <w:fldChar w:fldCharType="begin"/>
        </w:r>
        <w:r w:rsidR="00D3439D">
          <w:rPr>
            <w:noProof/>
            <w:webHidden/>
          </w:rPr>
          <w:instrText xml:space="preserve"> PAGEREF _Toc393356504 \h </w:instrText>
        </w:r>
        <w:r w:rsidR="00D3439D">
          <w:rPr>
            <w:noProof/>
            <w:webHidden/>
          </w:rPr>
        </w:r>
        <w:r w:rsidR="00D3439D">
          <w:rPr>
            <w:noProof/>
            <w:webHidden/>
          </w:rPr>
          <w:fldChar w:fldCharType="separate"/>
        </w:r>
        <w:r w:rsidR="00547015">
          <w:rPr>
            <w:noProof/>
            <w:webHidden/>
          </w:rPr>
          <w:t>33</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5" w:history="1">
        <w:r w:rsidR="00D3439D" w:rsidRPr="00A75099">
          <w:rPr>
            <w:rStyle w:val="Hyperlink"/>
            <w:noProof/>
          </w:rPr>
          <w:t xml:space="preserve">Figure 13 - </w:t>
        </w:r>
        <w:r w:rsidR="00D3439D" w:rsidRPr="00A75099">
          <w:rPr>
            <w:rStyle w:val="Hyperlink"/>
            <w:noProof/>
            <w:lang w:val="en-US"/>
          </w:rPr>
          <w:t>Adam’s tracked branches</w:t>
        </w:r>
        <w:r w:rsidR="00D3439D">
          <w:rPr>
            <w:noProof/>
            <w:webHidden/>
          </w:rPr>
          <w:tab/>
        </w:r>
        <w:r w:rsidR="00D3439D">
          <w:rPr>
            <w:noProof/>
            <w:webHidden/>
          </w:rPr>
          <w:fldChar w:fldCharType="begin"/>
        </w:r>
        <w:r w:rsidR="00D3439D">
          <w:rPr>
            <w:noProof/>
            <w:webHidden/>
          </w:rPr>
          <w:instrText xml:space="preserve"> PAGEREF _Toc393356505 \h </w:instrText>
        </w:r>
        <w:r w:rsidR="00D3439D">
          <w:rPr>
            <w:noProof/>
            <w:webHidden/>
          </w:rPr>
        </w:r>
        <w:r w:rsidR="00D3439D">
          <w:rPr>
            <w:noProof/>
            <w:webHidden/>
          </w:rPr>
          <w:fldChar w:fldCharType="separate"/>
        </w:r>
        <w:r w:rsidR="00547015">
          <w:rPr>
            <w:noProof/>
            <w:webHidden/>
          </w:rPr>
          <w:t>34</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6" w:history="1">
        <w:r w:rsidR="00D3439D" w:rsidRPr="00A75099">
          <w:rPr>
            <w:rStyle w:val="Hyperlink"/>
            <w:noProof/>
          </w:rPr>
          <w:t xml:space="preserve">Figure 14 - </w:t>
        </w:r>
        <w:r w:rsidR="00D3439D" w:rsidRPr="00A75099">
          <w:rPr>
            <w:rStyle w:val="Hyperlink"/>
            <w:noProof/>
            <w:lang w:val="en-US"/>
          </w:rPr>
          <w:t>Aakoch’s commit history</w:t>
        </w:r>
        <w:r w:rsidR="00D3439D">
          <w:rPr>
            <w:noProof/>
            <w:webHidden/>
          </w:rPr>
          <w:tab/>
        </w:r>
        <w:r w:rsidR="00D3439D">
          <w:rPr>
            <w:noProof/>
            <w:webHidden/>
          </w:rPr>
          <w:fldChar w:fldCharType="begin"/>
        </w:r>
        <w:r w:rsidR="00D3439D">
          <w:rPr>
            <w:noProof/>
            <w:webHidden/>
          </w:rPr>
          <w:instrText xml:space="preserve"> PAGEREF _Toc393356506 \h </w:instrText>
        </w:r>
        <w:r w:rsidR="00D3439D">
          <w:rPr>
            <w:noProof/>
            <w:webHidden/>
          </w:rPr>
        </w:r>
        <w:r w:rsidR="00D3439D">
          <w:rPr>
            <w:noProof/>
            <w:webHidden/>
          </w:rPr>
          <w:fldChar w:fldCharType="separate"/>
        </w:r>
        <w:r w:rsidR="00547015">
          <w:rPr>
            <w:noProof/>
            <w:webHidden/>
          </w:rPr>
          <w:t>35</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7" w:history="1">
        <w:r w:rsidR="00D3439D" w:rsidRPr="00A75099">
          <w:rPr>
            <w:rStyle w:val="Hyperlink"/>
            <w:noProof/>
          </w:rPr>
          <w:t xml:space="preserve">Figure 15 - </w:t>
        </w:r>
        <w:r w:rsidR="00D3439D" w:rsidRPr="00A75099">
          <w:rPr>
            <w:rStyle w:val="Hyperlink"/>
            <w:noProof/>
            <w:lang w:val="en-US"/>
          </w:rPr>
          <w:t>Jeresig’s tracked branches</w:t>
        </w:r>
        <w:r w:rsidR="00D3439D">
          <w:rPr>
            <w:noProof/>
            <w:webHidden/>
          </w:rPr>
          <w:tab/>
        </w:r>
        <w:r w:rsidR="00D3439D">
          <w:rPr>
            <w:noProof/>
            <w:webHidden/>
          </w:rPr>
          <w:fldChar w:fldCharType="begin"/>
        </w:r>
        <w:r w:rsidR="00D3439D">
          <w:rPr>
            <w:noProof/>
            <w:webHidden/>
          </w:rPr>
          <w:instrText xml:space="preserve"> PAGEREF _Toc393356507 \h </w:instrText>
        </w:r>
        <w:r w:rsidR="00D3439D">
          <w:rPr>
            <w:noProof/>
            <w:webHidden/>
          </w:rPr>
        </w:r>
        <w:r w:rsidR="00D3439D">
          <w:rPr>
            <w:noProof/>
            <w:webHidden/>
          </w:rPr>
          <w:fldChar w:fldCharType="separate"/>
        </w:r>
        <w:r w:rsidR="00547015">
          <w:rPr>
            <w:noProof/>
            <w:webHidden/>
          </w:rPr>
          <w:t>35</w:t>
        </w:r>
        <w:r w:rsidR="00D3439D">
          <w:rPr>
            <w:noProof/>
            <w:webHidden/>
          </w:rPr>
          <w:fldChar w:fldCharType="end"/>
        </w:r>
      </w:hyperlink>
    </w:p>
    <w:p w:rsidR="00895E77" w:rsidRPr="002F6ED6" w:rsidRDefault="002F6ED6" w:rsidP="008C0DA4">
      <w:pPr>
        <w:rPr>
          <w:caps/>
        </w:rPr>
      </w:pPr>
      <w:r>
        <w:rPr>
          <w:lang w:val="en-US"/>
        </w:rPr>
        <w:fldChar w:fldCharType="end"/>
      </w:r>
      <w:r w:rsidR="00895E77"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TABLES</w:t>
      </w:r>
    </w:p>
    <w:p w:rsidR="00D3439D" w:rsidRDefault="002F6ED6">
      <w:pPr>
        <w:pStyle w:val="ndicedeilustraes"/>
        <w:tabs>
          <w:tab w:val="right" w:leader="dot" w:pos="9061"/>
        </w:tabs>
        <w:rPr>
          <w:rFonts w:asciiTheme="minorHAnsi" w:eastAsiaTheme="minorEastAsia" w:hAnsiTheme="minorHAnsi"/>
          <w:noProof/>
          <w:sz w:val="22"/>
          <w:lang w:eastAsia="pt-BR"/>
        </w:rPr>
      </w:pPr>
      <w:r>
        <w:rPr>
          <w:lang w:val="en-US"/>
        </w:rPr>
        <w:fldChar w:fldCharType="begin"/>
      </w:r>
      <w:r>
        <w:rPr>
          <w:lang w:val="en-US"/>
        </w:rPr>
        <w:instrText xml:space="preserve"> TOC \h \z \c "Table" </w:instrText>
      </w:r>
      <w:r>
        <w:rPr>
          <w:lang w:val="en-US"/>
        </w:rPr>
        <w:fldChar w:fldCharType="separate"/>
      </w:r>
      <w:hyperlink w:anchor="_Toc393356508" w:history="1">
        <w:r w:rsidR="00D3439D" w:rsidRPr="00122643">
          <w:rPr>
            <w:rStyle w:val="Hyperlink"/>
            <w:noProof/>
            <w:lang w:val="en-US"/>
          </w:rPr>
          <w:t>Table 1 - Possible States of a Repository</w:t>
        </w:r>
        <w:r w:rsidR="00D3439D">
          <w:rPr>
            <w:noProof/>
            <w:webHidden/>
          </w:rPr>
          <w:tab/>
        </w:r>
        <w:r w:rsidR="00D3439D">
          <w:rPr>
            <w:noProof/>
            <w:webHidden/>
          </w:rPr>
          <w:fldChar w:fldCharType="begin"/>
        </w:r>
        <w:r w:rsidR="00D3439D">
          <w:rPr>
            <w:noProof/>
            <w:webHidden/>
          </w:rPr>
          <w:instrText xml:space="preserve"> PAGEREF _Toc393356508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09" w:history="1">
        <w:r w:rsidR="00D3439D" w:rsidRPr="00122643">
          <w:rPr>
            <w:rStyle w:val="Hyperlink"/>
            <w:noProof/>
            <w:lang w:val="en-US"/>
          </w:rPr>
          <w:t>Table 2 - Status of a local repository regarding a remote one, based on the existence of non-replicated commits</w:t>
        </w:r>
        <w:r w:rsidR="00D3439D">
          <w:rPr>
            <w:noProof/>
            <w:webHidden/>
          </w:rPr>
          <w:tab/>
        </w:r>
        <w:r w:rsidR="00D3439D">
          <w:rPr>
            <w:noProof/>
            <w:webHidden/>
          </w:rPr>
          <w:fldChar w:fldCharType="begin"/>
        </w:r>
        <w:r w:rsidR="00D3439D">
          <w:rPr>
            <w:noProof/>
            <w:webHidden/>
          </w:rPr>
          <w:instrText xml:space="preserve"> PAGEREF _Toc393356509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10" w:history="1">
        <w:r w:rsidR="00D3439D" w:rsidRPr="00122643">
          <w:rPr>
            <w:rStyle w:val="Hyperlink"/>
            <w:noProof/>
            <w:lang w:val="en-US"/>
          </w:rPr>
          <w:t>Table 3 - Existing commits in each repository</w:t>
        </w:r>
        <w:r w:rsidR="00D3439D">
          <w:rPr>
            <w:noProof/>
            <w:webHidden/>
          </w:rPr>
          <w:tab/>
        </w:r>
        <w:r w:rsidR="00D3439D">
          <w:rPr>
            <w:noProof/>
            <w:webHidden/>
          </w:rPr>
          <w:fldChar w:fldCharType="begin"/>
        </w:r>
        <w:r w:rsidR="00D3439D">
          <w:rPr>
            <w:noProof/>
            <w:webHidden/>
          </w:rPr>
          <w:instrText xml:space="preserve"> PAGEREF _Toc393356510 \h </w:instrText>
        </w:r>
        <w:r w:rsidR="00D3439D">
          <w:rPr>
            <w:noProof/>
            <w:webHidden/>
          </w:rPr>
        </w:r>
        <w:r w:rsidR="00D3439D">
          <w:rPr>
            <w:noProof/>
            <w:webHidden/>
          </w:rPr>
          <w:fldChar w:fldCharType="separate"/>
        </w:r>
        <w:r w:rsidR="00547015">
          <w:rPr>
            <w:noProof/>
            <w:webHidden/>
          </w:rPr>
          <w:t>25</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11" w:history="1">
        <w:r w:rsidR="00D3439D" w:rsidRPr="00122643">
          <w:rPr>
            <w:rStyle w:val="Hyperlink"/>
            <w:noProof/>
            <w:lang w:val="en-US"/>
          </w:rPr>
          <w:t>Table 4 - Status of each repository based on known remote repositories</w:t>
        </w:r>
        <w:r w:rsidR="00D3439D">
          <w:rPr>
            <w:noProof/>
            <w:webHidden/>
          </w:rPr>
          <w:tab/>
        </w:r>
        <w:r w:rsidR="00D3439D">
          <w:rPr>
            <w:noProof/>
            <w:webHidden/>
          </w:rPr>
          <w:fldChar w:fldCharType="begin"/>
        </w:r>
        <w:r w:rsidR="00D3439D">
          <w:rPr>
            <w:noProof/>
            <w:webHidden/>
          </w:rPr>
          <w:instrText xml:space="preserve"> PAGEREF _Toc393356511 \h </w:instrText>
        </w:r>
        <w:r w:rsidR="00D3439D">
          <w:rPr>
            <w:noProof/>
            <w:webHidden/>
          </w:rPr>
        </w:r>
        <w:r w:rsidR="00D3439D">
          <w:rPr>
            <w:noProof/>
            <w:webHidden/>
          </w:rPr>
          <w:fldChar w:fldCharType="separate"/>
        </w:r>
        <w:r w:rsidR="00547015">
          <w:rPr>
            <w:noProof/>
            <w:webHidden/>
          </w:rPr>
          <w:t>26</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12" w:history="1">
        <w:r w:rsidR="00D3439D" w:rsidRPr="00122643">
          <w:rPr>
            <w:rStyle w:val="Hyperlink"/>
            <w:noProof/>
            <w:lang w:val="en-US"/>
          </w:rPr>
          <w:t>Table 5 - Time (in seconds) spent by DyeVC in several operations for repositories with different histories and sizes</w:t>
        </w:r>
        <w:r w:rsidR="00D3439D">
          <w:rPr>
            <w:noProof/>
            <w:webHidden/>
          </w:rPr>
          <w:tab/>
        </w:r>
        <w:r w:rsidR="00D3439D">
          <w:rPr>
            <w:noProof/>
            <w:webHidden/>
          </w:rPr>
          <w:fldChar w:fldCharType="begin"/>
        </w:r>
        <w:r w:rsidR="00D3439D">
          <w:rPr>
            <w:noProof/>
            <w:webHidden/>
          </w:rPr>
          <w:instrText xml:space="preserve"> PAGEREF _Toc393356512 \h </w:instrText>
        </w:r>
        <w:r w:rsidR="00D3439D">
          <w:rPr>
            <w:noProof/>
            <w:webHidden/>
          </w:rPr>
        </w:r>
        <w:r w:rsidR="00D3439D">
          <w:rPr>
            <w:noProof/>
            <w:webHidden/>
          </w:rPr>
          <w:fldChar w:fldCharType="separate"/>
        </w:r>
        <w:r w:rsidR="00547015">
          <w:rPr>
            <w:noProof/>
            <w:webHidden/>
          </w:rPr>
          <w:t>37</w:t>
        </w:r>
        <w:r w:rsidR="00D3439D">
          <w:rPr>
            <w:noProof/>
            <w:webHidden/>
          </w:rPr>
          <w:fldChar w:fldCharType="end"/>
        </w:r>
      </w:hyperlink>
    </w:p>
    <w:p w:rsidR="00D3439D" w:rsidRDefault="002305D6">
      <w:pPr>
        <w:pStyle w:val="ndicedeilustraes"/>
        <w:tabs>
          <w:tab w:val="right" w:leader="dot" w:pos="9061"/>
        </w:tabs>
        <w:rPr>
          <w:rFonts w:asciiTheme="minorHAnsi" w:eastAsiaTheme="minorEastAsia" w:hAnsiTheme="minorHAnsi"/>
          <w:noProof/>
          <w:sz w:val="22"/>
          <w:lang w:eastAsia="pt-BR"/>
        </w:rPr>
      </w:pPr>
      <w:hyperlink w:anchor="_Toc393356513" w:history="1">
        <w:r w:rsidR="00D3439D" w:rsidRPr="00122643">
          <w:rPr>
            <w:rStyle w:val="Hyperlink"/>
            <w:noProof/>
            <w:lang w:val="en-US"/>
          </w:rPr>
          <w:t>Table 6 - Pearson coefficient between measured operations and repository metrics</w:t>
        </w:r>
        <w:r w:rsidR="00D3439D">
          <w:rPr>
            <w:noProof/>
            <w:webHidden/>
          </w:rPr>
          <w:tab/>
        </w:r>
        <w:r w:rsidR="00D3439D">
          <w:rPr>
            <w:noProof/>
            <w:webHidden/>
          </w:rPr>
          <w:fldChar w:fldCharType="begin"/>
        </w:r>
        <w:r w:rsidR="00D3439D">
          <w:rPr>
            <w:noProof/>
            <w:webHidden/>
          </w:rPr>
          <w:instrText xml:space="preserve"> PAGEREF _Toc393356513 \h </w:instrText>
        </w:r>
        <w:r w:rsidR="00D3439D">
          <w:rPr>
            <w:noProof/>
            <w:webHidden/>
          </w:rPr>
        </w:r>
        <w:r w:rsidR="00D3439D">
          <w:rPr>
            <w:noProof/>
            <w:webHidden/>
          </w:rPr>
          <w:fldChar w:fldCharType="separate"/>
        </w:r>
        <w:r w:rsidR="00547015">
          <w:rPr>
            <w:noProof/>
            <w:webHidden/>
          </w:rPr>
          <w:t>37</w:t>
        </w:r>
        <w:r w:rsidR="00D3439D">
          <w:rPr>
            <w:noProof/>
            <w:webHidden/>
          </w:rPr>
          <w:fldChar w:fldCharType="end"/>
        </w:r>
      </w:hyperlink>
    </w:p>
    <w:p w:rsidR="00895E77" w:rsidRPr="002F6ED6" w:rsidRDefault="002F6ED6" w:rsidP="008C0DA4">
      <w:pPr>
        <w:rPr>
          <w:caps/>
        </w:rPr>
      </w:pPr>
      <w:r>
        <w:rPr>
          <w:lang w:val="en-US"/>
        </w:rPr>
        <w:fldChar w:fldCharType="end"/>
      </w:r>
      <w:r w:rsidR="00895E77"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ACRONYMS AND ABBREVIATIONS</w:t>
      </w:r>
    </w:p>
    <w:bookmarkStart w:id="0" w:name="Texto14"/>
    <w:p w:rsidR="00915835" w:rsidRPr="002F6ED6" w:rsidRDefault="008825D9" w:rsidP="004913AD">
      <w:pPr>
        <w:ind w:firstLine="0"/>
      </w:pPr>
      <w:r w:rsidRPr="00717EA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2F6ED6">
        <w:instrText xml:space="preserve"> FORMTEXT </w:instrText>
      </w:r>
      <w:r w:rsidRPr="00717EAB">
        <w:rPr>
          <w:lang w:val="en-US"/>
        </w:rPr>
      </w:r>
      <w:r w:rsidRPr="00717EAB">
        <w:rPr>
          <w:lang w:val="en-US"/>
        </w:rPr>
        <w:fldChar w:fldCharType="separate"/>
      </w:r>
      <w:r w:rsidR="002F6ED6" w:rsidRPr="002F6ED6">
        <w:rPr>
          <w:noProof/>
        </w:rPr>
        <w:t>Elemento opcional, que consiste na relação alfabética das abreviaturas e siglas utilizadas no texto, seguidas das palavras ou expressões correspondentes grafadas por extenso. Recomenda-se a elaboração de lista própria para cada tipo.</w:t>
      </w:r>
      <w:r w:rsidRPr="00717EAB">
        <w:rPr>
          <w:lang w:val="en-US"/>
        </w:rPr>
        <w:fldChar w:fldCharType="end"/>
      </w:r>
      <w:bookmarkEnd w:id="0"/>
    </w:p>
    <w:p w:rsidR="00895E77" w:rsidRPr="002F6ED6" w:rsidRDefault="00895E77">
      <w:pPr>
        <w:spacing w:after="200" w:line="276" w:lineRule="auto"/>
        <w:jc w:val="left"/>
        <w:rPr>
          <w:caps/>
        </w:rPr>
      </w:pPr>
      <w:r w:rsidRPr="002F6ED6">
        <w:rPr>
          <w:caps/>
        </w:rPr>
        <w:br w:type="page"/>
      </w:r>
    </w:p>
    <w:p w:rsidR="00915835" w:rsidRPr="002F6ED6" w:rsidRDefault="00915835" w:rsidP="004913AD">
      <w:pPr>
        <w:spacing w:after="360"/>
        <w:ind w:firstLine="0"/>
        <w:jc w:val="center"/>
        <w:rPr>
          <w:b/>
          <w:caps/>
          <w:sz w:val="28"/>
          <w:szCs w:val="28"/>
        </w:rPr>
      </w:pPr>
      <w:r w:rsidRPr="002F6ED6">
        <w:rPr>
          <w:b/>
          <w:caps/>
          <w:sz w:val="28"/>
          <w:szCs w:val="28"/>
        </w:rPr>
        <w:t>List</w:t>
      </w:r>
      <w:r w:rsidR="00DA0579" w:rsidRPr="002F6ED6">
        <w:rPr>
          <w:b/>
          <w:caps/>
          <w:sz w:val="28"/>
          <w:szCs w:val="28"/>
        </w:rPr>
        <w:t xml:space="preserve"> of symbols</w:t>
      </w:r>
    </w:p>
    <w:bookmarkStart w:id="1" w:name="Texto13"/>
    <w:p w:rsidR="00915835" w:rsidRPr="002F6ED6" w:rsidRDefault="008825D9" w:rsidP="004913AD">
      <w:pPr>
        <w:ind w:firstLine="0"/>
      </w:pPr>
      <w:r w:rsidRPr="00717EA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2F6ED6">
        <w:instrText xml:space="preserve"> FORMTEXT </w:instrText>
      </w:r>
      <w:r w:rsidRPr="00717EAB">
        <w:rPr>
          <w:lang w:val="en-US"/>
        </w:rPr>
      </w:r>
      <w:r w:rsidRPr="00717EAB">
        <w:rPr>
          <w:lang w:val="en-US"/>
        </w:rPr>
        <w:fldChar w:fldCharType="separate"/>
      </w:r>
      <w:r w:rsidR="002F6ED6" w:rsidRPr="002F6ED6">
        <w:rPr>
          <w:noProof/>
        </w:rPr>
        <w:t>Elemento opcional, que deve ser elaborado de acordo com a ordem apresentada no texto, com o devido significado.</w:t>
      </w:r>
      <w:r w:rsidRPr="00717EAB">
        <w:rPr>
          <w:lang w:val="en-US"/>
        </w:rPr>
        <w:fldChar w:fldCharType="end"/>
      </w:r>
      <w:bookmarkEnd w:id="1"/>
    </w:p>
    <w:p w:rsidR="00895E77" w:rsidRPr="002F6ED6" w:rsidRDefault="00895E77">
      <w:pPr>
        <w:spacing w:after="200" w:line="276" w:lineRule="auto"/>
        <w:jc w:val="left"/>
        <w:rPr>
          <w:rFonts w:eastAsiaTheme="majorEastAsia" w:cstheme="majorBidi"/>
          <w:bCs/>
          <w:caps/>
          <w:szCs w:val="28"/>
        </w:rPr>
      </w:pPr>
      <w:r w:rsidRPr="002F6ED6">
        <w:br w:type="page"/>
      </w:r>
    </w:p>
    <w:sdt>
      <w:sdtPr>
        <w:rPr>
          <w:rFonts w:eastAsiaTheme="minorHAnsi" w:cstheme="minorBidi"/>
          <w:b w:val="0"/>
          <w:bCs w:val="0"/>
          <w:caps w:val="0"/>
          <w:sz w:val="24"/>
          <w:szCs w:val="22"/>
        </w:rPr>
        <w:id w:val="1369484181"/>
        <w:docPartObj>
          <w:docPartGallery w:val="Table of Contents"/>
          <w:docPartUnique/>
        </w:docPartObj>
      </w:sdtPr>
      <w:sdtContent>
        <w:p w:rsidR="00D3439D" w:rsidRDefault="00547015">
          <w:pPr>
            <w:pStyle w:val="CabealhodoSumrio"/>
          </w:pPr>
          <w:r>
            <w:t>TABLE OF CONTENTS</w:t>
          </w:r>
        </w:p>
        <w:p w:rsidR="000C2164" w:rsidRDefault="00D3439D">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\f \h \z </w:instrText>
          </w:r>
          <w:r>
            <w:fldChar w:fldCharType="separate"/>
          </w:r>
          <w:hyperlink w:anchor="_Toc394512840" w:history="1">
            <w:r w:rsidR="000C2164" w:rsidRPr="00904AF2">
              <w:rPr>
                <w:rStyle w:val="Hyperlink"/>
                <w:noProof/>
                <w:lang w:val="en-US"/>
              </w:rPr>
              <w:t>Chapter 1 – Awareness and Distributed Version Control Systems</w:t>
            </w:r>
            <w:r w:rsidR="000C2164">
              <w:rPr>
                <w:noProof/>
                <w:webHidden/>
              </w:rPr>
              <w:tab/>
            </w:r>
            <w:r w:rsidR="000C2164">
              <w:rPr>
                <w:noProof/>
                <w:webHidden/>
              </w:rPr>
              <w:fldChar w:fldCharType="begin"/>
            </w:r>
            <w:r w:rsidR="000C2164">
              <w:rPr>
                <w:noProof/>
                <w:webHidden/>
              </w:rPr>
              <w:instrText xml:space="preserve"> PAGEREF _Toc394512840 \h </w:instrText>
            </w:r>
            <w:r w:rsidR="000C2164">
              <w:rPr>
                <w:noProof/>
                <w:webHidden/>
              </w:rPr>
            </w:r>
            <w:r w:rsidR="000C2164">
              <w:rPr>
                <w:noProof/>
                <w:webHidden/>
              </w:rPr>
              <w:fldChar w:fldCharType="separate"/>
            </w:r>
            <w:r w:rsidR="000C2164">
              <w:rPr>
                <w:noProof/>
                <w:webHidden/>
              </w:rPr>
              <w:t>14</w:t>
            </w:r>
            <w:r w:rsidR="000C2164">
              <w:rPr>
                <w:noProof/>
                <w:webHidden/>
              </w:rPr>
              <w:fldChar w:fldCharType="end"/>
            </w:r>
          </w:hyperlink>
        </w:p>
        <w:p w:rsidR="000C2164" w:rsidRDefault="000C2164">
          <w:pPr>
            <w:pStyle w:val="Sumrio2"/>
            <w:rPr>
              <w:rFonts w:asciiTheme="minorHAnsi" w:eastAsiaTheme="minorEastAsia" w:hAnsiTheme="minorHAnsi"/>
              <w:noProof/>
              <w:sz w:val="22"/>
              <w:lang w:eastAsia="pt-BR"/>
            </w:rPr>
          </w:pPr>
          <w:hyperlink w:anchor="_Toc394512841" w:history="1">
            <w:r w:rsidRPr="00904AF2">
              <w:rPr>
                <w:rStyle w:val="Hyperlink"/>
                <w:noProof/>
                <w:lang w:val="en-US"/>
              </w:rPr>
              <w:t>1.1 Introduction</w:t>
            </w:r>
            <w:r>
              <w:rPr>
                <w:noProof/>
                <w:webHidden/>
              </w:rPr>
              <w:tab/>
            </w:r>
            <w:r>
              <w:rPr>
                <w:noProof/>
                <w:webHidden/>
              </w:rPr>
              <w:fldChar w:fldCharType="begin"/>
            </w:r>
            <w:r>
              <w:rPr>
                <w:noProof/>
                <w:webHidden/>
              </w:rPr>
              <w:instrText xml:space="preserve"> PAGEREF _Toc394512841 \h </w:instrText>
            </w:r>
            <w:r>
              <w:rPr>
                <w:noProof/>
                <w:webHidden/>
              </w:rPr>
            </w:r>
            <w:r>
              <w:rPr>
                <w:noProof/>
                <w:webHidden/>
              </w:rPr>
              <w:fldChar w:fldCharType="separate"/>
            </w:r>
            <w:r>
              <w:rPr>
                <w:noProof/>
                <w:webHidden/>
              </w:rPr>
              <w:t>14</w:t>
            </w:r>
            <w:r>
              <w:rPr>
                <w:noProof/>
                <w:webHidden/>
              </w:rPr>
              <w:fldChar w:fldCharType="end"/>
            </w:r>
          </w:hyperlink>
        </w:p>
        <w:p w:rsidR="000C2164" w:rsidRDefault="000C2164">
          <w:pPr>
            <w:pStyle w:val="Sumrio2"/>
            <w:rPr>
              <w:rFonts w:asciiTheme="minorHAnsi" w:eastAsiaTheme="minorEastAsia" w:hAnsiTheme="minorHAnsi"/>
              <w:noProof/>
              <w:sz w:val="22"/>
              <w:lang w:eastAsia="pt-BR"/>
            </w:rPr>
          </w:pPr>
          <w:hyperlink w:anchor="_Toc394512842" w:history="1">
            <w:r w:rsidRPr="00904AF2">
              <w:rPr>
                <w:rStyle w:val="Hyperlink"/>
                <w:noProof/>
                <w:lang w:val="en-US"/>
              </w:rPr>
              <w:t>1.2 Distributed Version Control Systems</w:t>
            </w:r>
            <w:r>
              <w:rPr>
                <w:noProof/>
                <w:webHidden/>
              </w:rPr>
              <w:tab/>
            </w:r>
            <w:r>
              <w:rPr>
                <w:noProof/>
                <w:webHidden/>
              </w:rPr>
              <w:fldChar w:fldCharType="begin"/>
            </w:r>
            <w:r>
              <w:rPr>
                <w:noProof/>
                <w:webHidden/>
              </w:rPr>
              <w:instrText xml:space="preserve"> PAGEREF _Toc394512842 \h </w:instrText>
            </w:r>
            <w:r>
              <w:rPr>
                <w:noProof/>
                <w:webHidden/>
              </w:rPr>
            </w:r>
            <w:r>
              <w:rPr>
                <w:noProof/>
                <w:webHidden/>
              </w:rPr>
              <w:fldChar w:fldCharType="separate"/>
            </w:r>
            <w:r>
              <w:rPr>
                <w:noProof/>
                <w:webHidden/>
              </w:rPr>
              <w:t>15</w:t>
            </w:r>
            <w:r>
              <w:rPr>
                <w:noProof/>
                <w:webHidden/>
              </w:rPr>
              <w:fldChar w:fldCharType="end"/>
            </w:r>
          </w:hyperlink>
        </w:p>
        <w:p w:rsidR="000C2164" w:rsidRDefault="000C2164">
          <w:pPr>
            <w:pStyle w:val="Sumrio2"/>
            <w:rPr>
              <w:rFonts w:asciiTheme="minorHAnsi" w:eastAsiaTheme="minorEastAsia" w:hAnsiTheme="minorHAnsi"/>
              <w:noProof/>
              <w:sz w:val="22"/>
              <w:lang w:eastAsia="pt-BR"/>
            </w:rPr>
          </w:pPr>
          <w:hyperlink w:anchor="_Toc394512843" w:history="1">
            <w:r w:rsidRPr="00904AF2">
              <w:rPr>
                <w:rStyle w:val="Hyperlink"/>
                <w:noProof/>
                <w:lang w:val="en-US"/>
              </w:rPr>
              <w:t>1.3 Related Work</w:t>
            </w:r>
            <w:r>
              <w:rPr>
                <w:noProof/>
                <w:webHidden/>
              </w:rPr>
              <w:tab/>
            </w:r>
            <w:r>
              <w:rPr>
                <w:noProof/>
                <w:webHidden/>
              </w:rPr>
              <w:fldChar w:fldCharType="begin"/>
            </w:r>
            <w:r>
              <w:rPr>
                <w:noProof/>
                <w:webHidden/>
              </w:rPr>
              <w:instrText xml:space="preserve"> PAGEREF _Toc394512843 \h </w:instrText>
            </w:r>
            <w:r>
              <w:rPr>
                <w:noProof/>
                <w:webHidden/>
              </w:rPr>
            </w:r>
            <w:r>
              <w:rPr>
                <w:noProof/>
                <w:webHidden/>
              </w:rPr>
              <w:fldChar w:fldCharType="separate"/>
            </w:r>
            <w:r>
              <w:rPr>
                <w:noProof/>
                <w:webHidden/>
              </w:rPr>
              <w:t>16</w:t>
            </w:r>
            <w:r>
              <w:rPr>
                <w:noProof/>
                <w:webHidden/>
              </w:rPr>
              <w:fldChar w:fldCharType="end"/>
            </w:r>
          </w:hyperlink>
        </w:p>
        <w:p w:rsidR="000C2164" w:rsidRDefault="000C2164">
          <w:pPr>
            <w:pStyle w:val="Sumrio2"/>
            <w:rPr>
              <w:rFonts w:asciiTheme="minorHAnsi" w:eastAsiaTheme="minorEastAsia" w:hAnsiTheme="minorHAnsi"/>
              <w:noProof/>
              <w:sz w:val="22"/>
              <w:lang w:eastAsia="pt-BR"/>
            </w:rPr>
          </w:pPr>
          <w:hyperlink w:anchor="_Toc394512844" w:history="1">
            <w:r w:rsidRPr="00904AF2">
              <w:rPr>
                <w:rStyle w:val="Hyperlink"/>
                <w:noProof/>
                <w:lang w:val="en-US"/>
              </w:rPr>
              <w:t>1.4 Final Considerations</w:t>
            </w:r>
            <w:r>
              <w:rPr>
                <w:noProof/>
                <w:webHidden/>
              </w:rPr>
              <w:tab/>
            </w:r>
            <w:r>
              <w:rPr>
                <w:noProof/>
                <w:webHidden/>
              </w:rPr>
              <w:fldChar w:fldCharType="begin"/>
            </w:r>
            <w:r>
              <w:rPr>
                <w:noProof/>
                <w:webHidden/>
              </w:rPr>
              <w:instrText xml:space="preserve"> PAGEREF _Toc394512844 \h </w:instrText>
            </w:r>
            <w:r>
              <w:rPr>
                <w:noProof/>
                <w:webHidden/>
              </w:rPr>
            </w:r>
            <w:r>
              <w:rPr>
                <w:noProof/>
                <w:webHidden/>
              </w:rPr>
              <w:fldChar w:fldCharType="separate"/>
            </w:r>
            <w:r>
              <w:rPr>
                <w:noProof/>
                <w:webHidden/>
              </w:rPr>
              <w:t>18</w:t>
            </w:r>
            <w:r>
              <w:rPr>
                <w:noProof/>
                <w:webHidden/>
              </w:rPr>
              <w:fldChar w:fldCharType="end"/>
            </w:r>
          </w:hyperlink>
        </w:p>
        <w:p w:rsidR="000C2164" w:rsidRDefault="000C2164">
          <w:pPr>
            <w:pStyle w:val="Sumrio1"/>
            <w:tabs>
              <w:tab w:val="right" w:leader="dot" w:pos="9061"/>
            </w:tabs>
            <w:rPr>
              <w:rFonts w:asciiTheme="minorHAnsi" w:eastAsiaTheme="minorEastAsia" w:hAnsiTheme="minorHAnsi"/>
              <w:noProof/>
              <w:sz w:val="22"/>
              <w:lang w:eastAsia="pt-BR"/>
            </w:rPr>
          </w:pPr>
          <w:hyperlink w:anchor="_Toc394512845" w:history="1">
            <w:r w:rsidRPr="00904AF2">
              <w:rPr>
                <w:rStyle w:val="Hyperlink"/>
                <w:noProof/>
              </w:rPr>
              <w:t>Bibliography</w:t>
            </w:r>
            <w:r>
              <w:rPr>
                <w:noProof/>
                <w:webHidden/>
              </w:rPr>
              <w:tab/>
            </w:r>
            <w:r>
              <w:rPr>
                <w:noProof/>
                <w:webHidden/>
              </w:rPr>
              <w:fldChar w:fldCharType="begin"/>
            </w:r>
            <w:r>
              <w:rPr>
                <w:noProof/>
                <w:webHidden/>
              </w:rPr>
              <w:instrText xml:space="preserve"> PAGEREF _Toc394512845 \h </w:instrText>
            </w:r>
            <w:r>
              <w:rPr>
                <w:noProof/>
                <w:webHidden/>
              </w:rPr>
            </w:r>
            <w:r>
              <w:rPr>
                <w:noProof/>
                <w:webHidden/>
              </w:rPr>
              <w:fldChar w:fldCharType="separate"/>
            </w:r>
            <w:r>
              <w:rPr>
                <w:noProof/>
                <w:webHidden/>
              </w:rPr>
              <w:t>19</w:t>
            </w:r>
            <w:r>
              <w:rPr>
                <w:noProof/>
                <w:webHidden/>
              </w:rPr>
              <w:fldChar w:fldCharType="end"/>
            </w:r>
          </w:hyperlink>
        </w:p>
        <w:p w:rsidR="00142A8A" w:rsidRPr="00D3439D" w:rsidRDefault="00D3439D" w:rsidP="00D3439D">
          <w:pPr>
            <w:ind w:firstLine="0"/>
            <w:sectPr w:rsidR="00142A8A" w:rsidRPr="00D3439D" w:rsidSect="001C7BBB">
              <w:headerReference w:type="even" r:id="rId8"/>
              <w:headerReference w:type="default" r:id="rId9"/>
              <w:pgSz w:w="11906" w:h="16838"/>
              <w:pgMar w:top="1701" w:right="1134" w:bottom="1134" w:left="1701" w:header="709" w:footer="709" w:gutter="0"/>
              <w:cols w:space="708"/>
              <w:docGrid w:linePitch="360"/>
            </w:sectPr>
          </w:pPr>
          <w:r>
            <w:fldChar w:fldCharType="end"/>
          </w:r>
        </w:p>
      </w:sdtContent>
    </w:sdt>
    <w:p w:rsidR="00581A4A" w:rsidRDefault="00581A4A" w:rsidP="00581A4A">
      <w:pPr>
        <w:pStyle w:val="Ttulo1"/>
        <w:rPr>
          <w:lang w:val="en-US"/>
        </w:rPr>
      </w:pPr>
      <w:bookmarkStart w:id="2" w:name="_Ref393357917"/>
      <w:bookmarkStart w:id="3" w:name="_Toc394512840"/>
      <w:r w:rsidRPr="00717EAB">
        <w:rPr>
          <w:lang w:val="en-US"/>
        </w:rPr>
        <w:t xml:space="preserve">– </w:t>
      </w:r>
      <w:r w:rsidR="00593F6D">
        <w:rPr>
          <w:lang w:val="en-US"/>
        </w:rPr>
        <w:t xml:space="preserve">Awareness </w:t>
      </w:r>
      <w:r w:rsidR="00B247B7">
        <w:rPr>
          <w:lang w:val="en-US"/>
        </w:rPr>
        <w:t>and</w:t>
      </w:r>
      <w:r w:rsidR="00593F6D">
        <w:rPr>
          <w:lang w:val="en-US"/>
        </w:rPr>
        <w:t xml:space="preserve"> Distributed Version Control Systems</w:t>
      </w:r>
      <w:bookmarkEnd w:id="2"/>
      <w:bookmarkEnd w:id="3"/>
    </w:p>
    <w:p w:rsidR="007A7F79" w:rsidRDefault="007A7F79" w:rsidP="007A7F79">
      <w:pPr>
        <w:pStyle w:val="Ttulo2"/>
        <w:rPr>
          <w:lang w:val="en-US"/>
        </w:rPr>
      </w:pPr>
      <w:bookmarkStart w:id="4" w:name="_Toc394512841"/>
      <w:r>
        <w:rPr>
          <w:lang w:val="en-US"/>
        </w:rPr>
        <w:t>Introduction</w:t>
      </w:r>
      <w:bookmarkEnd w:id="4"/>
    </w:p>
    <w:p w:rsidR="007A7F79" w:rsidRDefault="00E24A43" w:rsidP="007A7F79">
      <w:pPr>
        <w:rPr>
          <w:lang w:val="en-US"/>
        </w:rPr>
      </w:pPr>
      <w:r>
        <w:rPr>
          <w:lang w:val="en-US"/>
        </w:rPr>
        <w:t xml:space="preserve">SCM is part of the Software Engineering and it was born </w:t>
      </w:r>
      <w:r w:rsidR="00944BCB">
        <w:rPr>
          <w:lang w:val="en-US"/>
        </w:rPr>
        <w:t>in the</w:t>
      </w:r>
      <w:r>
        <w:rPr>
          <w:lang w:val="en-US"/>
        </w:rPr>
        <w:t xml:space="preserve"> </w:t>
      </w:r>
      <w:r w:rsidR="00944BCB">
        <w:rPr>
          <w:lang w:val="en-US"/>
        </w:rPr>
        <w:t>7</w:t>
      </w:r>
      <w:r>
        <w:rPr>
          <w:lang w:val="en-US"/>
        </w:rPr>
        <w:t xml:space="preserve">0s </w:t>
      </w:r>
      <w:r>
        <w:rPr>
          <w:lang w:val="en-US"/>
        </w:rPr>
        <w:fldChar w:fldCharType="begin"/>
      </w:r>
      <w:r>
        <w:rPr>
          <w:lang w:val="en-US"/>
        </w:rPr>
        <w:instrText xml:space="preserve"> ADDIN ZOTERO_ITEM {"citationID":"19nblr1sik","properties":{"formattedCitation":"(ESTUBLIER, 2000)","plainCitation":"(ESTUBLIER, 2000)"},"citationItems":[{"id":1168,"uris":["http://zotero.org/users/892576/items/QWIBJUD8"],"uri":["http://zotero.org/users/892576/items/QWIBJUD8"]}]} </w:instrText>
      </w:r>
      <w:r>
        <w:rPr>
          <w:lang w:val="en-US"/>
        </w:rPr>
        <w:fldChar w:fldCharType="separate"/>
      </w:r>
      <w:r w:rsidRPr="00E24A43">
        <w:rPr>
          <w:rFonts w:cs="Times New Roman"/>
          <w:lang w:val="en-US"/>
        </w:rPr>
        <w:t>(ESTUBLIER, 2000)</w:t>
      </w:r>
      <w:r>
        <w:rPr>
          <w:lang w:val="en-US"/>
        </w:rPr>
        <w:fldChar w:fldCharType="end"/>
      </w:r>
      <w:r w:rsidR="00944BCB">
        <w:rPr>
          <w:lang w:val="en-US"/>
        </w:rPr>
        <w:t xml:space="preserve">. According to </w:t>
      </w:r>
      <w:r w:rsidR="00944BCB">
        <w:rPr>
          <w:lang w:val="en-US"/>
        </w:rPr>
        <w:fldChar w:fldCharType="begin"/>
      </w:r>
      <w:r w:rsidR="00944BCB">
        <w:rPr>
          <w:lang w:val="en-US"/>
        </w:rPr>
        <w:instrText xml:space="preserve"> ADDIN ZOTERO_ITEM {"citationID":"12unvvgg8v","properties":{"formattedCitation":"(MURTA, 2006)","plainCitation":"(MURTA, 2006)"},"citationItems":[{"id":1066,"uris":["http://zotero.org/users/892576/items/6J65EPRK"],"uri":["http://zotero.org/users/892576/items/6J65EPRK"]}]} </w:instrText>
      </w:r>
      <w:r w:rsidR="00944BCB">
        <w:rPr>
          <w:lang w:val="en-US"/>
        </w:rPr>
        <w:fldChar w:fldCharType="separate"/>
      </w:r>
      <w:r w:rsidR="00944BCB" w:rsidRPr="00384942">
        <w:rPr>
          <w:rFonts w:cs="Times New Roman"/>
          <w:lang w:val="en-US"/>
        </w:rPr>
        <w:t>(MURTA, 2006)</w:t>
      </w:r>
      <w:r w:rsidR="00944BCB">
        <w:rPr>
          <w:lang w:val="en-US"/>
        </w:rPr>
        <w:fldChar w:fldCharType="end"/>
      </w:r>
      <w:r w:rsidR="00944BCB">
        <w:rPr>
          <w:lang w:val="en-US"/>
        </w:rPr>
        <w:t xml:space="preserve">, </w:t>
      </w:r>
      <w:r w:rsidR="00384942">
        <w:rPr>
          <w:lang w:val="en-US"/>
        </w:rPr>
        <w:t>under the development perspective, SCM is divided into three main systems</w:t>
      </w:r>
      <w:r w:rsidR="00944BCB">
        <w:rPr>
          <w:lang w:val="en-US"/>
        </w:rPr>
        <w:t>: Change Management</w:t>
      </w:r>
      <w:r w:rsidR="00384942">
        <w:rPr>
          <w:lang w:val="en-US"/>
        </w:rPr>
        <w:t xml:space="preserve">, Version Control and Release Management. </w:t>
      </w:r>
      <w:r w:rsidR="00384942">
        <w:rPr>
          <w:b/>
          <w:lang w:val="en-US"/>
        </w:rPr>
        <w:t>Change Management</w:t>
      </w:r>
      <w:r w:rsidR="00384942">
        <w:rPr>
          <w:lang w:val="en-US"/>
        </w:rPr>
        <w:t xml:space="preserve"> </w:t>
      </w:r>
      <w:r w:rsidR="004164E6">
        <w:rPr>
          <w:lang w:val="en-US"/>
        </w:rPr>
        <w:t>is in</w:t>
      </w:r>
      <w:r w:rsidR="00384942">
        <w:rPr>
          <w:lang w:val="en-US"/>
        </w:rPr>
        <w:t xml:space="preserve"> charge of systematically co</w:t>
      </w:r>
      <w:r w:rsidR="004164E6">
        <w:rPr>
          <w:lang w:val="en-US"/>
        </w:rPr>
        <w:t xml:space="preserve">ntrolling the configuration, storing and reporting the information produced along the change requests. </w:t>
      </w:r>
      <w:r w:rsidR="004164E6" w:rsidRPr="004164E6">
        <w:rPr>
          <w:b/>
          <w:lang w:val="en-US"/>
        </w:rPr>
        <w:t xml:space="preserve">Version Control </w:t>
      </w:r>
      <w:r w:rsidR="004164E6" w:rsidRPr="004164E6">
        <w:rPr>
          <w:lang w:val="en-US"/>
        </w:rPr>
        <w:t>deals with the identification and evolution of configuration items</w:t>
      </w:r>
      <w:r w:rsidR="008D3F88">
        <w:rPr>
          <w:lang w:val="en-US"/>
        </w:rPr>
        <w:t xml:space="preserve"> – CI</w:t>
      </w:r>
      <w:r w:rsidR="004164E6" w:rsidRPr="004164E6">
        <w:rPr>
          <w:lang w:val="en-US"/>
        </w:rPr>
        <w:t>.</w:t>
      </w:r>
      <w:r w:rsidR="004164E6">
        <w:rPr>
          <w:lang w:val="en-US"/>
        </w:rPr>
        <w:t xml:space="preserve"> </w:t>
      </w:r>
      <w:r w:rsidR="004164E6" w:rsidRPr="004164E6">
        <w:rPr>
          <w:lang w:val="en-US"/>
        </w:rPr>
        <w:t xml:space="preserve">Finally, </w:t>
      </w:r>
      <w:r w:rsidR="004164E6" w:rsidRPr="004164E6">
        <w:rPr>
          <w:b/>
          <w:lang w:val="en-US"/>
        </w:rPr>
        <w:t>Release Management</w:t>
      </w:r>
      <w:r w:rsidR="004164E6" w:rsidRPr="004164E6">
        <w:rPr>
          <w:lang w:val="en-US"/>
        </w:rPr>
        <w:t xml:space="preserve"> automates the process of building executables from the source code and releasing them in production.</w:t>
      </w:r>
    </w:p>
    <w:p w:rsidR="004164E6" w:rsidRDefault="004164E6" w:rsidP="007A7F79">
      <w:pPr>
        <w:rPr>
          <w:lang w:val="en-US"/>
        </w:rPr>
      </w:pPr>
      <w:r>
        <w:rPr>
          <w:lang w:val="en-US"/>
        </w:rPr>
        <w:t>Version Control Systems (VCS</w:t>
      </w:r>
      <w:r w:rsidR="00965563">
        <w:rPr>
          <w:lang w:val="en-US"/>
        </w:rPr>
        <w:t>s</w:t>
      </w:r>
      <w:r w:rsidR="008D3F88">
        <w:rPr>
          <w:lang w:val="en-US"/>
        </w:rPr>
        <w:t>)</w:t>
      </w:r>
      <w:r>
        <w:rPr>
          <w:lang w:val="en-US"/>
        </w:rPr>
        <w:t xml:space="preserve"> date back to the 70s, when the first VCS, called Source Code Control System – SCCS, emerged </w:t>
      </w:r>
      <w:r>
        <w:rPr>
          <w:lang w:val="en-US"/>
        </w:rPr>
        <w:fldChar w:fldCharType="begin"/>
      </w:r>
      <w:r>
        <w:rPr>
          <w:lang w:val="en-US"/>
        </w:rPr>
        <w:instrText xml:space="preserve"> ADDIN ZOTERO_ITEM {"citationID":"2kspe83s7f","properties":{"formattedCitation":"(ROCHKIND, 1975)","plainCitation":"(ROCHKIND, 1975)"},"citationItems":[{"id":1072,"uris":["http://zotero.org/users/892576/items/7J2JEB2X"],"uri":["http://zotero.org/users/892576/items/7J2JEB2X"]}]} </w:instrText>
      </w:r>
      <w:r>
        <w:rPr>
          <w:lang w:val="en-US"/>
        </w:rPr>
        <w:fldChar w:fldCharType="separate"/>
      </w:r>
      <w:r w:rsidRPr="004164E6">
        <w:rPr>
          <w:rFonts w:cs="Times New Roman"/>
          <w:lang w:val="en-US"/>
        </w:rPr>
        <w:t>(ROCHKIND, 1975)</w:t>
      </w:r>
      <w:r>
        <w:rPr>
          <w:lang w:val="en-US"/>
        </w:rPr>
        <w:fldChar w:fldCharType="end"/>
      </w:r>
      <w:r>
        <w:rPr>
          <w:lang w:val="en-US"/>
        </w:rPr>
        <w:t>.</w:t>
      </w:r>
      <w:r w:rsidR="008D3F88">
        <w:rPr>
          <w:lang w:val="en-US"/>
        </w:rPr>
        <w:t xml:space="preserve"> VCS</w:t>
      </w:r>
      <w:r w:rsidR="00965563">
        <w:rPr>
          <w:lang w:val="en-US"/>
        </w:rPr>
        <w:t>s</w:t>
      </w:r>
      <w:r w:rsidR="008D3F88">
        <w:rPr>
          <w:lang w:val="en-US"/>
        </w:rPr>
        <w:t xml:space="preserve"> were the first SCM systems to emerge and, since then, </w:t>
      </w:r>
      <w:r w:rsidR="00EB4D7D">
        <w:rPr>
          <w:lang w:val="en-US"/>
        </w:rPr>
        <w:t xml:space="preserve">they </w:t>
      </w:r>
      <w:r w:rsidR="008D3F88">
        <w:rPr>
          <w:lang w:val="en-US"/>
        </w:rPr>
        <w:t xml:space="preserve">have evolved </w:t>
      </w:r>
      <w:r w:rsidR="00EB3EDF">
        <w:rPr>
          <w:lang w:val="en-US"/>
        </w:rPr>
        <w:t>substantially</w:t>
      </w:r>
      <w:r w:rsidR="008D3F88">
        <w:rPr>
          <w:lang w:val="en-US"/>
        </w:rPr>
        <w:t xml:space="preserve">, from the local access </w:t>
      </w:r>
      <w:r w:rsidR="00EB4D7D">
        <w:rPr>
          <w:lang w:val="en-US"/>
        </w:rPr>
        <w:t>needed</w:t>
      </w:r>
      <w:r w:rsidR="008D3F88">
        <w:rPr>
          <w:lang w:val="en-US"/>
        </w:rPr>
        <w:t xml:space="preserve"> by SCCS, to a client-server architecture, and more recently to a distributed architecture. </w:t>
      </w:r>
      <w:r w:rsidR="00C65627">
        <w:rPr>
          <w:lang w:val="en-US"/>
        </w:rPr>
        <w:t xml:space="preserve">Besides their original scope, they </w:t>
      </w:r>
      <w:r w:rsidR="00EB4D7D">
        <w:rPr>
          <w:lang w:val="en-US"/>
        </w:rPr>
        <w:t>have also been used as a data source to mine data related to software development, because t</w:t>
      </w:r>
      <w:r w:rsidR="008D3F88">
        <w:rPr>
          <w:lang w:val="en-US"/>
        </w:rPr>
        <w:t>h</w:t>
      </w:r>
      <w:r w:rsidR="00EB4D7D">
        <w:rPr>
          <w:lang w:val="en-US"/>
        </w:rPr>
        <w:t>ey</w:t>
      </w:r>
      <w:r w:rsidR="008D3F88">
        <w:rPr>
          <w:lang w:val="en-US"/>
        </w:rPr>
        <w:t xml:space="preserve"> have the knowledge of all CIs and </w:t>
      </w:r>
      <w:r w:rsidR="00EB4D7D">
        <w:rPr>
          <w:lang w:val="en-US"/>
        </w:rPr>
        <w:t>how they evolved over the time (what was changed, why they were changed, when they were changed and who performed the change).</w:t>
      </w:r>
      <w:r w:rsidR="00C65627">
        <w:rPr>
          <w:lang w:val="en-US"/>
        </w:rPr>
        <w:t xml:space="preserve"> Moreover, as </w:t>
      </w:r>
      <w:r w:rsidR="00965563">
        <w:rPr>
          <w:lang w:val="en-US"/>
        </w:rPr>
        <w:t>VCSs are</w:t>
      </w:r>
      <w:r w:rsidR="00C65627">
        <w:rPr>
          <w:lang w:val="en-US"/>
        </w:rPr>
        <w:t xml:space="preserve"> the single point where every IC resides, they </w:t>
      </w:r>
      <w:r w:rsidR="00965563">
        <w:rPr>
          <w:lang w:val="en-US"/>
        </w:rPr>
        <w:t xml:space="preserve">might </w:t>
      </w:r>
      <w:r w:rsidR="00C65627">
        <w:rPr>
          <w:lang w:val="en-US"/>
        </w:rPr>
        <w:t xml:space="preserve">be used not only to know what happened in the past, but also </w:t>
      </w:r>
      <w:r w:rsidR="00965563">
        <w:rPr>
          <w:lang w:val="en-US"/>
        </w:rPr>
        <w:t>to be aware of what is happening in the present and predict what might happen in the future.</w:t>
      </w:r>
    </w:p>
    <w:p w:rsidR="00926DE4" w:rsidRDefault="00926DE4" w:rsidP="007A7F79">
      <w:pPr>
        <w:rPr>
          <w:lang w:val="en-US"/>
        </w:rPr>
      </w:pPr>
      <w:r>
        <w:rPr>
          <w:lang w:val="en-US"/>
        </w:rPr>
        <w:t>A</w:t>
      </w:r>
      <w:r w:rsidRPr="00717EAB">
        <w:rPr>
          <w:lang w:val="en-US"/>
        </w:rPr>
        <w:t xml:space="preserve">wareness is defined by </w:t>
      </w:r>
      <w:r w:rsidRPr="00717EAB">
        <w:rPr>
          <w:lang w:val="en-US"/>
        </w:rPr>
        <w:fldChar w:fldCharType="begin"/>
      </w:r>
      <w:r w:rsidRPr="00717EAB">
        <w:rPr>
          <w:lang w:val="en-US"/>
        </w:rPr>
        <w:instrText xml:space="preserve"> ADDIN ZOTERO_ITEM {"citationID":"otsur43e6","properties":{"formattedCitation":"(DOURISH; BELLOTTI, 1992)","plainCitation":"(DOURISH; BELLOTTI, 1992)"},"citationItems":[{"id":2515,"uris":["http://zotero.org/users/892576/items/6DCTVP6K"],"uri":["http://zotero.org/users/892576/items/6DCTVP6K"]}]} </w:instrText>
      </w:r>
      <w:r w:rsidRPr="00717EAB">
        <w:rPr>
          <w:lang w:val="en-US"/>
        </w:rPr>
        <w:fldChar w:fldCharType="separate"/>
      </w:r>
      <w:r w:rsidRPr="00717EAB">
        <w:rPr>
          <w:rFonts w:cs="Times New Roman"/>
          <w:lang w:val="en-US"/>
        </w:rPr>
        <w:t>(DOURISH; BELLOTTI, 1992)</w:t>
      </w:r>
      <w:r w:rsidRPr="00717EAB">
        <w:rPr>
          <w:lang w:val="en-US"/>
        </w:rPr>
        <w:fldChar w:fldCharType="end"/>
      </w:r>
      <w:r w:rsidRPr="00717EAB">
        <w:rPr>
          <w:lang w:val="en-US"/>
        </w:rPr>
        <w:t xml:space="preserve"> as “an understanding of the activities of others to provide a context for one’s own activities”.</w:t>
      </w:r>
      <w:r>
        <w:rPr>
          <w:lang w:val="en-US"/>
        </w:rPr>
        <w:t xml:space="preserve"> The information needed to provide awareness depends on what people need to be aware of. In </w:t>
      </w:r>
      <w:r w:rsidR="000C2164">
        <w:rPr>
          <w:lang w:val="en-US"/>
        </w:rPr>
        <w:t>the context of this work</w:t>
      </w:r>
      <w:r>
        <w:rPr>
          <w:lang w:val="en-US"/>
        </w:rPr>
        <w:t xml:space="preserve">, </w:t>
      </w:r>
      <w:r w:rsidR="000C2164">
        <w:rPr>
          <w:lang w:val="en-US"/>
        </w:rPr>
        <w:t xml:space="preserve">which focus on the </w:t>
      </w:r>
      <w:r>
        <w:rPr>
          <w:lang w:val="en-US"/>
        </w:rPr>
        <w:t>aware</w:t>
      </w:r>
      <w:r w:rsidR="000C2164">
        <w:rPr>
          <w:lang w:val="en-US"/>
        </w:rPr>
        <w:t>ness</w:t>
      </w:r>
      <w:r>
        <w:rPr>
          <w:lang w:val="en-US"/>
        </w:rPr>
        <w:t xml:space="preserve"> of changes occurring in DVCS, all the informatio</w:t>
      </w:r>
      <w:r w:rsidR="009D27A0">
        <w:rPr>
          <w:lang w:val="en-US"/>
        </w:rPr>
        <w:t>n needed is generally available within the repository, such as which files have changed, what changes were applied, who applied the changes, when the changes occurred and why the changes were applied.</w:t>
      </w:r>
    </w:p>
    <w:p w:rsidR="00EB3EDF" w:rsidRPr="00EB3EDF" w:rsidRDefault="00EB3EDF" w:rsidP="00EB3EDF">
      <w:pPr>
        <w:rPr>
          <w:lang w:val="en-US"/>
        </w:rPr>
      </w:pPr>
      <w:r w:rsidRPr="00EB3EDF">
        <w:rPr>
          <w:lang w:val="en-US"/>
        </w:rPr>
        <w:t xml:space="preserve">This chapter </w:t>
      </w:r>
      <w:r>
        <w:rPr>
          <w:lang w:val="en-US"/>
        </w:rPr>
        <w:t xml:space="preserve">presents some basic concepts related to </w:t>
      </w:r>
      <w:r>
        <w:rPr>
          <w:lang w:val="en-US"/>
        </w:rPr>
        <w:t xml:space="preserve">DVCS and </w:t>
      </w:r>
      <w:r w:rsidRPr="00EB3EDF">
        <w:rPr>
          <w:lang w:val="en-US"/>
        </w:rPr>
        <w:t xml:space="preserve">some approaches related </w:t>
      </w:r>
      <w:r w:rsidR="000C2164">
        <w:rPr>
          <w:lang w:val="en-US"/>
        </w:rPr>
        <w:t xml:space="preserve">to providing awareness combined with VCS. Section </w:t>
      </w:r>
      <w:r w:rsidR="000C2164">
        <w:rPr>
          <w:lang w:val="en-US"/>
        </w:rPr>
        <w:fldChar w:fldCharType="begin"/>
      </w:r>
      <w:r w:rsidR="000C2164">
        <w:rPr>
          <w:lang w:val="en-US"/>
        </w:rPr>
        <w:instrText xml:space="preserve"> REF _Ref394512546 \r \h </w:instrText>
      </w:r>
      <w:r w:rsidR="000C2164">
        <w:rPr>
          <w:lang w:val="en-US"/>
        </w:rPr>
      </w:r>
      <w:r w:rsidR="000C2164">
        <w:rPr>
          <w:lang w:val="en-US"/>
        </w:rPr>
        <w:fldChar w:fldCharType="separate"/>
      </w:r>
      <w:r w:rsidR="000C2164">
        <w:rPr>
          <w:lang w:val="en-US"/>
        </w:rPr>
        <w:t>1.2</w:t>
      </w:r>
      <w:r w:rsidR="000C2164">
        <w:rPr>
          <w:lang w:val="en-US"/>
        </w:rPr>
        <w:fldChar w:fldCharType="end"/>
      </w:r>
      <w:r w:rsidR="000C2164">
        <w:rPr>
          <w:lang w:val="en-US"/>
        </w:rPr>
        <w:t xml:space="preserve"> discusses central concepts regarding how DVCS work. Section </w:t>
      </w:r>
      <w:r w:rsidR="000C2164">
        <w:rPr>
          <w:lang w:val="en-US"/>
        </w:rPr>
        <w:fldChar w:fldCharType="begin"/>
      </w:r>
      <w:r w:rsidR="000C2164">
        <w:rPr>
          <w:lang w:val="en-US"/>
        </w:rPr>
        <w:instrText xml:space="preserve"> REF _Ref394512671 \r \h </w:instrText>
      </w:r>
      <w:r w:rsidR="000C2164">
        <w:rPr>
          <w:lang w:val="en-US"/>
        </w:rPr>
      </w:r>
      <w:r w:rsidR="000C2164">
        <w:rPr>
          <w:lang w:val="en-US"/>
        </w:rPr>
        <w:fldChar w:fldCharType="separate"/>
      </w:r>
      <w:r w:rsidR="000C2164">
        <w:rPr>
          <w:lang w:val="en-US"/>
        </w:rPr>
        <w:t>1.3</w:t>
      </w:r>
      <w:r w:rsidR="000C2164">
        <w:rPr>
          <w:lang w:val="en-US"/>
        </w:rPr>
        <w:fldChar w:fldCharType="end"/>
      </w:r>
      <w:r w:rsidR="000C2164">
        <w:rPr>
          <w:lang w:val="en-US"/>
        </w:rPr>
        <w:t xml:space="preserve"> presents related work. Finally, Section </w:t>
      </w:r>
      <w:r w:rsidR="000C2164">
        <w:rPr>
          <w:lang w:val="en-US"/>
        </w:rPr>
        <w:fldChar w:fldCharType="begin"/>
      </w:r>
      <w:r w:rsidR="000C2164">
        <w:rPr>
          <w:lang w:val="en-US"/>
        </w:rPr>
        <w:instrText xml:space="preserve"> REF _Ref394512818 \r \h </w:instrText>
      </w:r>
      <w:r w:rsidR="000C2164">
        <w:rPr>
          <w:lang w:val="en-US"/>
        </w:rPr>
      </w:r>
      <w:r w:rsidR="000C2164">
        <w:rPr>
          <w:lang w:val="en-US"/>
        </w:rPr>
        <w:fldChar w:fldCharType="separate"/>
      </w:r>
      <w:r w:rsidR="000C2164">
        <w:rPr>
          <w:lang w:val="en-US"/>
        </w:rPr>
        <w:t>1.4</w:t>
      </w:r>
      <w:r w:rsidR="000C2164">
        <w:rPr>
          <w:lang w:val="en-US"/>
        </w:rPr>
        <w:fldChar w:fldCharType="end"/>
      </w:r>
      <w:r w:rsidR="000C2164">
        <w:rPr>
          <w:lang w:val="en-US"/>
        </w:rPr>
        <w:t xml:space="preserve"> presents the final considerations of this chapter.</w:t>
      </w:r>
    </w:p>
    <w:p w:rsidR="00965563" w:rsidRDefault="00965563" w:rsidP="00965563">
      <w:pPr>
        <w:pStyle w:val="Ttulo2"/>
        <w:rPr>
          <w:lang w:val="en-US"/>
        </w:rPr>
      </w:pPr>
      <w:bookmarkStart w:id="5" w:name="_Ref394512546"/>
      <w:bookmarkStart w:id="6" w:name="_Toc394512842"/>
      <w:r>
        <w:rPr>
          <w:lang w:val="en-US"/>
        </w:rPr>
        <w:t>Distributed Version Control Systems</w:t>
      </w:r>
      <w:bookmarkEnd w:id="5"/>
      <w:bookmarkEnd w:id="6"/>
    </w:p>
    <w:p w:rsidR="00E8516E" w:rsidRPr="002305D6" w:rsidRDefault="00E8516E" w:rsidP="00E8516E">
      <w:pPr>
        <w:rPr>
          <w:lang w:val="en-US"/>
        </w:rPr>
      </w:pPr>
      <w:r>
        <w:rPr>
          <w:lang w:val="en-US"/>
        </w:rPr>
        <w:t>CVCS relies on a centralized repository, stored on a server (</w:t>
      </w:r>
      <w:r>
        <w:rPr>
          <w:lang w:val="en-US"/>
        </w:rPr>
        <w:fldChar w:fldCharType="begin"/>
      </w:r>
      <w:r>
        <w:rPr>
          <w:lang w:val="en-US"/>
        </w:rPr>
        <w:instrText xml:space="preserve"> REF _Ref394411504 \h </w:instrText>
      </w:r>
      <w:r>
        <w:rPr>
          <w:lang w:val="en-US"/>
        </w:rPr>
      </w:r>
      <w:r>
        <w:rPr>
          <w:lang w:val="en-US"/>
        </w:rPr>
        <w:fldChar w:fldCharType="separate"/>
      </w:r>
      <w:r w:rsidRPr="00E8516E">
        <w:rPr>
          <w:lang w:val="en-US"/>
        </w:rPr>
        <w:t xml:space="preserve">Figure </w:t>
      </w:r>
      <w:r w:rsidRPr="00E8516E">
        <w:rPr>
          <w:noProof/>
          <w:lang w:val="en-US"/>
        </w:rPr>
        <w:t>1</w:t>
      </w:r>
      <w:r>
        <w:rPr>
          <w:lang w:val="en-US"/>
        </w:rPr>
        <w:fldChar w:fldCharType="end"/>
      </w:r>
      <w:r>
        <w:rPr>
          <w:lang w:val="en-US"/>
        </w:rPr>
        <w:t xml:space="preserve">.a). When one wants to work on any CI, a </w:t>
      </w:r>
      <w:r w:rsidR="002305D6">
        <w:rPr>
          <w:i/>
          <w:lang w:val="en-US"/>
        </w:rPr>
        <w:t>checkout</w:t>
      </w:r>
      <w:r>
        <w:rPr>
          <w:lang w:val="en-US"/>
        </w:rPr>
        <w:t xml:space="preserve"> is performed, that </w:t>
      </w:r>
      <w:r w:rsidR="002305D6">
        <w:rPr>
          <w:lang w:val="en-US"/>
        </w:rPr>
        <w:t xml:space="preserve">copies a specific version of the artifacts from the repository to a workspace where changes can be applied. Later, after applying the changes, a </w:t>
      </w:r>
      <w:r w:rsidR="002305D6">
        <w:rPr>
          <w:i/>
          <w:lang w:val="en-US"/>
        </w:rPr>
        <w:t>commit</w:t>
      </w:r>
      <w:r w:rsidR="002305D6">
        <w:rPr>
          <w:lang w:val="en-US"/>
        </w:rPr>
        <w:t xml:space="preserve"> (also known as </w:t>
      </w:r>
      <w:r w:rsidR="002305D6">
        <w:rPr>
          <w:i/>
          <w:lang w:val="en-US"/>
        </w:rPr>
        <w:t>check-in)</w:t>
      </w:r>
      <w:r w:rsidR="002305D6">
        <w:rPr>
          <w:lang w:val="en-US"/>
        </w:rPr>
        <w:t xml:space="preserve"> is performed, that sends all the changes back to the repository. Updates made by other people can be brought to the workspace at any desired time, by performing an </w:t>
      </w:r>
      <w:r w:rsidR="002305D6">
        <w:rPr>
          <w:i/>
          <w:lang w:val="en-US"/>
        </w:rPr>
        <w:t>update</w:t>
      </w:r>
      <w:r w:rsidR="002305D6">
        <w:rPr>
          <w:lang w:val="en-US"/>
        </w:rPr>
        <w:t xml:space="preserve">. Updates </w:t>
      </w:r>
      <w:r w:rsidR="00F869D5">
        <w:rPr>
          <w:lang w:val="en-US"/>
        </w:rPr>
        <w:t>are automatically</w:t>
      </w:r>
      <w:r w:rsidR="002305D6">
        <w:rPr>
          <w:lang w:val="en-US"/>
        </w:rPr>
        <w:t xml:space="preserve"> merged into workspace, or </w:t>
      </w:r>
      <w:r w:rsidR="00F869D5">
        <w:rPr>
          <w:lang w:val="en-US"/>
        </w:rPr>
        <w:t>in the case of physical conflicts (same line changed locally and remotely)</w:t>
      </w:r>
      <w:r w:rsidR="002305D6">
        <w:rPr>
          <w:lang w:val="en-US"/>
        </w:rPr>
        <w:t xml:space="preserve">, </w:t>
      </w:r>
      <w:r w:rsidR="00F869D5">
        <w:rPr>
          <w:lang w:val="en-US"/>
        </w:rPr>
        <w:t xml:space="preserve">the developer </w:t>
      </w:r>
      <w:r w:rsidR="002305D6">
        <w:rPr>
          <w:lang w:val="en-US"/>
        </w:rPr>
        <w:t xml:space="preserve">might </w:t>
      </w:r>
      <w:r w:rsidR="00F869D5">
        <w:rPr>
          <w:lang w:val="en-US"/>
        </w:rPr>
        <w:t>have to handle the merge manually</w:t>
      </w:r>
      <w:r w:rsidR="002305D6">
        <w:rPr>
          <w:lang w:val="en-US"/>
        </w:rPr>
        <w:t>.</w:t>
      </w:r>
    </w:p>
    <w:p w:rsidR="00670EFE" w:rsidRDefault="00072B38" w:rsidP="000C2164">
      <w:pPr>
        <w:pStyle w:val="PrimeiroPargrafo"/>
        <w:tabs>
          <w:tab w:val="clear" w:pos="720"/>
          <w:tab w:val="left" w:pos="0"/>
        </w:tabs>
        <w:jc w:val="center"/>
        <w:rPr>
          <w:lang w:val="en-US"/>
        </w:rPr>
      </w:pPr>
      <w:r>
        <w:rPr>
          <w:noProof/>
        </w:rPr>
        <w:drawing>
          <wp:inline distT="0" distB="0" distL="0" distR="0" wp14:anchorId="067124CA">
            <wp:extent cx="4913930" cy="2953038"/>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0136" cy="2968787"/>
                    </a:xfrm>
                    <a:prstGeom prst="rect">
                      <a:avLst/>
                    </a:prstGeom>
                    <a:noFill/>
                  </pic:spPr>
                </pic:pic>
              </a:graphicData>
            </a:graphic>
          </wp:inline>
        </w:drawing>
      </w:r>
    </w:p>
    <w:p w:rsidR="00E8516E" w:rsidRDefault="00E8516E" w:rsidP="00E8516E">
      <w:pPr>
        <w:pStyle w:val="Legenda"/>
        <w:rPr>
          <w:lang w:val="en-US"/>
        </w:rPr>
      </w:pPr>
      <w:bookmarkStart w:id="7" w:name="_Ref394411504"/>
      <w:r w:rsidRPr="00E8516E">
        <w:rPr>
          <w:lang w:val="en-US"/>
        </w:rPr>
        <w:t xml:space="preserve">Figure </w:t>
      </w:r>
      <w:r>
        <w:fldChar w:fldCharType="begin"/>
      </w:r>
      <w:r w:rsidRPr="00E8516E">
        <w:rPr>
          <w:lang w:val="en-US"/>
        </w:rPr>
        <w:instrText xml:space="preserve"> SEQ Figure \* ARABIC </w:instrText>
      </w:r>
      <w:r>
        <w:fldChar w:fldCharType="separate"/>
      </w:r>
      <w:r w:rsidRPr="00E8516E">
        <w:rPr>
          <w:noProof/>
          <w:lang w:val="en-US"/>
        </w:rPr>
        <w:t>1</w:t>
      </w:r>
      <w:r>
        <w:fldChar w:fldCharType="end"/>
      </w:r>
      <w:bookmarkEnd w:id="7"/>
      <w:r w:rsidRPr="00E8516E">
        <w:rPr>
          <w:lang w:val="en-US"/>
        </w:rPr>
        <w:t xml:space="preserve"> – CVCS (a) versus DVCS (b)</w:t>
      </w:r>
    </w:p>
    <w:p w:rsidR="002305D6" w:rsidRDefault="002305D6" w:rsidP="002305D6">
      <w:pPr>
        <w:rPr>
          <w:lang w:val="en-US"/>
        </w:rPr>
      </w:pPr>
      <w:r>
        <w:rPr>
          <w:lang w:val="en-US"/>
        </w:rPr>
        <w:t>DVCS, on the other hand, does not rely on a centralized repository. It uses an architecture where the entire repository is distributed and it exists in every machine where one wants to work with it. The changes continue to take place on a workspace, but this time there is a local copy of the repository (</w:t>
      </w:r>
      <w:r>
        <w:rPr>
          <w:lang w:val="en-US"/>
        </w:rPr>
        <w:fldChar w:fldCharType="begin"/>
      </w:r>
      <w:r>
        <w:rPr>
          <w:lang w:val="en-US"/>
        </w:rPr>
        <w:instrText xml:space="preserve"> REF _Ref394411504 \h </w:instrText>
      </w:r>
      <w:r>
        <w:rPr>
          <w:lang w:val="en-US"/>
        </w:rPr>
      </w:r>
      <w:r>
        <w:rPr>
          <w:lang w:val="en-US"/>
        </w:rPr>
        <w:fldChar w:fldCharType="separate"/>
      </w:r>
      <w:r w:rsidRPr="00E8516E">
        <w:rPr>
          <w:lang w:val="en-US"/>
        </w:rPr>
        <w:t xml:space="preserve">Figure </w:t>
      </w:r>
      <w:r w:rsidRPr="00E8516E">
        <w:rPr>
          <w:noProof/>
          <w:lang w:val="en-US"/>
        </w:rPr>
        <w:t>1</w:t>
      </w:r>
      <w:r>
        <w:rPr>
          <w:lang w:val="en-US"/>
        </w:rPr>
        <w:fldChar w:fldCharType="end"/>
      </w:r>
      <w:r>
        <w:rPr>
          <w:lang w:val="en-US"/>
        </w:rPr>
        <w:t xml:space="preserve">.b). </w:t>
      </w:r>
      <w:r w:rsidR="004D25CE">
        <w:rPr>
          <w:lang w:val="en-US"/>
        </w:rPr>
        <w:t>The main operations (</w:t>
      </w:r>
      <w:r w:rsidR="004D25CE">
        <w:rPr>
          <w:i/>
          <w:lang w:val="en-US"/>
        </w:rPr>
        <w:t xml:space="preserve">checkout, commit </w:t>
      </w:r>
      <w:r w:rsidR="004D25CE">
        <w:rPr>
          <w:lang w:val="en-US"/>
        </w:rPr>
        <w:t xml:space="preserve">and </w:t>
      </w:r>
      <w:r w:rsidR="004D25CE">
        <w:rPr>
          <w:i/>
          <w:lang w:val="en-US"/>
        </w:rPr>
        <w:t>update</w:t>
      </w:r>
      <w:r w:rsidR="004D25CE">
        <w:rPr>
          <w:lang w:val="en-US"/>
        </w:rPr>
        <w:t>)</w:t>
      </w:r>
      <w:r w:rsidR="004D25CE">
        <w:rPr>
          <w:i/>
          <w:lang w:val="en-US"/>
        </w:rPr>
        <w:t xml:space="preserve"> </w:t>
      </w:r>
      <w:r w:rsidR="004D25CE">
        <w:rPr>
          <w:lang w:val="en-US"/>
        </w:rPr>
        <w:t>continue to exist, but are performed locally</w:t>
      </w:r>
      <w:r w:rsidR="00F869D5">
        <w:rPr>
          <w:lang w:val="en-US"/>
        </w:rPr>
        <w:t>, allowing</w:t>
      </w:r>
      <w:r w:rsidR="004D25CE">
        <w:rPr>
          <w:lang w:val="en-US"/>
        </w:rPr>
        <w:t xml:space="preserve"> one to work offline, committing work whenever necessary. </w:t>
      </w:r>
      <w:r w:rsidR="00F869D5">
        <w:rPr>
          <w:lang w:val="en-US"/>
        </w:rPr>
        <w:t>However, a</w:t>
      </w:r>
      <w:r w:rsidR="004D25CE">
        <w:rPr>
          <w:lang w:val="en-US"/>
        </w:rPr>
        <w:t xml:space="preserve">nother set of commands arise, that allows sending and receiving changes between different repositories. </w:t>
      </w:r>
      <w:r w:rsidR="00F869D5">
        <w:rPr>
          <w:lang w:val="en-US"/>
        </w:rPr>
        <w:t xml:space="preserve">Initially, a </w:t>
      </w:r>
      <w:r w:rsidR="00F869D5">
        <w:rPr>
          <w:i/>
          <w:lang w:val="en-US"/>
        </w:rPr>
        <w:t>clone</w:t>
      </w:r>
      <w:r w:rsidR="00F869D5">
        <w:rPr>
          <w:lang w:val="en-US"/>
        </w:rPr>
        <w:t xml:space="preserve"> is performed, which copies a repository to a specified location. </w:t>
      </w:r>
      <w:r w:rsidR="000C2164">
        <w:rPr>
          <w:lang w:val="en-US"/>
        </w:rPr>
        <w:t>The copy can be done from a repository</w:t>
      </w:r>
      <w:r w:rsidR="00D85AD6">
        <w:rPr>
          <w:lang w:val="en-US"/>
        </w:rPr>
        <w:t xml:space="preserve"> located on a partner or on</w:t>
      </w:r>
      <w:r w:rsidR="000C2164">
        <w:rPr>
          <w:lang w:val="en-US"/>
        </w:rPr>
        <w:t xml:space="preserve"> a server</w:t>
      </w:r>
      <w:r w:rsidR="00D85AD6">
        <w:rPr>
          <w:lang w:val="en-US"/>
        </w:rPr>
        <w:t xml:space="preserve">. There is no concept of a </w:t>
      </w:r>
      <w:r w:rsidR="00D85AD6">
        <w:rPr>
          <w:i/>
          <w:lang w:val="en-US"/>
        </w:rPr>
        <w:t xml:space="preserve">central </w:t>
      </w:r>
      <w:r w:rsidR="00D85AD6">
        <w:rPr>
          <w:lang w:val="en-US"/>
        </w:rPr>
        <w:t xml:space="preserve">repository, but one of the distributed repositories can </w:t>
      </w:r>
      <w:r w:rsidR="00072B38">
        <w:rPr>
          <w:lang w:val="en-US"/>
        </w:rPr>
        <w:t>act as a central one by</w:t>
      </w:r>
      <w:r w:rsidR="00D85AD6">
        <w:rPr>
          <w:lang w:val="en-US"/>
        </w:rPr>
        <w:t xml:space="preserve"> having</w:t>
      </w:r>
      <w:r w:rsidR="00072B38">
        <w:rPr>
          <w:lang w:val="en-US"/>
        </w:rPr>
        <w:t>, for example,</w:t>
      </w:r>
      <w:r w:rsidR="00D85AD6">
        <w:rPr>
          <w:lang w:val="en-US"/>
        </w:rPr>
        <w:t xml:space="preserve"> a strict policy regarding who might send changes to it. Repositories might either have an associated workspace or not. A repository located on a server, where local changes are not </w:t>
      </w:r>
      <w:r w:rsidR="00072B38">
        <w:rPr>
          <w:lang w:val="en-US"/>
        </w:rPr>
        <w:t>expected to occur</w:t>
      </w:r>
      <w:r w:rsidR="00D85AD6">
        <w:rPr>
          <w:lang w:val="en-US"/>
        </w:rPr>
        <w:t xml:space="preserve">, does not need to have a workspace associated, and we refer to it as a </w:t>
      </w:r>
      <w:r w:rsidR="00D85AD6">
        <w:rPr>
          <w:i/>
          <w:lang w:val="en-US"/>
        </w:rPr>
        <w:t xml:space="preserve">bare </w:t>
      </w:r>
      <w:r w:rsidR="00D85AD6">
        <w:rPr>
          <w:lang w:val="en-US"/>
        </w:rPr>
        <w:t xml:space="preserve">repository. </w:t>
      </w:r>
      <w:r w:rsidR="00072B38">
        <w:rPr>
          <w:lang w:val="en-US"/>
        </w:rPr>
        <w:t>C</w:t>
      </w:r>
      <w:r w:rsidR="00F869D5">
        <w:rPr>
          <w:lang w:val="en-US"/>
        </w:rPr>
        <w:t xml:space="preserve">hanges can be sent </w:t>
      </w:r>
      <w:r w:rsidR="00072B38">
        <w:rPr>
          <w:lang w:val="en-US"/>
        </w:rPr>
        <w:t>from a local repository to a r</w:t>
      </w:r>
      <w:r w:rsidR="00F869D5">
        <w:rPr>
          <w:lang w:val="en-US"/>
        </w:rPr>
        <w:t xml:space="preserve">emote repository by invoking a </w:t>
      </w:r>
      <w:r w:rsidR="00F869D5">
        <w:rPr>
          <w:i/>
          <w:lang w:val="en-US"/>
        </w:rPr>
        <w:t>push</w:t>
      </w:r>
      <w:r w:rsidR="00F869D5">
        <w:rPr>
          <w:lang w:val="en-US"/>
        </w:rPr>
        <w:t xml:space="preserve"> command</w:t>
      </w:r>
      <w:r w:rsidR="00470958">
        <w:rPr>
          <w:lang w:val="en-US"/>
        </w:rPr>
        <w:t xml:space="preserve">. </w:t>
      </w:r>
      <w:r w:rsidR="00F869D5">
        <w:rPr>
          <w:lang w:val="en-US"/>
        </w:rPr>
        <w:t xml:space="preserve">Changes </w:t>
      </w:r>
      <w:r w:rsidR="00072B38">
        <w:rPr>
          <w:lang w:val="en-US"/>
        </w:rPr>
        <w:t xml:space="preserve">can be </w:t>
      </w:r>
      <w:r w:rsidR="00F869D5">
        <w:rPr>
          <w:lang w:val="en-US"/>
        </w:rPr>
        <w:t xml:space="preserve">received from remote repositories </w:t>
      </w:r>
      <w:r w:rsidR="00072B38">
        <w:rPr>
          <w:lang w:val="en-US"/>
        </w:rPr>
        <w:t>and applied</w:t>
      </w:r>
      <w:r w:rsidR="00F869D5">
        <w:rPr>
          <w:lang w:val="en-US"/>
        </w:rPr>
        <w:t xml:space="preserve"> immediately to the workspace, leading to merges / conflicts, or </w:t>
      </w:r>
      <w:r w:rsidR="00470958">
        <w:rPr>
          <w:lang w:val="en-US"/>
        </w:rPr>
        <w:t xml:space="preserve">they can stay at the local repository to be </w:t>
      </w:r>
      <w:r w:rsidR="00072B38">
        <w:rPr>
          <w:lang w:val="en-US"/>
        </w:rPr>
        <w:t>applied</w:t>
      </w:r>
      <w:r w:rsidR="00470958">
        <w:rPr>
          <w:lang w:val="en-US"/>
        </w:rPr>
        <w:t xml:space="preserve"> later. A </w:t>
      </w:r>
      <w:r w:rsidR="00470958">
        <w:rPr>
          <w:i/>
          <w:lang w:val="en-US"/>
        </w:rPr>
        <w:t xml:space="preserve">pull </w:t>
      </w:r>
      <w:r w:rsidR="00470958">
        <w:rPr>
          <w:lang w:val="en-US"/>
        </w:rPr>
        <w:t xml:space="preserve">command brings the changes and applies them to </w:t>
      </w:r>
      <w:r w:rsidR="00072B38">
        <w:rPr>
          <w:lang w:val="en-US"/>
        </w:rPr>
        <w:t xml:space="preserve">the </w:t>
      </w:r>
      <w:r w:rsidR="00470958">
        <w:rPr>
          <w:lang w:val="en-US"/>
        </w:rPr>
        <w:t>workspace</w:t>
      </w:r>
      <w:r w:rsidR="00072B38">
        <w:rPr>
          <w:lang w:val="en-US"/>
        </w:rPr>
        <w:t>. A</w:t>
      </w:r>
      <w:r w:rsidR="00470958">
        <w:rPr>
          <w:lang w:val="en-US"/>
        </w:rPr>
        <w:t xml:space="preserve"> </w:t>
      </w:r>
      <w:r w:rsidR="00470958">
        <w:rPr>
          <w:i/>
          <w:lang w:val="en-US"/>
        </w:rPr>
        <w:t xml:space="preserve">pull </w:t>
      </w:r>
      <w:r w:rsidR="00470958">
        <w:rPr>
          <w:lang w:val="en-US"/>
        </w:rPr>
        <w:t xml:space="preserve">can be broken into two subcommands: a </w:t>
      </w:r>
      <w:r w:rsidR="00470958">
        <w:rPr>
          <w:i/>
          <w:lang w:val="en-US"/>
        </w:rPr>
        <w:t>fetch</w:t>
      </w:r>
      <w:r w:rsidR="00470958">
        <w:rPr>
          <w:lang w:val="en-US"/>
        </w:rPr>
        <w:t xml:space="preserve"> command, that only transfers the changes to the local repository, without applying them to </w:t>
      </w:r>
      <w:r w:rsidR="00072B38">
        <w:rPr>
          <w:lang w:val="en-US"/>
        </w:rPr>
        <w:t xml:space="preserve">the </w:t>
      </w:r>
      <w:r w:rsidR="00470958">
        <w:rPr>
          <w:lang w:val="en-US"/>
        </w:rPr>
        <w:t xml:space="preserve">workspace, and a </w:t>
      </w:r>
      <w:r w:rsidR="00470958">
        <w:rPr>
          <w:i/>
          <w:lang w:val="en-US"/>
        </w:rPr>
        <w:t>merge</w:t>
      </w:r>
      <w:r w:rsidR="00470958">
        <w:rPr>
          <w:lang w:val="en-US"/>
        </w:rPr>
        <w:t xml:space="preserve"> command, which applies </w:t>
      </w:r>
      <w:r w:rsidR="00072B38">
        <w:rPr>
          <w:lang w:val="en-US"/>
        </w:rPr>
        <w:t xml:space="preserve">the </w:t>
      </w:r>
      <w:r w:rsidR="00470958">
        <w:rPr>
          <w:lang w:val="en-US"/>
        </w:rPr>
        <w:t xml:space="preserve">changes to </w:t>
      </w:r>
      <w:r w:rsidR="00072B38">
        <w:rPr>
          <w:lang w:val="en-US"/>
        </w:rPr>
        <w:t xml:space="preserve">the </w:t>
      </w:r>
      <w:r w:rsidR="00470958">
        <w:rPr>
          <w:lang w:val="en-US"/>
        </w:rPr>
        <w:t>workspace.</w:t>
      </w:r>
    </w:p>
    <w:p w:rsidR="007A7F79" w:rsidRPr="007A7F79" w:rsidRDefault="007A7F79" w:rsidP="007A7F79">
      <w:pPr>
        <w:pStyle w:val="Ttulo2"/>
        <w:rPr>
          <w:lang w:val="en-US"/>
        </w:rPr>
      </w:pPr>
      <w:bookmarkStart w:id="8" w:name="_Ref394512671"/>
      <w:bookmarkStart w:id="9" w:name="_Toc394512843"/>
      <w:r>
        <w:rPr>
          <w:lang w:val="en-US"/>
        </w:rPr>
        <w:t>Related Work</w:t>
      </w:r>
      <w:bookmarkEnd w:id="8"/>
      <w:bookmarkEnd w:id="9"/>
    </w:p>
    <w:p w:rsidR="00871856" w:rsidRPr="002F6ED6" w:rsidRDefault="00871856" w:rsidP="00717EAB">
      <w:pPr>
        <w:rPr>
          <w:lang w:val="en-US"/>
        </w:rPr>
      </w:pPr>
      <w:r w:rsidRPr="002F6ED6">
        <w:rPr>
          <w:lang w:val="en-US"/>
        </w:rPr>
        <w:t xml:space="preserve">According to </w:t>
      </w:r>
      <w:r w:rsidRPr="00717EAB">
        <w:fldChar w:fldCharType="begin"/>
      </w:r>
      <w:r w:rsidR="001C7BBB" w:rsidRPr="002F6ED6">
        <w:rPr>
          <w:lang w:val="en-US"/>
        </w:rPr>
        <w:instrText xml:space="preserve"> ADDIN ZOTERO_ITEM {"citationID":"8vmtt49u7","properties":{"formattedCitation":"(DIEHL, 2007)","plainCitation":"(DIEHL, 2007)"},"citationItems":[{"id":2540,"uris":["http://zotero.org/users/892576/items/C26JJ9I9"],"uri":["http://zotero.org/users/892576/items/C26JJ9I9"]}]} </w:instrText>
      </w:r>
      <w:r w:rsidRPr="00717EAB">
        <w:fldChar w:fldCharType="separate"/>
      </w:r>
      <w:r w:rsidR="001C7BBB" w:rsidRPr="002F6ED6">
        <w:rPr>
          <w:rFonts w:cs="Times New Roman"/>
          <w:sz w:val="20"/>
          <w:lang w:val="en-US"/>
        </w:rPr>
        <w:t>(DIEHL, 2007)</w:t>
      </w:r>
      <w:r w:rsidRPr="00717EAB">
        <w:fldChar w:fldCharType="end"/>
      </w:r>
      <w:r w:rsidRPr="002F6ED6">
        <w:rPr>
          <w:lang w:val="en-US"/>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w:t>
      </w:r>
      <w:r w:rsidRPr="00717EAB">
        <w:fldChar w:fldCharType="begin"/>
      </w:r>
      <w:r w:rsidR="001C7BBB" w:rsidRPr="002F6ED6">
        <w:rPr>
          <w:lang w:val="en-US"/>
        </w:rPr>
        <w:instrText xml:space="preserve"> ADDIN ZOTERO_ITEM {"citationID":"1gkoj4akbv","properties":{"formattedCitation":"(STEINMACHER; CHAVES; GEROSA, 2012)","plainCitation":"(STEINMACHER; CHAVES; GEROSA, 2012)"},"citationItems":[{"id":1050,"uris":["http://zotero.org/users/892576/items/32WJXCFE"],"uri":["http://zotero.org/users/892576/items/32WJXCFE"]}]} </w:instrText>
      </w:r>
      <w:r w:rsidRPr="00717EAB">
        <w:fldChar w:fldCharType="separate"/>
      </w:r>
      <w:r w:rsidR="001C7BBB" w:rsidRPr="002F6ED6">
        <w:rPr>
          <w:rFonts w:cs="Times New Roman"/>
          <w:sz w:val="20"/>
          <w:lang w:val="en-US"/>
        </w:rPr>
        <w:t>(STEINMACHER; CHAVES; GEROSA, 2012)</w:t>
      </w:r>
      <w:r w:rsidRPr="00717EAB">
        <w:fldChar w:fldCharType="end"/>
      </w:r>
      <w:r w:rsidRPr="002F6ED6">
        <w:rPr>
          <w:lang w:val="en-US"/>
        </w:rPr>
        <w:t xml:space="preserve"> presents a systematic review of awareness studies and classify them according to the Awareness Framework </w:t>
      </w:r>
      <w:r w:rsidRPr="00717EAB">
        <w:fldChar w:fldCharType="begin"/>
      </w:r>
      <w:r w:rsidR="001C7BBB" w:rsidRPr="002F6ED6">
        <w:rPr>
          <w:lang w:val="en-US"/>
        </w:rPr>
        <w:instrText xml:space="preserve"> ADDIN ZOTERO_ITEM {"citationID":"51re871oj","properties":{"formattedCitation":"(GUTWIN; GREENBERG; ROSEMAN, 1996)","plainCitation":"(GUTWIN; GREENBERG; ROSEMAN, 1996)"},"citationItems":[{"id":2729,"uris":["http://zotero.org/users/892576/items/H4T88RT8"],"uri":["http://zotero.org/users/892576/items/H4T88RT8"]}]} </w:instrText>
      </w:r>
      <w:r w:rsidRPr="00717EAB">
        <w:fldChar w:fldCharType="separate"/>
      </w:r>
      <w:r w:rsidR="001C7BBB" w:rsidRPr="002F6ED6">
        <w:rPr>
          <w:rFonts w:cs="Times New Roman"/>
          <w:sz w:val="20"/>
          <w:lang w:val="en-US"/>
        </w:rPr>
        <w:t>(GUTWIN; GREENBERG; ROSEMAN, 1996)</w:t>
      </w:r>
      <w:r w:rsidRPr="00717EAB">
        <w:fldChar w:fldCharType="end"/>
      </w:r>
      <w:r w:rsidRPr="002F6ED6">
        <w:rPr>
          <w:lang w:val="en-US"/>
        </w:rPr>
        <w:t xml:space="preserve"> and according to the 3C Collaboration Model </w:t>
      </w:r>
      <w:r w:rsidRPr="00717EAB">
        <w:fldChar w:fldCharType="begin"/>
      </w:r>
      <w:r w:rsidR="001C7BBB" w:rsidRPr="002F6ED6">
        <w:rPr>
          <w:lang w:val="en-US"/>
        </w:rPr>
        <w:instrText xml:space="preserve"> ADDIN ZOTERO_ITEM {"citationID":"83flkgcqf","properties":{"formattedCitation":"{\\rtf (FUKS \\i et al.\\i0{}, 2007)}","plainCitation":"(FUKS et al., 2007)"},"citationItems":[{"id":2551,"uris":["http://zotero.org/users/892576/items/2J8CK7WD"],"uri":["http://zotero.org/users/892576/items/2J8CK7WD"]}]} </w:instrText>
      </w:r>
      <w:r w:rsidRPr="00717EAB">
        <w:fldChar w:fldCharType="separate"/>
      </w:r>
      <w:r w:rsidR="001C7BBB" w:rsidRPr="002F6ED6">
        <w:rPr>
          <w:rFonts w:cs="Times New Roman"/>
          <w:sz w:val="20"/>
          <w:szCs w:val="24"/>
          <w:lang w:val="en-US"/>
        </w:rPr>
        <w:t xml:space="preserve">(FUKS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The classification is not exclusive, i.e., a given tool can present elements of different awareness types. Following </w:t>
      </w:r>
      <w:r w:rsidRPr="00717EAB">
        <w:fldChar w:fldCharType="begin"/>
      </w:r>
      <w:r w:rsidR="001C7BBB" w:rsidRPr="002F6ED6">
        <w:rPr>
          <w:lang w:val="en-US"/>
        </w:rPr>
        <w:instrText xml:space="preserve"> ADDIN ZOTERO_ITEM {"citationID":"2eh0h9v2ov","properties":{"formattedCitation":"(GUTWIN; GREENBERG; ROSEMAN, 1996)","plainCitation":"(GUTWIN; GREENBERG; ROSEMAN, 1996)"},"citationItems":[{"id":2729,"uris":["http://zotero.org/users/892576/items/H4T88RT8"],"uri":["http://zotero.org/users/892576/items/H4T88RT8"]}]} </w:instrText>
      </w:r>
      <w:r w:rsidRPr="00717EAB">
        <w:fldChar w:fldCharType="separate"/>
      </w:r>
      <w:r w:rsidR="001C7BBB" w:rsidRPr="002F6ED6">
        <w:rPr>
          <w:rFonts w:cs="Times New Roman"/>
          <w:sz w:val="20"/>
          <w:lang w:val="en-US"/>
        </w:rPr>
        <w:t>(GUTWIN; GREENBERG; ROSEMAN, 1996)</w:t>
      </w:r>
      <w:r w:rsidRPr="00717EAB">
        <w:fldChar w:fldCharType="end"/>
      </w:r>
      <w:r w:rsidRPr="002F6ED6">
        <w:rPr>
          <w:lang w:val="en-US"/>
        </w:rPr>
        <w:t xml:space="preserve">, DyeVC can be classified as a “Workspace Awareness” approach and according to </w:t>
      </w:r>
      <w:r w:rsidRPr="00717EAB">
        <w:fldChar w:fldCharType="begin"/>
      </w:r>
      <w:r w:rsidR="001C7BBB" w:rsidRPr="002F6ED6">
        <w:rPr>
          <w:lang w:val="en-US"/>
        </w:rPr>
        <w:instrText xml:space="preserve"> ADDIN ZOTERO_ITEM {"citationID":"CqVyFKTQ","properties":{"formattedCitation":"{\\rtf (FUKS \\i et al.\\i0{}, 2007)}","plainCitation":"(FUKS et al., 2007)"},"citationItems":[{"id":2551,"uris":["http://zotero.org/users/892576/items/2J8CK7WD"],"uri":["http://zotero.org/users/892576/items/2J8CK7WD"]}]} </w:instrText>
      </w:r>
      <w:r w:rsidRPr="00717EAB">
        <w:fldChar w:fldCharType="separate"/>
      </w:r>
      <w:r w:rsidR="001C7BBB" w:rsidRPr="002F6ED6">
        <w:rPr>
          <w:rFonts w:cs="Times New Roman"/>
          <w:sz w:val="20"/>
          <w:szCs w:val="24"/>
          <w:lang w:val="en-US"/>
        </w:rPr>
        <w:t xml:space="preserve">(FUKS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DyeVC fits into the “Coordination” and “Cooperation” categories. </w:t>
      </w:r>
    </w:p>
    <w:p w:rsidR="00871856" w:rsidRPr="002F6ED6" w:rsidRDefault="00C65656" w:rsidP="00717EAB">
      <w:pPr>
        <w:rPr>
          <w:lang w:val="en-US"/>
        </w:rPr>
      </w:pPr>
      <w:r>
        <w:rPr>
          <w:lang w:val="en-US"/>
        </w:rPr>
        <w:t xml:space="preserve">This section describes some approaches related to awareness or visualization of information stored in VCSs. </w:t>
      </w:r>
      <w:r w:rsidR="008B3B09">
        <w:rPr>
          <w:lang w:val="en-US"/>
        </w:rPr>
        <w:t xml:space="preserve">We used a criterion similar to snowballing sample </w:t>
      </w:r>
      <w:r w:rsidR="008B3B09">
        <w:rPr>
          <w:lang w:val="en-US"/>
        </w:rPr>
        <w:fldChar w:fldCharType="begin"/>
      </w:r>
      <w:r w:rsidR="008B3B09">
        <w:rPr>
          <w:lang w:val="en-US"/>
        </w:rPr>
        <w:instrText xml:space="preserve"> ADDIN ZOTERO_ITEM {"citationID":"1pi1mvbj5h","properties":{"formattedCitation":"(GOODMAN, 1961)","plainCitation":"(GOODMAN, 1961)"},"citationItems":[{"id":2544,"uris":["http://zotero.org/users/892576/items/B7KB3PI5"],"uri":["http://zotero.org/users/892576/items/B7KB3PI5"]}]} </w:instrText>
      </w:r>
      <w:r w:rsidR="008B3B09">
        <w:rPr>
          <w:lang w:val="en-US"/>
        </w:rPr>
        <w:fldChar w:fldCharType="separate"/>
      </w:r>
      <w:r w:rsidR="008B3B09" w:rsidRPr="008B3B09">
        <w:rPr>
          <w:rFonts w:cs="Times New Roman"/>
          <w:lang w:val="en-US"/>
        </w:rPr>
        <w:t>(GOODMAN, 1961)</w:t>
      </w:r>
      <w:r w:rsidR="008B3B09">
        <w:rPr>
          <w:lang w:val="en-US"/>
        </w:rPr>
        <w:fldChar w:fldCharType="end"/>
      </w:r>
      <w:r w:rsidR="008B3B09">
        <w:rPr>
          <w:lang w:val="en-US"/>
        </w:rPr>
        <w:t xml:space="preserve"> to select the approaches, starting with a finite individual population as a seed and looking for these approaches’</w:t>
      </w:r>
      <w:r w:rsidR="008B3B09" w:rsidRPr="002F6ED6">
        <w:rPr>
          <w:lang w:val="en-US"/>
        </w:rPr>
        <w:t xml:space="preserve"> citations and at </w:t>
      </w:r>
      <w:r w:rsidR="008B3B09">
        <w:rPr>
          <w:lang w:val="en-US"/>
        </w:rPr>
        <w:t>approaches</w:t>
      </w:r>
      <w:r w:rsidR="008B3B09" w:rsidRPr="002F6ED6">
        <w:rPr>
          <w:lang w:val="en-US"/>
        </w:rPr>
        <w:t xml:space="preserve"> that cited them</w:t>
      </w:r>
      <w:r w:rsidR="008B3B09">
        <w:rPr>
          <w:lang w:val="en-US"/>
        </w:rPr>
        <w:t xml:space="preserve">. </w:t>
      </w:r>
      <w:r w:rsidR="00871856" w:rsidRPr="002F6ED6">
        <w:rPr>
          <w:lang w:val="en-US"/>
        </w:rPr>
        <w:t xml:space="preserve"> </w:t>
      </w:r>
      <w:r w:rsidR="008B3B09">
        <w:rPr>
          <w:lang w:val="en-US"/>
        </w:rPr>
        <w:t>Our initial seed was based on</w:t>
      </w:r>
      <w:r w:rsidR="00871856" w:rsidRPr="002F6ED6">
        <w:rPr>
          <w:lang w:val="en-US"/>
        </w:rPr>
        <w:t xml:space="preserve"> the referenced papers analyzed by </w:t>
      </w:r>
      <w:r w:rsidR="00871856" w:rsidRPr="00717EAB">
        <w:fldChar w:fldCharType="begin"/>
      </w:r>
      <w:r w:rsidR="001C7BBB" w:rsidRPr="002F6ED6">
        <w:rPr>
          <w:lang w:val="en-US"/>
        </w:rPr>
        <w:instrText xml:space="preserve"> ADDIN ZOTERO_ITEM {"citationID":"14ud4rpes6","properties":{"formattedCitation":"(STEINMACHER; CHAVES; GEROSA, 2012)","plainCitation":"(STEINMACHER; CHAVES; GEROSA, 2012)"},"citationItems":[{"id":1050,"uris":["http://zotero.org/users/892576/items/32WJXCFE"],"uri":["http://zotero.org/users/892576/items/32WJXCFE"]}]} </w:instrText>
      </w:r>
      <w:r w:rsidR="00871856" w:rsidRPr="00717EAB">
        <w:fldChar w:fldCharType="separate"/>
      </w:r>
      <w:r w:rsidR="001C7BBB" w:rsidRPr="002F6ED6">
        <w:rPr>
          <w:rFonts w:cs="Times New Roman"/>
          <w:sz w:val="20"/>
          <w:lang w:val="en-US"/>
        </w:rPr>
        <w:t>(STEINMACHER; CHAVES; GEROSA, 2012)</w:t>
      </w:r>
      <w:r w:rsidR="00871856" w:rsidRPr="00717EAB">
        <w:fldChar w:fldCharType="end"/>
      </w:r>
      <w:r w:rsidR="008B3B09" w:rsidRPr="008B3B09">
        <w:rPr>
          <w:lang w:val="en-US"/>
        </w:rPr>
        <w:t>.</w:t>
      </w:r>
      <w:r w:rsidR="00871856" w:rsidRPr="002F6ED6">
        <w:rPr>
          <w:lang w:val="en-US"/>
        </w:rPr>
        <w:t xml:space="preserve"> We also searched at the main academic digital libraries (ACM, IEEE, SpringerLink e ScienceDirect) and at the industry, using the keywords “revision”, “souce code”, “software configuration”, “source control”, “version control”, “application” and “system”, combined with “awareness”</w:t>
      </w:r>
      <w:r w:rsidR="008B3B09">
        <w:rPr>
          <w:lang w:val="en-US"/>
        </w:rPr>
        <w:t xml:space="preserve"> and “visualization”</w:t>
      </w:r>
      <w:r w:rsidR="00871856" w:rsidRPr="002F6ED6">
        <w:rPr>
          <w:lang w:val="en-US"/>
        </w:rPr>
        <w:t>. We filtered the results found to get only studies that used any VCS. The resulting studies were divided into three groups. The first group includes tools that notify commit activities. The second group comprises of approaches that not</w:t>
      </w:r>
      <w:r w:rsidR="00871856" w:rsidRPr="002F6ED6">
        <w:rPr>
          <w:rFonts w:cs="Times"/>
          <w:szCs w:val="24"/>
          <w:lang w:val="en-US"/>
        </w:rPr>
        <w:t xml:space="preserve"> only give the developer awareness of concurrent changes, but also inform them if conflicts were detected</w:t>
      </w:r>
      <w:r w:rsidR="00871856" w:rsidRPr="002F6ED6">
        <w:rPr>
          <w:lang w:val="en-US"/>
        </w:rPr>
        <w:t xml:space="preserve">. Finally, </w:t>
      </w:r>
      <w:r w:rsidR="00871856" w:rsidRPr="002F6ED6">
        <w:rPr>
          <w:rFonts w:ascii="TimesNewRomanPSMT" w:hAnsi="TimesNewRomanPSMT" w:cs="TimesNewRomanPSMT"/>
          <w:lang w:val="en-US"/>
        </w:rPr>
        <w:t>the third group includes approaches that visualize repository information in a linear way.</w:t>
      </w:r>
    </w:p>
    <w:p w:rsidR="00871856" w:rsidRPr="00717EAB" w:rsidRDefault="00871856" w:rsidP="00717EAB">
      <w:pPr>
        <w:rPr>
          <w:color w:val="FF0000"/>
          <w:lang w:val="en-US"/>
        </w:rPr>
      </w:pPr>
      <w:r w:rsidRPr="002F6ED6">
        <w:rPr>
          <w:lang w:val="en-US"/>
        </w:rPr>
        <w:t xml:space="preserve">The first group contains tools such as </w:t>
      </w:r>
      <w:r w:rsidRPr="002F6ED6">
        <w:rPr>
          <w:i/>
          <w:lang w:val="en-US"/>
        </w:rPr>
        <w:t>SVN Notifier</w:t>
      </w:r>
      <w:r w:rsidRPr="00717EAB">
        <w:rPr>
          <w:rStyle w:val="Refdenotaderodap"/>
          <w:lang w:val="en-US"/>
        </w:rPr>
        <w:footnoteReference w:id="1"/>
      </w:r>
      <w:r w:rsidRPr="002F6ED6">
        <w:rPr>
          <w:lang w:val="en-US"/>
        </w:rPr>
        <w:t xml:space="preserve">, </w:t>
      </w:r>
      <w:r w:rsidRPr="002F6ED6">
        <w:rPr>
          <w:i/>
          <w:lang w:val="en-US"/>
        </w:rPr>
        <w:t>SCM Notifier</w:t>
      </w:r>
      <w:r w:rsidRPr="00717EAB">
        <w:rPr>
          <w:rStyle w:val="Refdenotaderodap"/>
          <w:lang w:val="en-US"/>
        </w:rPr>
        <w:footnoteReference w:id="2"/>
      </w:r>
      <w:r w:rsidRPr="002F6ED6">
        <w:rPr>
          <w:lang w:val="en-US"/>
        </w:rPr>
        <w:t xml:space="preserve">, </w:t>
      </w:r>
      <w:r w:rsidRPr="002F6ED6">
        <w:rPr>
          <w:i/>
          <w:lang w:val="en-US"/>
        </w:rPr>
        <w:t>Commit Monitor</w:t>
      </w:r>
      <w:r w:rsidRPr="00717EAB">
        <w:rPr>
          <w:rStyle w:val="Refdenotaderodap"/>
          <w:lang w:val="en-US"/>
        </w:rPr>
        <w:footnoteReference w:id="3"/>
      </w:r>
      <w:r w:rsidRPr="002F6ED6">
        <w:rPr>
          <w:lang w:val="en-US"/>
        </w:rPr>
        <w:t xml:space="preserve">, </w:t>
      </w:r>
      <w:r w:rsidRPr="002F6ED6">
        <w:rPr>
          <w:i/>
          <w:lang w:val="en-US"/>
        </w:rPr>
        <w:t>SVN Radar</w:t>
      </w:r>
      <w:r w:rsidRPr="00717EAB">
        <w:rPr>
          <w:rStyle w:val="Refdenotaderodap"/>
          <w:lang w:val="en-US"/>
        </w:rPr>
        <w:footnoteReference w:id="4"/>
      </w:r>
      <w:r w:rsidRPr="002F6ED6">
        <w:rPr>
          <w:lang w:val="en-US"/>
        </w:rPr>
        <w:t xml:space="preserve">, </w:t>
      </w:r>
      <w:r w:rsidRPr="002F6ED6">
        <w:rPr>
          <w:i/>
          <w:lang w:val="en-US"/>
        </w:rPr>
        <w:t>Hg Commit Monitor</w:t>
      </w:r>
      <w:r w:rsidRPr="00717EAB">
        <w:rPr>
          <w:rStyle w:val="Refdenotaderodap"/>
          <w:lang w:val="en-US"/>
        </w:rPr>
        <w:footnoteReference w:id="5"/>
      </w:r>
      <w:r w:rsidRPr="002F6ED6">
        <w:rPr>
          <w:i/>
          <w:lang w:val="en-US"/>
        </w:rPr>
        <w:t xml:space="preserve"> </w:t>
      </w:r>
      <w:r w:rsidRPr="002F6ED6">
        <w:rPr>
          <w:lang w:val="en-US"/>
        </w:rPr>
        <w:t xml:space="preserve">and Elvin </w:t>
      </w:r>
      <w:r w:rsidRPr="00717EAB">
        <w:fldChar w:fldCharType="begin"/>
      </w:r>
      <w:r w:rsidR="001C7BBB" w:rsidRPr="002F6ED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001C7BBB" w:rsidRPr="002F6ED6">
        <w:rPr>
          <w:rFonts w:cs="Times New Roman"/>
          <w:sz w:val="20"/>
          <w:lang w:val="en-US"/>
        </w:rPr>
        <w:t>(FITZPATRICK; MARSHALL; PHILLIPS, 2006)</w:t>
      </w:r>
      <w:r w:rsidRPr="00717EAB">
        <w:fldChar w:fldCharType="end"/>
      </w:r>
      <w:r w:rsidRPr="002F6ED6">
        <w:rPr>
          <w:i/>
          <w:lang w:val="en-US"/>
        </w:rPr>
        <w:t>.</w:t>
      </w:r>
      <w:r w:rsidRPr="002F6ED6">
        <w:rPr>
          <w:lang w:val="en-US"/>
        </w:rPr>
        <w:t xml:space="preserve"> All of them focus on avoiding conflicts by increasing the developer’s perception of concurrent work. In addition, they are generally simple tools without extensive research or published work (except for </w:t>
      </w:r>
      <w:r w:rsidRPr="00717EAB">
        <w:fldChar w:fldCharType="begin"/>
      </w:r>
      <w:r w:rsidR="001C7BBB" w:rsidRPr="002F6ED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001C7BBB" w:rsidRPr="002F6ED6">
        <w:rPr>
          <w:rFonts w:cs="Times New Roman"/>
          <w:sz w:val="20"/>
          <w:lang w:val="en-US"/>
        </w:rPr>
        <w:t>(FITZPATRICK; MARSHALL; PHILLIPS, 2006)</w:t>
      </w:r>
      <w:r w:rsidRPr="00717EAB">
        <w:fldChar w:fldCharType="end"/>
      </w:r>
      <w:r w:rsidRPr="002F6ED6">
        <w:rPr>
          <w:lang w:val="en-US"/>
        </w:rPr>
        <w:t xml:space="preserve">). They fail to identify related repositories and do not provide information in different levels of details, such as status, branches, and commits. </w:t>
      </w:r>
      <w:r w:rsidRPr="00717EAB">
        <w:rPr>
          <w:lang w:val="en-US"/>
        </w:rPr>
        <w:t xml:space="preserve">DyeVC provides these different levels of details, as shown in Section </w:t>
      </w:r>
      <w:r w:rsidRPr="00717EAB">
        <w:fldChar w:fldCharType="begin"/>
      </w:r>
      <w:r w:rsidRPr="00717EAB">
        <w:rPr>
          <w:lang w:val="en-US"/>
        </w:rPr>
        <w:instrText xml:space="preserve"> REF _Ref384931870 \r \h </w:instrText>
      </w:r>
      <w:r w:rsidR="00717EAB" w:rsidRPr="00717EAB">
        <w:rPr>
          <w:lang w:val="en-US"/>
        </w:rPr>
        <w:instrText xml:space="preserve"> \* MERGEFORMAT </w:instrText>
      </w:r>
      <w:r w:rsidRPr="00717EAB">
        <w:fldChar w:fldCharType="separate"/>
      </w:r>
      <w:r w:rsidR="00547015">
        <w:rPr>
          <w:lang w:val="en-US"/>
        </w:rPr>
        <w:t>0</w:t>
      </w:r>
      <w:r w:rsidRPr="00717EAB">
        <w:fldChar w:fldCharType="end"/>
      </w:r>
      <w:r w:rsidRPr="00717EAB">
        <w:rPr>
          <w:lang w:val="en-US"/>
        </w:rPr>
        <w:t>.</w:t>
      </w:r>
    </w:p>
    <w:p w:rsidR="00871856" w:rsidRPr="002F6ED6" w:rsidRDefault="00871856" w:rsidP="00717EAB">
      <w:pPr>
        <w:rPr>
          <w:rFonts w:ascii="TimesNewRomanPSMT" w:hAnsi="TimesNewRomanPSMT" w:cs="TimesNewRomanPSMT"/>
          <w:lang w:val="en-US"/>
        </w:rPr>
      </w:pPr>
      <w:r w:rsidRPr="002F6ED6">
        <w:rPr>
          <w:lang w:val="en-US"/>
        </w:rPr>
        <w:t xml:space="preserve">The second group includes tools such as </w:t>
      </w:r>
      <w:r w:rsidRPr="002F6ED6">
        <w:rPr>
          <w:i/>
          <w:lang w:val="en-US"/>
        </w:rPr>
        <w:t>P</w:t>
      </w:r>
      <w:r w:rsidRPr="002F6ED6">
        <w:rPr>
          <w:rFonts w:cs="Times"/>
          <w:i/>
          <w:lang w:val="en-US"/>
        </w:rPr>
        <w:t>alantir</w:t>
      </w:r>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717EAB">
        <w:rPr>
          <w:rFonts w:cs="Times"/>
        </w:rPr>
        <w:fldChar w:fldCharType="separate"/>
      </w:r>
      <w:r w:rsidR="001C7BBB" w:rsidRPr="002F6ED6">
        <w:rPr>
          <w:rFonts w:cs="Times New Roman"/>
          <w:sz w:val="20"/>
          <w:lang w:val="en-US"/>
        </w:rPr>
        <w:t>(SARMA; VAN DER HOEK, 2002)</w:t>
      </w:r>
      <w:r w:rsidRPr="00717EAB">
        <w:rPr>
          <w:rFonts w:cs="Times"/>
        </w:rPr>
        <w:fldChar w:fldCharType="end"/>
      </w:r>
      <w:r w:rsidRPr="002F6ED6">
        <w:rPr>
          <w:rFonts w:cs="Times"/>
          <w:lang w:val="en-US"/>
        </w:rPr>
        <w:t xml:space="preserve">, </w:t>
      </w:r>
      <w:r w:rsidRPr="002F6ED6">
        <w:rPr>
          <w:rFonts w:cs="Times"/>
          <w:i/>
          <w:lang w:val="en-US"/>
        </w:rPr>
        <w:t>CollabVS</w:t>
      </w:r>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717EAB">
        <w:rPr>
          <w:rFonts w:cs="Times"/>
        </w:rPr>
        <w:fldChar w:fldCharType="separate"/>
      </w:r>
      <w:r w:rsidR="001C7BBB" w:rsidRPr="002F6ED6">
        <w:rPr>
          <w:rFonts w:cs="Times New Roman"/>
          <w:sz w:val="20"/>
          <w:lang w:val="en-US"/>
        </w:rPr>
        <w:t>(DEWAN; HEGDE, 2007)</w:t>
      </w:r>
      <w:r w:rsidRPr="00717EAB">
        <w:rPr>
          <w:rFonts w:cs="Times"/>
        </w:rPr>
        <w:fldChar w:fldCharType="end"/>
      </w:r>
      <w:r w:rsidRPr="002F6ED6">
        <w:rPr>
          <w:rFonts w:cs="Times"/>
          <w:lang w:val="en-US"/>
        </w:rPr>
        <w:t xml:space="preserve">, </w:t>
      </w:r>
      <w:r w:rsidRPr="002F6ED6">
        <w:rPr>
          <w:i/>
          <w:lang w:val="en-US"/>
        </w:rPr>
        <w:t>Crystal</w:t>
      </w:r>
      <w:r w:rsidRPr="002F6ED6">
        <w:rPr>
          <w:lang w:val="en-US"/>
        </w:rPr>
        <w:t xml:space="preserve"> </w:t>
      </w:r>
      <w:r w:rsidRPr="00717EAB">
        <w:fldChar w:fldCharType="begin"/>
      </w:r>
      <w:r w:rsidR="001C7BBB" w:rsidRPr="002F6ED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717EAB">
        <w:fldChar w:fldCharType="separate"/>
      </w:r>
      <w:r w:rsidR="001C7BBB" w:rsidRPr="002F6ED6">
        <w:rPr>
          <w:rFonts w:cs="Times New Roman"/>
          <w:sz w:val="20"/>
          <w:szCs w:val="24"/>
          <w:lang w:val="en-US"/>
        </w:rPr>
        <w:t xml:space="preserve">(BRUN </w:t>
      </w:r>
      <w:r w:rsidR="001C7BBB" w:rsidRPr="002F6ED6">
        <w:rPr>
          <w:rFonts w:cs="Times New Roman"/>
          <w:i/>
          <w:iCs/>
          <w:sz w:val="20"/>
          <w:szCs w:val="24"/>
          <w:lang w:val="en-US"/>
        </w:rPr>
        <w:t>et al.</w:t>
      </w:r>
      <w:r w:rsidR="001C7BBB" w:rsidRPr="002F6ED6">
        <w:rPr>
          <w:rFonts w:cs="Times New Roman"/>
          <w:sz w:val="20"/>
          <w:szCs w:val="24"/>
          <w:lang w:val="en-US"/>
        </w:rPr>
        <w:t>, 2011)</w:t>
      </w:r>
      <w:r w:rsidRPr="00717EAB">
        <w:fldChar w:fldCharType="end"/>
      </w:r>
      <w:r w:rsidRPr="002F6ED6">
        <w:rPr>
          <w:lang w:val="en-US"/>
        </w:rPr>
        <w:t xml:space="preserve">, </w:t>
      </w:r>
      <w:r w:rsidRPr="002F6ED6">
        <w:rPr>
          <w:rFonts w:cs="Times"/>
          <w:i/>
          <w:lang w:val="en-US"/>
        </w:rPr>
        <w:t>Safe-Commit</w:t>
      </w:r>
      <w:r w:rsidRPr="002F6ED6">
        <w:rPr>
          <w:rFonts w:cs="Times"/>
          <w:lang w:val="en-US"/>
        </w:rPr>
        <w:t xml:space="preserve"> </w:t>
      </w:r>
      <w:r w:rsidRPr="00717EAB">
        <w:rPr>
          <w:rFonts w:cs="Times"/>
        </w:rPr>
        <w:fldChar w:fldCharType="begin"/>
      </w:r>
      <w:r w:rsidR="001C7BBB" w:rsidRPr="002F6ED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717EAB">
        <w:rPr>
          <w:rFonts w:cs="Times"/>
        </w:rPr>
        <w:fldChar w:fldCharType="separate"/>
      </w:r>
      <w:r w:rsidR="001C7BBB" w:rsidRPr="002F6ED6">
        <w:rPr>
          <w:rFonts w:cs="Times New Roman"/>
          <w:sz w:val="20"/>
          <w:szCs w:val="24"/>
          <w:lang w:val="en-US"/>
        </w:rPr>
        <w:t xml:space="preserve">(WLOKA </w:t>
      </w:r>
      <w:r w:rsidR="001C7BBB" w:rsidRPr="002F6ED6">
        <w:rPr>
          <w:rFonts w:cs="Times New Roman"/>
          <w:i/>
          <w:iCs/>
          <w:sz w:val="20"/>
          <w:szCs w:val="24"/>
          <w:lang w:val="en-US"/>
        </w:rPr>
        <w:t>et al.</w:t>
      </w:r>
      <w:r w:rsidR="001C7BBB" w:rsidRPr="002F6ED6">
        <w:rPr>
          <w:rFonts w:cs="Times New Roman"/>
          <w:sz w:val="20"/>
          <w:szCs w:val="24"/>
          <w:lang w:val="en-US"/>
        </w:rPr>
        <w:t>, 2009)</w:t>
      </w:r>
      <w:r w:rsidRPr="00717EAB">
        <w:rPr>
          <w:rFonts w:cs="Times"/>
        </w:rPr>
        <w:fldChar w:fldCharType="end"/>
      </w:r>
      <w:r w:rsidRPr="002F6ED6">
        <w:rPr>
          <w:rFonts w:cs="Times"/>
          <w:lang w:val="en-US"/>
        </w:rPr>
        <w:t xml:space="preserve">, </w:t>
      </w:r>
      <w:r w:rsidRPr="002F6ED6">
        <w:rPr>
          <w:i/>
          <w:lang w:val="en-US"/>
        </w:rPr>
        <w:t>Lighthouse</w:t>
      </w:r>
      <w:r w:rsidRPr="002F6ED6">
        <w:rPr>
          <w:lang w:val="en-US"/>
        </w:rPr>
        <w:t xml:space="preserve"> </w:t>
      </w:r>
      <w:r w:rsidRPr="00717EAB">
        <w:rPr>
          <w:rFonts w:cs="Times"/>
        </w:rPr>
        <w:fldChar w:fldCharType="begin"/>
      </w:r>
      <w:r w:rsidR="001C7BBB" w:rsidRPr="002F6ED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717EAB">
        <w:rPr>
          <w:rFonts w:cs="Times"/>
        </w:rPr>
        <w:fldChar w:fldCharType="separate"/>
      </w:r>
      <w:r w:rsidR="001C7BBB" w:rsidRPr="002F6ED6">
        <w:rPr>
          <w:rFonts w:cs="Times New Roman"/>
          <w:sz w:val="20"/>
          <w:szCs w:val="24"/>
          <w:lang w:val="en-US"/>
        </w:rPr>
        <w:t xml:space="preserve">(DA SILVA </w:t>
      </w:r>
      <w:r w:rsidR="001C7BBB" w:rsidRPr="002F6ED6">
        <w:rPr>
          <w:rFonts w:cs="Times New Roman"/>
          <w:i/>
          <w:iCs/>
          <w:sz w:val="20"/>
          <w:szCs w:val="24"/>
          <w:lang w:val="en-US"/>
        </w:rPr>
        <w:t>et al.</w:t>
      </w:r>
      <w:r w:rsidR="001C7BBB" w:rsidRPr="002F6ED6">
        <w:rPr>
          <w:rFonts w:cs="Times New Roman"/>
          <w:sz w:val="20"/>
          <w:szCs w:val="24"/>
          <w:lang w:val="en-US"/>
        </w:rPr>
        <w:t>, 2006)</w:t>
      </w:r>
      <w:r w:rsidRPr="00717EAB">
        <w:rPr>
          <w:rFonts w:cs="Times"/>
        </w:rPr>
        <w:fldChar w:fldCharType="end"/>
      </w:r>
      <w:r w:rsidRPr="002F6ED6">
        <w:rPr>
          <w:rFonts w:cs="Times"/>
          <w:lang w:val="en-US"/>
        </w:rPr>
        <w:t>,</w:t>
      </w:r>
      <w:r w:rsidRPr="002F6ED6">
        <w:rPr>
          <w:lang w:val="en-US"/>
        </w:rPr>
        <w:t xml:space="preserve"> </w:t>
      </w:r>
      <w:r w:rsidRPr="002F6ED6">
        <w:rPr>
          <w:i/>
          <w:lang w:val="en-US"/>
        </w:rPr>
        <w:t>FASTDash</w:t>
      </w:r>
      <w:r w:rsidRPr="002F6ED6">
        <w:rPr>
          <w:lang w:val="en-US"/>
        </w:rPr>
        <w:t xml:space="preserve"> </w:t>
      </w:r>
      <w:r w:rsidRPr="00717EAB">
        <w:fldChar w:fldCharType="begin"/>
      </w:r>
      <w:r w:rsidR="001C7BBB" w:rsidRPr="002F6ED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717EAB">
        <w:fldChar w:fldCharType="separate"/>
      </w:r>
      <w:r w:rsidR="001C7BBB" w:rsidRPr="002F6ED6">
        <w:rPr>
          <w:rFonts w:cs="Times New Roman"/>
          <w:sz w:val="20"/>
          <w:szCs w:val="24"/>
          <w:lang w:val="en-US"/>
        </w:rPr>
        <w:t xml:space="preserve">(BIEHL </w:t>
      </w:r>
      <w:r w:rsidR="001C7BBB" w:rsidRPr="002F6ED6">
        <w:rPr>
          <w:rFonts w:cs="Times New Roman"/>
          <w:i/>
          <w:iCs/>
          <w:sz w:val="20"/>
          <w:szCs w:val="24"/>
          <w:lang w:val="en-US"/>
        </w:rPr>
        <w:t>et al.</w:t>
      </w:r>
      <w:r w:rsidR="001C7BBB" w:rsidRPr="002F6ED6">
        <w:rPr>
          <w:rFonts w:cs="Times New Roman"/>
          <w:sz w:val="20"/>
          <w:szCs w:val="24"/>
          <w:lang w:val="en-US"/>
        </w:rPr>
        <w:t>, 2007)</w:t>
      </w:r>
      <w:r w:rsidRPr="00717EAB">
        <w:fldChar w:fldCharType="end"/>
      </w:r>
      <w:r w:rsidRPr="002F6ED6">
        <w:rPr>
          <w:lang w:val="en-US"/>
        </w:rPr>
        <w:t xml:space="preserve">, and </w:t>
      </w:r>
      <w:r w:rsidRPr="002F6ED6">
        <w:rPr>
          <w:rFonts w:cs="Times"/>
          <w:i/>
          <w:szCs w:val="24"/>
          <w:lang w:val="en-US"/>
        </w:rPr>
        <w:t>WeCode</w:t>
      </w:r>
      <w:r w:rsidRPr="002F6ED6">
        <w:rPr>
          <w:rFonts w:cs="Times"/>
          <w:szCs w:val="24"/>
          <w:lang w:val="en-US"/>
        </w:rPr>
        <w:t xml:space="preserve"> </w:t>
      </w:r>
      <w:r w:rsidRPr="00717EAB">
        <w:rPr>
          <w:rFonts w:cs="Times"/>
          <w:szCs w:val="24"/>
        </w:rPr>
        <w:fldChar w:fldCharType="begin"/>
      </w:r>
      <w:r w:rsidR="001C7BBB" w:rsidRPr="002F6ED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717EAB">
        <w:rPr>
          <w:rFonts w:cs="Times"/>
          <w:szCs w:val="24"/>
        </w:rPr>
        <w:fldChar w:fldCharType="separate"/>
      </w:r>
      <w:r w:rsidR="001C7BBB" w:rsidRPr="002F6ED6">
        <w:rPr>
          <w:rFonts w:cs="Times New Roman"/>
          <w:sz w:val="20"/>
          <w:szCs w:val="24"/>
          <w:lang w:val="en-US"/>
        </w:rPr>
        <w:t>(GUIMARÃES; SILVA, 2012)</w:t>
      </w:r>
      <w:r w:rsidRPr="00717EAB">
        <w:rPr>
          <w:rFonts w:cs="Times"/>
          <w:szCs w:val="24"/>
        </w:rPr>
        <w:fldChar w:fldCharType="end"/>
      </w:r>
      <w:r w:rsidRPr="002F6ED6">
        <w:rPr>
          <w:rFonts w:cs="Times"/>
          <w:szCs w:val="24"/>
          <w:lang w:val="en-US"/>
        </w:rPr>
        <w:t xml:space="preserve">. Among these studies, only </w:t>
      </w:r>
      <w:r w:rsidRPr="002F6ED6">
        <w:rPr>
          <w:rFonts w:cs="Times"/>
          <w:i/>
          <w:szCs w:val="24"/>
          <w:lang w:val="en-US"/>
        </w:rPr>
        <w:t>Crystal</w:t>
      </w:r>
      <w:r w:rsidRPr="002F6ED6">
        <w:rPr>
          <w:rFonts w:cs="Times"/>
          <w:szCs w:val="24"/>
          <w:lang w:val="en-US"/>
        </w:rPr>
        <w:t xml:space="preserve"> and </w:t>
      </w:r>
      <w:r w:rsidRPr="002F6ED6">
        <w:rPr>
          <w:rFonts w:cs="Times"/>
          <w:i/>
          <w:szCs w:val="24"/>
          <w:lang w:val="en-US"/>
        </w:rPr>
        <w:t>FASTDash</w:t>
      </w:r>
      <w:r w:rsidRPr="002F6ED6">
        <w:rPr>
          <w:rFonts w:cs="Times"/>
          <w:szCs w:val="24"/>
          <w:lang w:val="en-US"/>
        </w:rPr>
        <w:t xml:space="preserve"> work with DVCSs. </w:t>
      </w:r>
      <w:r w:rsidRPr="002F6ED6">
        <w:rPr>
          <w:rFonts w:cs="Times"/>
          <w:i/>
          <w:szCs w:val="24"/>
          <w:lang w:val="en-US"/>
        </w:rPr>
        <w:t>Crystal</w:t>
      </w:r>
      <w:r w:rsidRPr="002F6ED6">
        <w:rPr>
          <w:rFonts w:cs="Times"/>
          <w:szCs w:val="24"/>
          <w:lang w:val="en-US"/>
        </w:rPr>
        <w:t xml:space="preserve"> detects physical, syntactic, and semantic conflicts in Git repositories (provided that the user informs the compile and test commands), but does not deal with repositories that pull updates from m</w:t>
      </w:r>
      <w:bookmarkStart w:id="10" w:name="_GoBack"/>
      <w:bookmarkEnd w:id="10"/>
      <w:r w:rsidRPr="002F6ED6">
        <w:rPr>
          <w:rFonts w:cs="Times"/>
          <w:szCs w:val="24"/>
          <w:lang w:val="en-US"/>
        </w:rPr>
        <w:t>ore than one peer</w:t>
      </w:r>
      <w:r w:rsidRPr="002F6ED6">
        <w:rPr>
          <w:rFonts w:cs="Times"/>
          <w:i/>
          <w:lang w:val="en-US"/>
        </w:rPr>
        <w:t>.</w:t>
      </w:r>
      <w:r w:rsidRPr="002F6ED6">
        <w:rPr>
          <w:lang w:val="en-US"/>
        </w:rPr>
        <w:t xml:space="preserve"> </w:t>
      </w:r>
      <w:r w:rsidRPr="002F6ED6">
        <w:rPr>
          <w:i/>
          <w:lang w:val="en-US"/>
        </w:rPr>
        <w:t>FASTDash</w:t>
      </w:r>
      <w:r w:rsidRPr="002F6ED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717EAB">
        <w:rPr>
          <w:rStyle w:val="Refdenotaderodap"/>
          <w:lang w:val="en-US"/>
        </w:rPr>
        <w:footnoteReference w:id="6"/>
      </w:r>
      <w:r w:rsidRPr="002F6ED6">
        <w:rPr>
          <w:lang w:val="en-US"/>
        </w:rPr>
        <w:t>.</w:t>
      </w:r>
      <w:r w:rsidRPr="002F6ED6">
        <w:rPr>
          <w:rFonts w:ascii="TimesNewRomanPSMT" w:hAnsi="TimesNewRomanPSMT" w:cs="TimesNewRomanPSMT"/>
          <w:lang w:val="en-US"/>
        </w:rPr>
        <w:t xml:space="preserve">  According to the authors, </w:t>
      </w:r>
      <w:r w:rsidRPr="002F6ED6">
        <w:rPr>
          <w:rFonts w:ascii="TimesNewRomanPSMT" w:hAnsi="TimesNewRomanPSMT" w:cs="TimesNewRomanPSMT"/>
          <w:i/>
          <w:lang w:val="en-US"/>
        </w:rPr>
        <w:t>FASTDash</w:t>
      </w:r>
      <w:r w:rsidRPr="002F6ED6">
        <w:rPr>
          <w:rFonts w:ascii="TimesNewRomanPSMT" w:hAnsi="TimesNewRomanPSMT" w:cs="TimesNewRomanPSMT"/>
          <w:lang w:val="en-US"/>
        </w:rPr>
        <w:t xml:space="preserve"> was designed for project teams of 3-8 developers, which makes it inappropriate to be used in large projects. </w:t>
      </w:r>
      <w:r w:rsidRPr="002F6ED6">
        <w:rPr>
          <w:rFonts w:cs="Times"/>
          <w:szCs w:val="24"/>
          <w:lang w:val="en-US"/>
        </w:rPr>
        <w:t xml:space="preserve">Although DyeVC primary focus is not to detect conflicts, it </w:t>
      </w:r>
      <w:r w:rsidRPr="002F6ED6">
        <w:rPr>
          <w:lang w:val="en-US"/>
        </w:rPr>
        <w:t>can be seen as a supporting infrastructure that can be combined with such approaches to allow conflicts and metrics analysis over DVCS.</w:t>
      </w:r>
      <w:r w:rsidRPr="002F6ED6" w:rsidDel="008F44FC">
        <w:rPr>
          <w:lang w:val="en-US"/>
        </w:rPr>
        <w:t xml:space="preserve"> </w:t>
      </w:r>
    </w:p>
    <w:p w:rsidR="00871856" w:rsidRPr="002F6ED6" w:rsidRDefault="00871856" w:rsidP="00717EAB">
      <w:pPr>
        <w:rPr>
          <w:lang w:val="en-US"/>
        </w:rPr>
      </w:pPr>
      <w:r w:rsidRPr="002F6ED6">
        <w:rPr>
          <w:rFonts w:ascii="TimesNewRomanPSMT" w:hAnsi="TimesNewRomanPSMT" w:cs="TimesNewRomanPSMT"/>
          <w:lang w:val="en-US"/>
        </w:rPr>
        <w:t xml:space="preserve"> In the third group, the visualization can be done with different focuses, such as program structures </w:t>
      </w:r>
      <w:r w:rsidRPr="00717EAB">
        <w:fldChar w:fldCharType="begin"/>
      </w:r>
      <w:r w:rsidR="001C7BBB" w:rsidRPr="002F6ED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717EAB">
        <w:fldChar w:fldCharType="separate"/>
      </w:r>
      <w:r w:rsidR="001C7BBB" w:rsidRPr="002F6ED6">
        <w:rPr>
          <w:rFonts w:cs="Times New Roman"/>
          <w:sz w:val="20"/>
          <w:szCs w:val="24"/>
          <w:lang w:val="en-US"/>
        </w:rPr>
        <w:t xml:space="preserve">(COLLBERG </w:t>
      </w:r>
      <w:r w:rsidR="001C7BBB" w:rsidRPr="002F6ED6">
        <w:rPr>
          <w:rFonts w:cs="Times New Roman"/>
          <w:i/>
          <w:iCs/>
          <w:sz w:val="20"/>
          <w:szCs w:val="24"/>
          <w:lang w:val="en-US"/>
        </w:rPr>
        <w:t>et al.</w:t>
      </w:r>
      <w:r w:rsidR="001C7BBB" w:rsidRPr="002F6ED6">
        <w:rPr>
          <w:rFonts w:cs="Times New Roman"/>
          <w:sz w:val="20"/>
          <w:szCs w:val="24"/>
          <w:lang w:val="en-US"/>
        </w:rPr>
        <w:t>, 2003)</w:t>
      </w:r>
      <w:r w:rsidRPr="00717EAB">
        <w:fldChar w:fldCharType="end"/>
      </w:r>
      <w:r w:rsidRPr="002F6ED6">
        <w:rPr>
          <w:lang w:val="en-US"/>
        </w:rPr>
        <w:t xml:space="preserve">, classes </w:t>
      </w:r>
      <w:r w:rsidRPr="00717EAB">
        <w:fldChar w:fldCharType="begin"/>
      </w:r>
      <w:r w:rsidR="001C7BBB" w:rsidRPr="002F6ED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717EAB">
        <w:fldChar w:fldCharType="separate"/>
      </w:r>
      <w:r w:rsidR="001C7BBB" w:rsidRPr="002F6ED6">
        <w:rPr>
          <w:rFonts w:cs="Times New Roman"/>
          <w:sz w:val="20"/>
          <w:lang w:val="en-US"/>
        </w:rPr>
        <w:t>(LANZA, 2001)</w:t>
      </w:r>
      <w:r w:rsidRPr="00717EAB">
        <w:fldChar w:fldCharType="end"/>
      </w:r>
      <w:r w:rsidRPr="002F6ED6">
        <w:rPr>
          <w:lang w:val="en-US"/>
        </w:rPr>
        <w:t xml:space="preserve">, lines </w:t>
      </w:r>
      <w:r w:rsidRPr="00717EAB">
        <w:fldChar w:fldCharType="begin"/>
      </w:r>
      <w:r w:rsidR="001C7BBB" w:rsidRPr="002F6ED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717EAB">
        <w:fldChar w:fldCharType="separate"/>
      </w:r>
      <w:r w:rsidR="001C7BBB" w:rsidRPr="002F6ED6">
        <w:rPr>
          <w:rFonts w:cs="Times New Roman"/>
          <w:sz w:val="20"/>
          <w:lang w:val="en-US"/>
        </w:rPr>
        <w:t>(VOINEA; TELEA; VAN WIJK, 2005)</w:t>
      </w:r>
      <w:r w:rsidRPr="00717EAB">
        <w:fldChar w:fldCharType="end"/>
      </w:r>
      <w:r w:rsidRPr="002F6ED6">
        <w:rPr>
          <w:lang w:val="en-US"/>
        </w:rPr>
        <w:t xml:space="preserve">, authors </w:t>
      </w:r>
      <w:r w:rsidRPr="00717EAB">
        <w:fldChar w:fldCharType="begin"/>
      </w:r>
      <w:r w:rsidR="001C7BBB" w:rsidRPr="002F6ED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717EAB">
        <w:fldChar w:fldCharType="separate"/>
      </w:r>
      <w:r w:rsidR="001C7BBB" w:rsidRPr="002F6ED6">
        <w:rPr>
          <w:rFonts w:cs="Times New Roman"/>
          <w:sz w:val="20"/>
          <w:lang w:val="en-US"/>
        </w:rPr>
        <w:t>(GILBERT; KARAHALIOS, 2006)</w:t>
      </w:r>
      <w:r w:rsidRPr="00717EAB">
        <w:fldChar w:fldCharType="end"/>
      </w:r>
      <w:r w:rsidRPr="002F6ED6">
        <w:rPr>
          <w:lang w:val="en-US"/>
        </w:rPr>
        <w:t xml:space="preserve">, and branch history </w:t>
      </w:r>
      <w:r w:rsidRPr="00717EAB">
        <w:fldChar w:fldCharType="begin"/>
      </w:r>
      <w:r w:rsidR="001C7BBB" w:rsidRPr="002F6ED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717EAB">
        <w:fldChar w:fldCharType="separate"/>
      </w:r>
      <w:r w:rsidR="001C7BBB" w:rsidRPr="002F6ED6">
        <w:rPr>
          <w:rFonts w:cs="Times New Roman"/>
          <w:sz w:val="20"/>
          <w:lang w:val="en-US"/>
        </w:rPr>
        <w:t>(ELSEN, 2013; HOZUMI, [N.a.]; KOIKE; CHU, 1997; PRESTON-WERNER, [N.a.])</w:t>
      </w:r>
      <w:r w:rsidRPr="00717EAB">
        <w:fldChar w:fldCharType="end"/>
      </w:r>
      <w:r w:rsidRPr="002F6ED6">
        <w:rPr>
          <w:lang w:val="en-US"/>
        </w:rPr>
        <w:t>. The latter is the focus of DyeVC’s Commit History visualization.</w:t>
      </w:r>
    </w:p>
    <w:p w:rsidR="00871856" w:rsidRPr="002F6ED6" w:rsidRDefault="00871856" w:rsidP="00717EAB">
      <w:pPr>
        <w:rPr>
          <w:lang w:val="en-US"/>
        </w:rPr>
      </w:pPr>
      <w:r w:rsidRPr="002F6ED6">
        <w:rPr>
          <w:lang w:val="en-US"/>
        </w:rPr>
        <w:t xml:space="preserve">Most of these works were applied only to CVCSs. The only exception found were </w:t>
      </w:r>
      <w:r w:rsidRPr="00717EAB">
        <w:fldChar w:fldCharType="begin"/>
      </w:r>
      <w:r w:rsidR="001C7BBB" w:rsidRPr="002F6ED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717EAB">
        <w:fldChar w:fldCharType="separate"/>
      </w:r>
      <w:r w:rsidR="001C7BBB" w:rsidRPr="002F6ED6">
        <w:rPr>
          <w:rFonts w:cs="Times New Roman"/>
          <w:sz w:val="20"/>
          <w:lang w:val="en-US"/>
        </w:rPr>
        <w:t>(ELSEN, 2013; HOZUMI, [N.a.])</w:t>
      </w:r>
      <w:r w:rsidRPr="00717EAB">
        <w:fldChar w:fldCharType="end"/>
      </w:r>
      <w:r w:rsidRPr="002F6ED6">
        <w:rPr>
          <w:lang w:val="en-US"/>
        </w:rPr>
        <w:t xml:space="preserve"> and </w:t>
      </w:r>
      <w:r w:rsidRPr="00717EAB">
        <w:fldChar w:fldCharType="begin"/>
      </w:r>
      <w:r w:rsidR="001C7BBB" w:rsidRPr="002F6ED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717EAB">
        <w:fldChar w:fldCharType="separate"/>
      </w:r>
      <w:r w:rsidR="001C7BBB" w:rsidRPr="002F6ED6">
        <w:rPr>
          <w:rFonts w:cs="Times New Roman"/>
          <w:sz w:val="20"/>
          <w:lang w:val="en-US"/>
        </w:rPr>
        <w:t>(PRESTON-WERNER, [N.a.])</w:t>
      </w:r>
      <w:r w:rsidRPr="00717EAB">
        <w:fldChar w:fldCharType="end"/>
      </w:r>
      <w:r w:rsidRPr="002F6ED6">
        <w:rPr>
          <w:lang w:val="en-US"/>
        </w:rPr>
        <w:t>, which work with Git repositories, but look only at a local repository, not showing, for example, where a given commit can be found.</w:t>
      </w:r>
    </w:p>
    <w:p w:rsidR="00871856" w:rsidRDefault="00871856" w:rsidP="00717EAB">
      <w:pPr>
        <w:rPr>
          <w:lang w:val="en-US"/>
        </w:rPr>
      </w:pPr>
      <w:r w:rsidRPr="002F6ED6">
        <w:rPr>
          <w:lang w:val="en-US"/>
        </w:rPr>
        <w:t>Regarding the topology view in DyeVC, we could not find any similar work.</w:t>
      </w:r>
    </w:p>
    <w:p w:rsidR="000C2164" w:rsidRDefault="000C2164" w:rsidP="000C2164">
      <w:pPr>
        <w:pStyle w:val="Ttulo2"/>
        <w:rPr>
          <w:lang w:val="en-US"/>
        </w:rPr>
      </w:pPr>
      <w:bookmarkStart w:id="11" w:name="_Ref394512818"/>
      <w:bookmarkStart w:id="12" w:name="_Toc394512844"/>
      <w:r>
        <w:rPr>
          <w:lang w:val="en-US"/>
        </w:rPr>
        <w:t>Final Considerations</w:t>
      </w:r>
      <w:bookmarkEnd w:id="11"/>
      <w:bookmarkEnd w:id="12"/>
    </w:p>
    <w:p w:rsidR="00867271" w:rsidRPr="00717EAB" w:rsidRDefault="00867271" w:rsidP="00867271">
      <w:pPr>
        <w:rPr>
          <w:color w:val="FF0000"/>
          <w:lang w:val="en-US"/>
        </w:rPr>
      </w:pPr>
      <w:r w:rsidRPr="002F6ED6">
        <w:rPr>
          <w:lang w:val="en-US"/>
        </w:rPr>
        <w:t xml:space="preserve">The first group contains tools such as </w:t>
      </w:r>
      <w:r w:rsidRPr="002F6ED6">
        <w:rPr>
          <w:i/>
          <w:lang w:val="en-US"/>
        </w:rPr>
        <w:t>SVN Notifier</w:t>
      </w:r>
      <w:r w:rsidRPr="00717EAB">
        <w:rPr>
          <w:rStyle w:val="Refdenotaderodap"/>
          <w:lang w:val="en-US"/>
        </w:rPr>
        <w:footnoteReference w:id="7"/>
      </w:r>
      <w:r w:rsidRPr="002F6ED6">
        <w:rPr>
          <w:lang w:val="en-US"/>
        </w:rPr>
        <w:t xml:space="preserve">, </w:t>
      </w:r>
      <w:r w:rsidRPr="002F6ED6">
        <w:rPr>
          <w:i/>
          <w:lang w:val="en-US"/>
        </w:rPr>
        <w:t>SCM Notifier</w:t>
      </w:r>
      <w:r w:rsidRPr="00717EAB">
        <w:rPr>
          <w:rStyle w:val="Refdenotaderodap"/>
          <w:lang w:val="en-US"/>
        </w:rPr>
        <w:footnoteReference w:id="8"/>
      </w:r>
      <w:r w:rsidRPr="002F6ED6">
        <w:rPr>
          <w:lang w:val="en-US"/>
        </w:rPr>
        <w:t xml:space="preserve">, </w:t>
      </w:r>
      <w:r w:rsidRPr="002F6ED6">
        <w:rPr>
          <w:i/>
          <w:lang w:val="en-US"/>
        </w:rPr>
        <w:t>Commit Monitor</w:t>
      </w:r>
      <w:r w:rsidRPr="00717EAB">
        <w:rPr>
          <w:rStyle w:val="Refdenotaderodap"/>
          <w:lang w:val="en-US"/>
        </w:rPr>
        <w:footnoteReference w:id="9"/>
      </w:r>
      <w:r w:rsidRPr="002F6ED6">
        <w:rPr>
          <w:lang w:val="en-US"/>
        </w:rPr>
        <w:t xml:space="preserve">, </w:t>
      </w:r>
      <w:r w:rsidRPr="002F6ED6">
        <w:rPr>
          <w:i/>
          <w:lang w:val="en-US"/>
        </w:rPr>
        <w:t>SVN Radar</w:t>
      </w:r>
      <w:r w:rsidRPr="00717EAB">
        <w:rPr>
          <w:rStyle w:val="Refdenotaderodap"/>
          <w:lang w:val="en-US"/>
        </w:rPr>
        <w:footnoteReference w:id="10"/>
      </w:r>
      <w:r w:rsidRPr="002F6ED6">
        <w:rPr>
          <w:lang w:val="en-US"/>
        </w:rPr>
        <w:t xml:space="preserve">, </w:t>
      </w:r>
      <w:r w:rsidRPr="002F6ED6">
        <w:rPr>
          <w:i/>
          <w:lang w:val="en-US"/>
        </w:rPr>
        <w:t>Hg Commit Monitor</w:t>
      </w:r>
      <w:r w:rsidRPr="00717EAB">
        <w:rPr>
          <w:rStyle w:val="Refdenotaderodap"/>
          <w:lang w:val="en-US"/>
        </w:rPr>
        <w:footnoteReference w:id="11"/>
      </w:r>
      <w:r w:rsidRPr="002F6ED6">
        <w:rPr>
          <w:i/>
          <w:lang w:val="en-US"/>
        </w:rPr>
        <w:t xml:space="preserve"> </w:t>
      </w:r>
      <w:r w:rsidRPr="002F6ED6">
        <w:rPr>
          <w:lang w:val="en-US"/>
        </w:rPr>
        <w:t xml:space="preserve">and Elvin </w:t>
      </w:r>
      <w:r w:rsidRPr="00717EAB">
        <w:fldChar w:fldCharType="begin"/>
      </w:r>
      <w:r w:rsidRPr="002F6ED6">
        <w:rPr>
          <w:lang w:val="en-US"/>
        </w:rPr>
        <w:instrText xml:space="preserve"> ADDIN ZOTERO_ITEM {"citationID":"2ieupbh9l5","properties":{"formattedCitation":"(FITZPATRICK;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Pr="002F6ED6">
        <w:rPr>
          <w:rFonts w:cs="Times New Roman"/>
          <w:sz w:val="20"/>
          <w:lang w:val="en-US"/>
        </w:rPr>
        <w:t>(FITZPATRICK; MARSHALL; PHILLIPS, 2006)</w:t>
      </w:r>
      <w:r w:rsidRPr="00717EAB">
        <w:fldChar w:fldCharType="end"/>
      </w:r>
      <w:r w:rsidRPr="002F6ED6">
        <w:rPr>
          <w:i/>
          <w:lang w:val="en-US"/>
        </w:rPr>
        <w:t>.</w:t>
      </w:r>
      <w:r w:rsidRPr="002F6ED6">
        <w:rPr>
          <w:lang w:val="en-US"/>
        </w:rPr>
        <w:t xml:space="preserve"> All of them focus on avoiding conflicts by increasing the developer’s perception of concurrent work. In addition, they are generally simple tools without extensive research or published work (except for </w:t>
      </w:r>
      <w:r w:rsidRPr="00717EAB">
        <w:fldChar w:fldCharType="begin"/>
      </w:r>
      <w:r w:rsidRPr="002F6ED6">
        <w:rPr>
          <w:lang w:val="en-US"/>
        </w:rPr>
        <w:instrText xml:space="preserve"> ADDIN ZOTERO_ITEM {"citationID":"KA1ngYTo","properties":{"formattedCitation":"(FITZPATRICK; MARSHALL; PHILLIPS, 2006)","plainCitation":"(FITZPATRICK; MARSHALL; PHILLIPS, 2006)"},"citationItems":[{"id":2536,"uris":["http://zotero.org/users/892576/items/2VBQH2CD"],"uri":["http://zotero.org/users/892576/items/2VBQH2CD"]}]} </w:instrText>
      </w:r>
      <w:r w:rsidRPr="00717EAB">
        <w:fldChar w:fldCharType="separate"/>
      </w:r>
      <w:r w:rsidRPr="002F6ED6">
        <w:rPr>
          <w:rFonts w:cs="Times New Roman"/>
          <w:sz w:val="20"/>
          <w:lang w:val="en-US"/>
        </w:rPr>
        <w:t>(FITZPATRICK; MARSHALL; PHILLIPS, 2006)</w:t>
      </w:r>
      <w:r w:rsidRPr="00717EAB">
        <w:fldChar w:fldCharType="end"/>
      </w:r>
      <w:r w:rsidRPr="002F6ED6">
        <w:rPr>
          <w:lang w:val="en-US"/>
        </w:rPr>
        <w:t xml:space="preserve">). They fail to identify related repositories and do not provide information in different levels of details, such as status, branches, and commits. </w:t>
      </w:r>
      <w:r w:rsidRPr="00717EAB">
        <w:rPr>
          <w:lang w:val="en-US"/>
        </w:rPr>
        <w:t xml:space="preserve">DyeVC provides these different levels of details, as shown in Section </w:t>
      </w:r>
      <w:r w:rsidRPr="00717EAB">
        <w:fldChar w:fldCharType="begin"/>
      </w:r>
      <w:r w:rsidRPr="00717EAB">
        <w:rPr>
          <w:lang w:val="en-US"/>
        </w:rPr>
        <w:instrText xml:space="preserve"> REF _Ref384931870 \r \h  \* MERGEFORMAT </w:instrText>
      </w:r>
      <w:r w:rsidRPr="00717EAB">
        <w:fldChar w:fldCharType="separate"/>
      </w:r>
      <w:r>
        <w:rPr>
          <w:lang w:val="en-US"/>
        </w:rPr>
        <w:t>0</w:t>
      </w:r>
      <w:r w:rsidRPr="00717EAB">
        <w:fldChar w:fldCharType="end"/>
      </w:r>
      <w:r w:rsidRPr="00717EAB">
        <w:rPr>
          <w:lang w:val="en-US"/>
        </w:rPr>
        <w:t>.</w:t>
      </w:r>
    </w:p>
    <w:p w:rsidR="00867271" w:rsidRPr="002F6ED6" w:rsidRDefault="00867271" w:rsidP="00867271">
      <w:pPr>
        <w:rPr>
          <w:rFonts w:ascii="TimesNewRomanPSMT" w:hAnsi="TimesNewRomanPSMT" w:cs="TimesNewRomanPSMT"/>
          <w:lang w:val="en-US"/>
        </w:rPr>
      </w:pPr>
      <w:r w:rsidRPr="002F6ED6">
        <w:rPr>
          <w:lang w:val="en-US"/>
        </w:rPr>
        <w:t xml:space="preserve">The second group includes tools such as </w:t>
      </w:r>
      <w:r w:rsidRPr="002F6ED6">
        <w:rPr>
          <w:i/>
          <w:lang w:val="en-US"/>
        </w:rPr>
        <w:t>P</w:t>
      </w:r>
      <w:r w:rsidRPr="002F6ED6">
        <w:rPr>
          <w:rFonts w:cs="Times"/>
          <w:i/>
          <w:lang w:val="en-US"/>
        </w:rPr>
        <w:t>alantir</w:t>
      </w:r>
      <w:r w:rsidRPr="002F6ED6">
        <w:rPr>
          <w:rFonts w:cs="Times"/>
          <w:lang w:val="en-US"/>
        </w:rPr>
        <w:t xml:space="preserve">, </w:t>
      </w:r>
      <w:r w:rsidRPr="00717EAB">
        <w:rPr>
          <w:rFonts w:cs="Times"/>
        </w:rPr>
        <w:fldChar w:fldCharType="begin"/>
      </w:r>
      <w:r w:rsidRPr="002F6ED6">
        <w:rPr>
          <w:rFonts w:cs="Times"/>
          <w:lang w:val="en-US"/>
        </w:rPr>
        <w:instrText xml:space="preserve"> ADDIN ZOTERO_ITEM {"citationID":"d8Gegwi7","properties":{"formattedCitation":"(SARMA; VAN DER HOEK, 2002)","plainCitation":"(SARMA; VAN DER HOEK, 2002)"},"citationItems":[{"id":1121,"uris":["http://zotero.org/users/892576/items/GQ9AT32A"],"uri":["http://zotero.org/users/892576/items/GQ9AT32A"]}]} </w:instrText>
      </w:r>
      <w:r w:rsidRPr="00717EAB">
        <w:rPr>
          <w:rFonts w:cs="Times"/>
        </w:rPr>
        <w:fldChar w:fldCharType="separate"/>
      </w:r>
      <w:r w:rsidRPr="002F6ED6">
        <w:rPr>
          <w:rFonts w:cs="Times New Roman"/>
          <w:sz w:val="20"/>
          <w:lang w:val="en-US"/>
        </w:rPr>
        <w:t>(SARMA; VAN DER HOEK, 2002)</w:t>
      </w:r>
      <w:r w:rsidRPr="00717EAB">
        <w:rPr>
          <w:rFonts w:cs="Times"/>
        </w:rPr>
        <w:fldChar w:fldCharType="end"/>
      </w:r>
      <w:r w:rsidRPr="002F6ED6">
        <w:rPr>
          <w:rFonts w:cs="Times"/>
          <w:lang w:val="en-US"/>
        </w:rPr>
        <w:t xml:space="preserve">, </w:t>
      </w:r>
      <w:r w:rsidRPr="002F6ED6">
        <w:rPr>
          <w:rFonts w:cs="Times"/>
          <w:i/>
          <w:lang w:val="en-US"/>
        </w:rPr>
        <w:t>CollabVS</w:t>
      </w:r>
      <w:r w:rsidRPr="002F6ED6">
        <w:rPr>
          <w:rFonts w:cs="Times"/>
          <w:lang w:val="en-US"/>
        </w:rPr>
        <w:t xml:space="preserve"> </w:t>
      </w:r>
      <w:r w:rsidRPr="00717EAB">
        <w:rPr>
          <w:rFonts w:cs="Times"/>
        </w:rPr>
        <w:fldChar w:fldCharType="begin"/>
      </w:r>
      <w:r w:rsidRPr="002F6ED6">
        <w:rPr>
          <w:rFonts w:cs="Times"/>
          <w:lang w:val="en-US"/>
        </w:rPr>
        <w:instrText xml:space="preserve"> ADDIN ZOTERO_ITEM {"citationID":"ggrCD5SK","properties":{"formattedCitation":"(DEWAN; HEGDE, 2007)","plainCitation":"(DEWAN; HEGDE, 2007)"},"citationItems":[{"id":1216,"uris":["http://zotero.org/users/892576/items/ZA8958NJ"],"uri":["http://zotero.org/users/892576/items/ZA8958NJ"]}]} </w:instrText>
      </w:r>
      <w:r w:rsidRPr="00717EAB">
        <w:rPr>
          <w:rFonts w:cs="Times"/>
        </w:rPr>
        <w:fldChar w:fldCharType="separate"/>
      </w:r>
      <w:r w:rsidRPr="002F6ED6">
        <w:rPr>
          <w:rFonts w:cs="Times New Roman"/>
          <w:sz w:val="20"/>
          <w:lang w:val="en-US"/>
        </w:rPr>
        <w:t>(DEWAN; HEGDE, 2007)</w:t>
      </w:r>
      <w:r w:rsidRPr="00717EAB">
        <w:rPr>
          <w:rFonts w:cs="Times"/>
        </w:rPr>
        <w:fldChar w:fldCharType="end"/>
      </w:r>
      <w:r w:rsidRPr="002F6ED6">
        <w:rPr>
          <w:rFonts w:cs="Times"/>
          <w:lang w:val="en-US"/>
        </w:rPr>
        <w:t xml:space="preserve">, </w:t>
      </w:r>
      <w:r w:rsidRPr="002F6ED6">
        <w:rPr>
          <w:i/>
          <w:lang w:val="en-US"/>
        </w:rPr>
        <w:t>Crystal</w:t>
      </w:r>
      <w:r w:rsidRPr="002F6ED6">
        <w:rPr>
          <w:lang w:val="en-US"/>
        </w:rPr>
        <w:t xml:space="preserve"> </w:t>
      </w:r>
      <w:r w:rsidRPr="00717EAB">
        <w:fldChar w:fldCharType="begin"/>
      </w:r>
      <w:r w:rsidRPr="002F6ED6">
        <w:rPr>
          <w:lang w:val="en-US"/>
        </w:rPr>
        <w:instrText xml:space="preserve"> ADDIN ZOTERO_ITEM {"citationID":"132pf55mct","properties":{"formattedCitation":"{\\rtf (BRUN \\i et al.\\i0{}, 2011)}","plainCitation":"(BRUN et al., 2011)"},"citationItems":[{"id":1167,"uris":["http://zotero.org/users/892576/items/QS2I9JH6"],"uri":["http://zotero.org/users/892576/items/QS2I9JH6"]}]} </w:instrText>
      </w:r>
      <w:r w:rsidRPr="00717EAB">
        <w:fldChar w:fldCharType="separate"/>
      </w:r>
      <w:r w:rsidRPr="002F6ED6">
        <w:rPr>
          <w:rFonts w:cs="Times New Roman"/>
          <w:sz w:val="20"/>
          <w:szCs w:val="24"/>
          <w:lang w:val="en-US"/>
        </w:rPr>
        <w:t xml:space="preserve">(BRUN </w:t>
      </w:r>
      <w:r w:rsidRPr="002F6ED6">
        <w:rPr>
          <w:rFonts w:cs="Times New Roman"/>
          <w:i/>
          <w:iCs/>
          <w:sz w:val="20"/>
          <w:szCs w:val="24"/>
          <w:lang w:val="en-US"/>
        </w:rPr>
        <w:t>et al.</w:t>
      </w:r>
      <w:r w:rsidRPr="002F6ED6">
        <w:rPr>
          <w:rFonts w:cs="Times New Roman"/>
          <w:sz w:val="20"/>
          <w:szCs w:val="24"/>
          <w:lang w:val="en-US"/>
        </w:rPr>
        <w:t>, 2011)</w:t>
      </w:r>
      <w:r w:rsidRPr="00717EAB">
        <w:fldChar w:fldCharType="end"/>
      </w:r>
      <w:r w:rsidRPr="002F6ED6">
        <w:rPr>
          <w:lang w:val="en-US"/>
        </w:rPr>
        <w:t xml:space="preserve">, </w:t>
      </w:r>
      <w:r w:rsidRPr="002F6ED6">
        <w:rPr>
          <w:rFonts w:cs="Times"/>
          <w:i/>
          <w:lang w:val="en-US"/>
        </w:rPr>
        <w:t>Safe-Commit</w:t>
      </w:r>
      <w:r w:rsidRPr="002F6ED6">
        <w:rPr>
          <w:rFonts w:cs="Times"/>
          <w:lang w:val="en-US"/>
        </w:rPr>
        <w:t xml:space="preserve"> </w:t>
      </w:r>
      <w:r w:rsidRPr="00717EAB">
        <w:rPr>
          <w:rFonts w:cs="Times"/>
        </w:rPr>
        <w:fldChar w:fldCharType="begin"/>
      </w:r>
      <w:r w:rsidRPr="002F6ED6">
        <w:rPr>
          <w:rFonts w:cs="Times"/>
          <w:lang w:val="en-US"/>
        </w:rPr>
        <w:instrText xml:space="preserve"> ADDIN ZOTERO_ITEM {"citationID":"OPJPfVNq","properties":{"formattedCitation":"{\\rtf (WLOKA \\i et al.\\i0{}, 2009)}","plainCitation":"(WLOKA et al., 2009)"},"citationItems":[{"id":1119,"uris":["http://zotero.org/users/892576/items/GGPFIC3M"],"uri":["http://zotero.org/users/892576/items/GGPFIC3M"]}]} </w:instrText>
      </w:r>
      <w:r w:rsidRPr="00717EAB">
        <w:rPr>
          <w:rFonts w:cs="Times"/>
        </w:rPr>
        <w:fldChar w:fldCharType="separate"/>
      </w:r>
      <w:r w:rsidRPr="002F6ED6">
        <w:rPr>
          <w:rFonts w:cs="Times New Roman"/>
          <w:sz w:val="20"/>
          <w:szCs w:val="24"/>
          <w:lang w:val="en-US"/>
        </w:rPr>
        <w:t xml:space="preserve">(WLOKA </w:t>
      </w:r>
      <w:r w:rsidRPr="002F6ED6">
        <w:rPr>
          <w:rFonts w:cs="Times New Roman"/>
          <w:i/>
          <w:iCs/>
          <w:sz w:val="20"/>
          <w:szCs w:val="24"/>
          <w:lang w:val="en-US"/>
        </w:rPr>
        <w:t>et al.</w:t>
      </w:r>
      <w:r w:rsidRPr="002F6ED6">
        <w:rPr>
          <w:rFonts w:cs="Times New Roman"/>
          <w:sz w:val="20"/>
          <w:szCs w:val="24"/>
          <w:lang w:val="en-US"/>
        </w:rPr>
        <w:t>, 2009)</w:t>
      </w:r>
      <w:r w:rsidRPr="00717EAB">
        <w:rPr>
          <w:rFonts w:cs="Times"/>
        </w:rPr>
        <w:fldChar w:fldCharType="end"/>
      </w:r>
      <w:r w:rsidRPr="002F6ED6">
        <w:rPr>
          <w:rFonts w:cs="Times"/>
          <w:lang w:val="en-US"/>
        </w:rPr>
        <w:t xml:space="preserve">, </w:t>
      </w:r>
      <w:r w:rsidRPr="002F6ED6">
        <w:rPr>
          <w:i/>
          <w:lang w:val="en-US"/>
        </w:rPr>
        <w:t>Lighthouse</w:t>
      </w:r>
      <w:r w:rsidRPr="002F6ED6">
        <w:rPr>
          <w:lang w:val="en-US"/>
        </w:rPr>
        <w:t xml:space="preserve"> </w:t>
      </w:r>
      <w:r w:rsidRPr="00717EAB">
        <w:rPr>
          <w:rFonts w:cs="Times"/>
        </w:rPr>
        <w:fldChar w:fldCharType="begin"/>
      </w:r>
      <w:r w:rsidRPr="002F6ED6">
        <w:rPr>
          <w:rFonts w:cs="Times"/>
          <w:lang w:val="en-US"/>
        </w:rPr>
        <w:instrText xml:space="preserve"> ADDIN ZOTERO_ITEM {"citationID":"f7Fo2rOO","properties":{"formattedCitation":"{\\rtf (DA SILVA \\i et al.\\i0{}, 2006)}","plainCitation":"(DA SILVA et al., 2006)"},"citationItems":[{"id":1213,"uris":["http://zotero.org/users/892576/items/XTFV8KTW"],"uri":["http://zotero.org/users/892576/items/XTFV8KTW"]}]} </w:instrText>
      </w:r>
      <w:r w:rsidRPr="00717EAB">
        <w:rPr>
          <w:rFonts w:cs="Times"/>
        </w:rPr>
        <w:fldChar w:fldCharType="separate"/>
      </w:r>
      <w:r w:rsidRPr="002F6ED6">
        <w:rPr>
          <w:rFonts w:cs="Times New Roman"/>
          <w:sz w:val="20"/>
          <w:szCs w:val="24"/>
          <w:lang w:val="en-US"/>
        </w:rPr>
        <w:t xml:space="preserve">(DA SILVA </w:t>
      </w:r>
      <w:r w:rsidRPr="002F6ED6">
        <w:rPr>
          <w:rFonts w:cs="Times New Roman"/>
          <w:i/>
          <w:iCs/>
          <w:sz w:val="20"/>
          <w:szCs w:val="24"/>
          <w:lang w:val="en-US"/>
        </w:rPr>
        <w:t>et al.</w:t>
      </w:r>
      <w:r w:rsidRPr="002F6ED6">
        <w:rPr>
          <w:rFonts w:cs="Times New Roman"/>
          <w:sz w:val="20"/>
          <w:szCs w:val="24"/>
          <w:lang w:val="en-US"/>
        </w:rPr>
        <w:t>, 2006)</w:t>
      </w:r>
      <w:r w:rsidRPr="00717EAB">
        <w:rPr>
          <w:rFonts w:cs="Times"/>
        </w:rPr>
        <w:fldChar w:fldCharType="end"/>
      </w:r>
      <w:r w:rsidRPr="002F6ED6">
        <w:rPr>
          <w:rFonts w:cs="Times"/>
          <w:lang w:val="en-US"/>
        </w:rPr>
        <w:t>,</w:t>
      </w:r>
      <w:r w:rsidRPr="002F6ED6">
        <w:rPr>
          <w:lang w:val="en-US"/>
        </w:rPr>
        <w:t xml:space="preserve"> </w:t>
      </w:r>
      <w:r w:rsidRPr="002F6ED6">
        <w:rPr>
          <w:i/>
          <w:lang w:val="en-US"/>
        </w:rPr>
        <w:t>FASTDash</w:t>
      </w:r>
      <w:r w:rsidRPr="002F6ED6">
        <w:rPr>
          <w:lang w:val="en-US"/>
        </w:rPr>
        <w:t xml:space="preserve"> </w:t>
      </w:r>
      <w:r w:rsidRPr="00717EAB">
        <w:fldChar w:fldCharType="begin"/>
      </w:r>
      <w:r w:rsidRPr="002F6ED6">
        <w:rPr>
          <w:lang w:val="en-US"/>
        </w:rPr>
        <w:instrText xml:space="preserve"> ADDIN ZOTERO_ITEM {"citationID":"10u9m3gc1d","properties":{"formattedCitation":"{\\rtf (BIEHL \\i et al.\\i0{}, 2007)}","plainCitation":"(BIEHL et al., 2007)"},"citationItems":[{"id":2582,"uris":["http://zotero.org/users/892576/items/ZZTKKVCG"],"uri":["http://zotero.org/users/892576/items/ZZTKKVCG"]}]} </w:instrText>
      </w:r>
      <w:r w:rsidRPr="00717EAB">
        <w:fldChar w:fldCharType="separate"/>
      </w:r>
      <w:r w:rsidRPr="002F6ED6">
        <w:rPr>
          <w:rFonts w:cs="Times New Roman"/>
          <w:sz w:val="20"/>
          <w:szCs w:val="24"/>
          <w:lang w:val="en-US"/>
        </w:rPr>
        <w:t xml:space="preserve">(BIEHL </w:t>
      </w:r>
      <w:r w:rsidRPr="002F6ED6">
        <w:rPr>
          <w:rFonts w:cs="Times New Roman"/>
          <w:i/>
          <w:iCs/>
          <w:sz w:val="20"/>
          <w:szCs w:val="24"/>
          <w:lang w:val="en-US"/>
        </w:rPr>
        <w:t>et al.</w:t>
      </w:r>
      <w:r w:rsidRPr="002F6ED6">
        <w:rPr>
          <w:rFonts w:cs="Times New Roman"/>
          <w:sz w:val="20"/>
          <w:szCs w:val="24"/>
          <w:lang w:val="en-US"/>
        </w:rPr>
        <w:t>, 2007)</w:t>
      </w:r>
      <w:r w:rsidRPr="00717EAB">
        <w:fldChar w:fldCharType="end"/>
      </w:r>
      <w:r w:rsidRPr="002F6ED6">
        <w:rPr>
          <w:lang w:val="en-US"/>
        </w:rPr>
        <w:t xml:space="preserve">, and </w:t>
      </w:r>
      <w:r w:rsidRPr="002F6ED6">
        <w:rPr>
          <w:rFonts w:cs="Times"/>
          <w:i/>
          <w:szCs w:val="24"/>
          <w:lang w:val="en-US"/>
        </w:rPr>
        <w:t>WeCode</w:t>
      </w:r>
      <w:r w:rsidRPr="002F6ED6">
        <w:rPr>
          <w:rFonts w:cs="Times"/>
          <w:szCs w:val="24"/>
          <w:lang w:val="en-US"/>
        </w:rPr>
        <w:t xml:space="preserve"> </w:t>
      </w:r>
      <w:r w:rsidRPr="00717EAB">
        <w:rPr>
          <w:rFonts w:cs="Times"/>
          <w:szCs w:val="24"/>
        </w:rPr>
        <w:fldChar w:fldCharType="begin"/>
      </w:r>
      <w:r w:rsidRPr="002F6ED6">
        <w:rPr>
          <w:rFonts w:cs="Times"/>
          <w:szCs w:val="24"/>
          <w:lang w:val="en-US"/>
        </w:rPr>
        <w:instrText xml:space="preserve"> ADDIN ZOTERO_ITEM {"citationID":"rrkXaBL2","properties":{"formattedCitation":"{\\rtf (GUIMAR\\uc0\\u195{}ES; SILVA, 2012)}","plainCitation":"(GUIMARÃES; SILVA, 2012)"},"citationItems":[{"id":1161,"uris":["http://zotero.org/users/892576/items/PRJ46ETX"],"uri":["http://zotero.org/users/892576/items/PRJ46ETX"]}]} </w:instrText>
      </w:r>
      <w:r w:rsidRPr="00717EAB">
        <w:rPr>
          <w:rFonts w:cs="Times"/>
          <w:szCs w:val="24"/>
        </w:rPr>
        <w:fldChar w:fldCharType="separate"/>
      </w:r>
      <w:r w:rsidRPr="002F6ED6">
        <w:rPr>
          <w:rFonts w:cs="Times New Roman"/>
          <w:sz w:val="20"/>
          <w:szCs w:val="24"/>
          <w:lang w:val="en-US"/>
        </w:rPr>
        <w:t>(GUIMARÃES; SILVA, 2012)</w:t>
      </w:r>
      <w:r w:rsidRPr="00717EAB">
        <w:rPr>
          <w:rFonts w:cs="Times"/>
          <w:szCs w:val="24"/>
        </w:rPr>
        <w:fldChar w:fldCharType="end"/>
      </w:r>
      <w:r w:rsidRPr="002F6ED6">
        <w:rPr>
          <w:rFonts w:cs="Times"/>
          <w:szCs w:val="24"/>
          <w:lang w:val="en-US"/>
        </w:rPr>
        <w:t xml:space="preserve">. Among these studies, only </w:t>
      </w:r>
      <w:r w:rsidRPr="002F6ED6">
        <w:rPr>
          <w:rFonts w:cs="Times"/>
          <w:i/>
          <w:szCs w:val="24"/>
          <w:lang w:val="en-US"/>
        </w:rPr>
        <w:t>Crystal</w:t>
      </w:r>
      <w:r w:rsidRPr="002F6ED6">
        <w:rPr>
          <w:rFonts w:cs="Times"/>
          <w:szCs w:val="24"/>
          <w:lang w:val="en-US"/>
        </w:rPr>
        <w:t xml:space="preserve"> and </w:t>
      </w:r>
      <w:r w:rsidRPr="002F6ED6">
        <w:rPr>
          <w:rFonts w:cs="Times"/>
          <w:i/>
          <w:szCs w:val="24"/>
          <w:lang w:val="en-US"/>
        </w:rPr>
        <w:t>FASTDash</w:t>
      </w:r>
      <w:r w:rsidRPr="002F6ED6">
        <w:rPr>
          <w:rFonts w:cs="Times"/>
          <w:szCs w:val="24"/>
          <w:lang w:val="en-US"/>
        </w:rPr>
        <w:t xml:space="preserve"> work with DVCSs. </w:t>
      </w:r>
      <w:r w:rsidRPr="002F6ED6">
        <w:rPr>
          <w:rFonts w:cs="Times"/>
          <w:i/>
          <w:szCs w:val="24"/>
          <w:lang w:val="en-US"/>
        </w:rPr>
        <w:t>Crystal</w:t>
      </w:r>
      <w:r w:rsidRPr="002F6ED6">
        <w:rPr>
          <w:rFonts w:cs="Times"/>
          <w:szCs w:val="24"/>
          <w:lang w:val="en-US"/>
        </w:rPr>
        <w:t xml:space="preserve"> detects physical, syntactic, and semantic conflicts in Git repositories (provided that the user informs the compile and test commands), but does not deal with repositories that pull updates from more than one peer</w:t>
      </w:r>
      <w:r w:rsidRPr="002F6ED6">
        <w:rPr>
          <w:rFonts w:cs="Times"/>
          <w:i/>
          <w:lang w:val="en-US"/>
        </w:rPr>
        <w:t>.</w:t>
      </w:r>
      <w:r w:rsidRPr="002F6ED6">
        <w:rPr>
          <w:lang w:val="en-US"/>
        </w:rPr>
        <w:t xml:space="preserve"> </w:t>
      </w:r>
      <w:r w:rsidRPr="002F6ED6">
        <w:rPr>
          <w:i/>
          <w:lang w:val="en-US"/>
        </w:rPr>
        <w:t>FASTDash</w:t>
      </w:r>
      <w:r w:rsidRPr="002F6ED6">
        <w:rPr>
          <w:lang w:val="en-US"/>
        </w:rPr>
        <w:t xml:space="preserve"> does not detect conflicts directly, as the previous cited studies, but provides awareness of potential conflicts, such as two programmers editing the same region of the same source file, in repositories stored in Team Foundation Server</w:t>
      </w:r>
      <w:r w:rsidRPr="00717EAB">
        <w:rPr>
          <w:rStyle w:val="Refdenotaderodap"/>
          <w:lang w:val="en-US"/>
        </w:rPr>
        <w:footnoteReference w:id="12"/>
      </w:r>
      <w:r w:rsidRPr="002F6ED6">
        <w:rPr>
          <w:lang w:val="en-US"/>
        </w:rPr>
        <w:t>.</w:t>
      </w:r>
      <w:r w:rsidRPr="002F6ED6">
        <w:rPr>
          <w:rFonts w:ascii="TimesNewRomanPSMT" w:hAnsi="TimesNewRomanPSMT" w:cs="TimesNewRomanPSMT"/>
          <w:lang w:val="en-US"/>
        </w:rPr>
        <w:t xml:space="preserve">  According to the authors, </w:t>
      </w:r>
      <w:r w:rsidRPr="002F6ED6">
        <w:rPr>
          <w:rFonts w:ascii="TimesNewRomanPSMT" w:hAnsi="TimesNewRomanPSMT" w:cs="TimesNewRomanPSMT"/>
          <w:i/>
          <w:lang w:val="en-US"/>
        </w:rPr>
        <w:t>FASTDash</w:t>
      </w:r>
      <w:r w:rsidRPr="002F6ED6">
        <w:rPr>
          <w:rFonts w:ascii="TimesNewRomanPSMT" w:hAnsi="TimesNewRomanPSMT" w:cs="TimesNewRomanPSMT"/>
          <w:lang w:val="en-US"/>
        </w:rPr>
        <w:t xml:space="preserve"> was designed for project teams of 3-8 developers, which makes it inappropriate to be used in large projects. </w:t>
      </w:r>
      <w:r w:rsidRPr="002F6ED6">
        <w:rPr>
          <w:rFonts w:cs="Times"/>
          <w:szCs w:val="24"/>
          <w:lang w:val="en-US"/>
        </w:rPr>
        <w:t xml:space="preserve">Although DyeVC primary focus is not to detect conflicts, it </w:t>
      </w:r>
      <w:r w:rsidRPr="002F6ED6">
        <w:rPr>
          <w:lang w:val="en-US"/>
        </w:rPr>
        <w:t>can be seen as a supporting infrastructure that can be combined with such approaches to allow conflicts and metrics analysis over DVCS.</w:t>
      </w:r>
      <w:r w:rsidRPr="002F6ED6" w:rsidDel="008F44FC">
        <w:rPr>
          <w:lang w:val="en-US"/>
        </w:rPr>
        <w:t xml:space="preserve"> </w:t>
      </w:r>
    </w:p>
    <w:p w:rsidR="00867271" w:rsidRPr="002F6ED6" w:rsidRDefault="00867271" w:rsidP="00867271">
      <w:pPr>
        <w:rPr>
          <w:lang w:val="en-US"/>
        </w:rPr>
      </w:pPr>
      <w:r w:rsidRPr="002F6ED6">
        <w:rPr>
          <w:rFonts w:ascii="TimesNewRomanPSMT" w:hAnsi="TimesNewRomanPSMT" w:cs="TimesNewRomanPSMT"/>
          <w:lang w:val="en-US"/>
        </w:rPr>
        <w:t xml:space="preserve"> In the third group, the visualization can be done with different focuses, such as program structures </w:t>
      </w:r>
      <w:r w:rsidRPr="00717EAB">
        <w:fldChar w:fldCharType="begin"/>
      </w:r>
      <w:r w:rsidRPr="002F6ED6">
        <w:rPr>
          <w:lang w:val="en-US"/>
        </w:rPr>
        <w:instrText xml:space="preserve"> ADDIN ZOTERO_ITEM {"citationID":"slb8quffd","properties":{"formattedCitation":"{\\rtf (COLLBERG \\i et al.\\i0{}, 2003)}","plainCitation":"(COLLBERG et al., 2003)"},"citationItems":[{"id":2597,"uris":["http://zotero.org/users/892576/items/SX46BAMS"],"uri":["http://zotero.org/users/892576/items/SX46BAMS"]}]} </w:instrText>
      </w:r>
      <w:r w:rsidRPr="00717EAB">
        <w:fldChar w:fldCharType="separate"/>
      </w:r>
      <w:r w:rsidRPr="002F6ED6">
        <w:rPr>
          <w:rFonts w:cs="Times New Roman"/>
          <w:sz w:val="20"/>
          <w:szCs w:val="24"/>
          <w:lang w:val="en-US"/>
        </w:rPr>
        <w:t xml:space="preserve">(COLLBERG </w:t>
      </w:r>
      <w:r w:rsidRPr="002F6ED6">
        <w:rPr>
          <w:rFonts w:cs="Times New Roman"/>
          <w:i/>
          <w:iCs/>
          <w:sz w:val="20"/>
          <w:szCs w:val="24"/>
          <w:lang w:val="en-US"/>
        </w:rPr>
        <w:t>et al.</w:t>
      </w:r>
      <w:r w:rsidRPr="002F6ED6">
        <w:rPr>
          <w:rFonts w:cs="Times New Roman"/>
          <w:sz w:val="20"/>
          <w:szCs w:val="24"/>
          <w:lang w:val="en-US"/>
        </w:rPr>
        <w:t>, 2003)</w:t>
      </w:r>
      <w:r w:rsidRPr="00717EAB">
        <w:fldChar w:fldCharType="end"/>
      </w:r>
      <w:r w:rsidRPr="002F6ED6">
        <w:rPr>
          <w:lang w:val="en-US"/>
        </w:rPr>
        <w:t xml:space="preserve">, classes </w:t>
      </w:r>
      <w:r w:rsidRPr="00717EAB">
        <w:fldChar w:fldCharType="begin"/>
      </w:r>
      <w:r w:rsidRPr="002F6ED6">
        <w:rPr>
          <w:lang w:val="en-US"/>
        </w:rPr>
        <w:instrText xml:space="preserve"> ADDIN ZOTERO_ITEM {"citationID":"1f3sd3alr6","properties":{"formattedCitation":"(LANZA, 2001)","plainCitation":"(LANZA, 2001)"},"citationItems":[{"id":2438,"uris":["http://zotero.org/users/892576/items/QW8F9EIH"],"uri":["http://zotero.org/users/892576/items/QW8F9EIH"]}]} </w:instrText>
      </w:r>
      <w:r w:rsidRPr="00717EAB">
        <w:fldChar w:fldCharType="separate"/>
      </w:r>
      <w:r w:rsidRPr="002F6ED6">
        <w:rPr>
          <w:rFonts w:cs="Times New Roman"/>
          <w:sz w:val="20"/>
          <w:lang w:val="en-US"/>
        </w:rPr>
        <w:t>(LANZA, 2001)</w:t>
      </w:r>
      <w:r w:rsidRPr="00717EAB">
        <w:fldChar w:fldCharType="end"/>
      </w:r>
      <w:r w:rsidRPr="002F6ED6">
        <w:rPr>
          <w:lang w:val="en-US"/>
        </w:rPr>
        <w:t xml:space="preserve">, lines </w:t>
      </w:r>
      <w:r w:rsidRPr="00717EAB">
        <w:fldChar w:fldCharType="begin"/>
      </w:r>
      <w:r w:rsidRPr="002F6ED6">
        <w:rPr>
          <w:lang w:val="en-US"/>
        </w:rPr>
        <w:instrText xml:space="preserve"> ADDIN ZOTERO_ITEM {"citationID":"rrfd9novb","properties":{"formattedCitation":"(VOINEA; TELEA; VAN WIJK, 2005)","plainCitation":"(VOINEA; TELEA; VAN WIJK, 2005)"},"citationItems":[{"id":2581,"uris":["http://zotero.org/users/892576/items/RKTD9QFR"],"uri":["http://zotero.org/users/892576/items/RKTD9QFR"]}]} </w:instrText>
      </w:r>
      <w:r w:rsidRPr="00717EAB">
        <w:fldChar w:fldCharType="separate"/>
      </w:r>
      <w:r w:rsidRPr="002F6ED6">
        <w:rPr>
          <w:rFonts w:cs="Times New Roman"/>
          <w:sz w:val="20"/>
          <w:lang w:val="en-US"/>
        </w:rPr>
        <w:t>(VOINEA; TELEA; VAN WIJK, 2005)</w:t>
      </w:r>
      <w:r w:rsidRPr="00717EAB">
        <w:fldChar w:fldCharType="end"/>
      </w:r>
      <w:r w:rsidRPr="002F6ED6">
        <w:rPr>
          <w:lang w:val="en-US"/>
        </w:rPr>
        <w:t xml:space="preserve">, authors </w:t>
      </w:r>
      <w:r w:rsidRPr="00717EAB">
        <w:fldChar w:fldCharType="begin"/>
      </w:r>
      <w:r w:rsidRPr="002F6ED6">
        <w:rPr>
          <w:lang w:val="en-US"/>
        </w:rPr>
        <w:instrText xml:space="preserve"> ADDIN ZOTERO_ITEM {"citationID":"135d86gdtt","properties":{"formattedCitation":"(GILBERT; KARAHALIOS, 2006)","plainCitation":"(GILBERT; KARAHALIOS, 2006)"},"citationItems":[{"id":2588,"uris":["http://zotero.org/users/892576/items/3T9VPQ3Z"],"uri":["http://zotero.org/users/892576/items/3T9VPQ3Z"]}]} </w:instrText>
      </w:r>
      <w:r w:rsidRPr="00717EAB">
        <w:fldChar w:fldCharType="separate"/>
      </w:r>
      <w:r w:rsidRPr="002F6ED6">
        <w:rPr>
          <w:rFonts w:cs="Times New Roman"/>
          <w:sz w:val="20"/>
          <w:lang w:val="en-US"/>
        </w:rPr>
        <w:t>(GILBERT; KARAHALIOS, 2006)</w:t>
      </w:r>
      <w:r w:rsidRPr="00717EAB">
        <w:fldChar w:fldCharType="end"/>
      </w:r>
      <w:r w:rsidRPr="002F6ED6">
        <w:rPr>
          <w:lang w:val="en-US"/>
        </w:rPr>
        <w:t xml:space="preserve">, and branch history </w:t>
      </w:r>
      <w:r w:rsidRPr="00717EAB">
        <w:fldChar w:fldCharType="begin"/>
      </w:r>
      <w:r w:rsidRPr="002F6ED6">
        <w:rPr>
          <w:lang w:val="en-US"/>
        </w:rPr>
        <w:instrText xml:space="preserve"> ADDIN ZOTERO_ITEM {"citationID":"1rsahgfjd5","properties":{"formattedCitation":"(ELSEN, 2013; HOZUMI, [N.a.]; KOIKE; CHU, 1997; PRESTON-WERNER, [N.a.])","plainCitation":"(ELSEN, 2013; HOZUMI, [N.a.]; KOIKE; CHU, 1997; PRESTON-WERNER, [N.a.])"},"citationItems":[{"id":2531,"uris":["http://zotero.org/users/892576/items/B89AB8Q5"],"uri":["http://zotero.org/users/892576/items/B89AB8Q5"]},{"id":2603,"uris":["http://zotero.org/users/892576/items/EUC2WHBJ"],"uri":["http://zotero.org/users/892576/items/EUC2WHBJ"]},{"id":2611,"uris":["http://zotero.org/users/892576/items/7B8BMB85"],"uri":["http://zotero.org/users/892576/items/7B8BMB85"]},{"id":2731,"uris":["http://zotero.org/users/892576/items/CQ7R7F9E"],"uri":["http://zotero.org/users/892576/items/CQ7R7F9E"]}]} </w:instrText>
      </w:r>
      <w:r w:rsidRPr="00717EAB">
        <w:fldChar w:fldCharType="separate"/>
      </w:r>
      <w:r w:rsidRPr="002F6ED6">
        <w:rPr>
          <w:rFonts w:cs="Times New Roman"/>
          <w:sz w:val="20"/>
          <w:lang w:val="en-US"/>
        </w:rPr>
        <w:t>(ELSEN, 2013; HOZUMI, [N.a.]; KOIKE; CHU, 1997; PRESTON-WERNER, [N.a.])</w:t>
      </w:r>
      <w:r w:rsidRPr="00717EAB">
        <w:fldChar w:fldCharType="end"/>
      </w:r>
      <w:r w:rsidRPr="002F6ED6">
        <w:rPr>
          <w:lang w:val="en-US"/>
        </w:rPr>
        <w:t>. The latter is the focus of DyeVC’s Commit History visualization.</w:t>
      </w:r>
    </w:p>
    <w:p w:rsidR="00867271" w:rsidRPr="002F6ED6" w:rsidRDefault="00867271" w:rsidP="00867271">
      <w:pPr>
        <w:rPr>
          <w:lang w:val="en-US"/>
        </w:rPr>
      </w:pPr>
      <w:r w:rsidRPr="002F6ED6">
        <w:rPr>
          <w:lang w:val="en-US"/>
        </w:rPr>
        <w:t xml:space="preserve">Most of these works were applied only to CVCSs. The only exception found were </w:t>
      </w:r>
      <w:r w:rsidRPr="00717EAB">
        <w:fldChar w:fldCharType="begin"/>
      </w:r>
      <w:r w:rsidRPr="002F6ED6">
        <w:rPr>
          <w:lang w:val="en-US"/>
        </w:rPr>
        <w:instrText xml:space="preserve"> ADDIN ZOTERO_ITEM {"citationID":"2d18503aa2","properties":{"formattedCitation":"(ELSEN, 2013; HOZUMI, [N.a.])","plainCitation":"(ELSEN, 2013; HOZUMI, [N.a.])"},"citationItems":[{"id":2531,"uris":["http://zotero.org/users/892576/items/B89AB8Q5"],"uri":["http://zotero.org/users/892576/items/B89AB8Q5"]},{"id":2611,"uris":["http://zotero.org/users/892576/items/7B8BMB85"],"uri":["http://zotero.org/users/892576/items/7B8BMB85"]}]} </w:instrText>
      </w:r>
      <w:r w:rsidRPr="00717EAB">
        <w:fldChar w:fldCharType="separate"/>
      </w:r>
      <w:r w:rsidRPr="002F6ED6">
        <w:rPr>
          <w:rFonts w:cs="Times New Roman"/>
          <w:sz w:val="20"/>
          <w:lang w:val="en-US"/>
        </w:rPr>
        <w:t>(ELSEN, 2013; HOZUMI, [N.a.])</w:t>
      </w:r>
      <w:r w:rsidRPr="00717EAB">
        <w:fldChar w:fldCharType="end"/>
      </w:r>
      <w:r w:rsidRPr="002F6ED6">
        <w:rPr>
          <w:lang w:val="en-US"/>
        </w:rPr>
        <w:t xml:space="preserve"> and </w:t>
      </w:r>
      <w:r w:rsidRPr="00717EAB">
        <w:fldChar w:fldCharType="begin"/>
      </w:r>
      <w:r w:rsidRPr="002F6ED6">
        <w:rPr>
          <w:lang w:val="en-US"/>
        </w:rPr>
        <w:instrText xml:space="preserve"> ADDIN ZOTERO_ITEM {"citationID":"22lscnos5h","properties":{"formattedCitation":"(PRESTON-WERNER, [N.a.])","plainCitation":"(PRESTON-WERNER, [N.a.])"},"citationItems":[{"id":2731,"uris":["http://zotero.org/users/892576/items/CQ7R7F9E"],"uri":["http://zotero.org/users/892576/items/CQ7R7F9E"]}]} </w:instrText>
      </w:r>
      <w:r w:rsidRPr="00717EAB">
        <w:fldChar w:fldCharType="separate"/>
      </w:r>
      <w:r w:rsidRPr="002F6ED6">
        <w:rPr>
          <w:rFonts w:cs="Times New Roman"/>
          <w:sz w:val="20"/>
          <w:lang w:val="en-US"/>
        </w:rPr>
        <w:t>(PRESTON-WERNER, [N.a.])</w:t>
      </w:r>
      <w:r w:rsidRPr="00717EAB">
        <w:fldChar w:fldCharType="end"/>
      </w:r>
      <w:r w:rsidRPr="002F6ED6">
        <w:rPr>
          <w:lang w:val="en-US"/>
        </w:rPr>
        <w:t>, which work with Git repositories, but look only at a local repository, not showing, for example, where a given commit can be found.</w:t>
      </w:r>
    </w:p>
    <w:p w:rsidR="00867271" w:rsidRDefault="00867271" w:rsidP="00867271">
      <w:pPr>
        <w:rPr>
          <w:lang w:val="en-US"/>
        </w:rPr>
      </w:pPr>
      <w:r w:rsidRPr="002F6ED6">
        <w:rPr>
          <w:lang w:val="en-US"/>
        </w:rPr>
        <w:t>Regarding the topology view in DyeVC, we could not find any similar work.</w:t>
      </w:r>
    </w:p>
    <w:p w:rsidR="00867271" w:rsidRPr="00867271" w:rsidRDefault="00867271" w:rsidP="00867271">
      <w:pPr>
        <w:rPr>
          <w:lang w:val="en-US"/>
        </w:rPr>
      </w:pPr>
    </w:p>
    <w:p w:rsidR="00871856" w:rsidRPr="00717EAB" w:rsidRDefault="00871856">
      <w:pPr>
        <w:spacing w:after="200" w:line="276" w:lineRule="auto"/>
        <w:ind w:firstLine="0"/>
        <w:jc w:val="left"/>
        <w:rPr>
          <w:rFonts w:eastAsia="Times New Roman" w:cs="Times New Roman"/>
          <w:sz w:val="20"/>
          <w:szCs w:val="20"/>
          <w:lang w:val="en-US"/>
        </w:rPr>
      </w:pPr>
      <w:r w:rsidRPr="00717EAB">
        <w:rPr>
          <w:lang w:val="en-US"/>
        </w:rPr>
        <w:br w:type="page"/>
      </w:r>
    </w:p>
    <w:p w:rsidR="00E274CE" w:rsidRPr="00717EAB" w:rsidRDefault="00D3439D" w:rsidP="00D3439D">
      <w:pPr>
        <w:pStyle w:val="Bibliografia1"/>
      </w:pPr>
      <w:r>
        <w:fldChar w:fldCharType="begin"/>
      </w:r>
      <w:r>
        <w:instrText xml:space="preserve"> TC  </w:instrText>
      </w:r>
      <w:bookmarkStart w:id="13" w:name="_Toc394512845"/>
      <w:r>
        <w:instrText>Bibliography</w:instrText>
      </w:r>
      <w:bookmarkEnd w:id="13"/>
      <w:r>
        <w:instrText xml:space="preserve"> \l 1 </w:instrText>
      </w:r>
      <w:r>
        <w:fldChar w:fldCharType="end"/>
      </w:r>
      <w:r>
        <w:t>Bibliography</w:t>
      </w:r>
    </w:p>
    <w:p w:rsidR="008B3B09" w:rsidRPr="008B3B09" w:rsidRDefault="00871856" w:rsidP="008B3B09">
      <w:pPr>
        <w:pStyle w:val="Bibliografia"/>
        <w:rPr>
          <w:rFonts w:cs="Times New Roman"/>
          <w:lang w:val="en-US"/>
        </w:rPr>
      </w:pPr>
      <w:r w:rsidRPr="00717EAB">
        <w:rPr>
          <w:lang w:val="en-US"/>
        </w:rPr>
        <w:fldChar w:fldCharType="begin"/>
      </w:r>
      <w:r w:rsidR="00A72E65">
        <w:rPr>
          <w:lang w:val="en-US"/>
        </w:rPr>
        <w:instrText xml:space="preserve"> ADDIN ZOTERO_BIBL {"custom":[]} </w:instrText>
      </w:r>
      <w:r w:rsidRPr="00717EAB">
        <w:rPr>
          <w:lang w:val="en-US"/>
        </w:rPr>
        <w:fldChar w:fldCharType="separate"/>
      </w:r>
      <w:r w:rsidR="008B3B09" w:rsidRPr="008B3B09">
        <w:rPr>
          <w:rFonts w:cs="Times New Roman"/>
          <w:lang w:val="en-US"/>
        </w:rPr>
        <w:t xml:space="preserve">BIEHL, J. T.; CZERWINSKI, M.; SMITH, G.; ROBERTSON, G. G. FASTDash: A Visual Dashboard for Fostering Awareness in Software Teams. CHI ’07, 2007, New York, NY, USA: ACM, 2007. p. 1313–1322. . Accessed: 3 may 2014. </w:t>
      </w:r>
    </w:p>
    <w:p w:rsidR="008B3B09" w:rsidRPr="008B3B09" w:rsidRDefault="008B3B09" w:rsidP="008B3B09">
      <w:pPr>
        <w:pStyle w:val="Bibliografia"/>
        <w:rPr>
          <w:rFonts w:cs="Times New Roman"/>
          <w:lang w:val="en-US"/>
        </w:rPr>
      </w:pPr>
      <w:r w:rsidRPr="008B3B09">
        <w:rPr>
          <w:rFonts w:cs="Times New Roman"/>
          <w:lang w:val="en-US"/>
        </w:rPr>
        <w:t xml:space="preserve">BRUN, Y.; HOLMES, R.; ERNST, M. D.; NOTKIN, D. Proactive detection of collaboration conflicts. ESEC/FSE ’11, sep. 2011, New York, NY, USA: ACM, sep. 2011. p. 168–178. </w:t>
      </w:r>
    </w:p>
    <w:p w:rsidR="008B3B09" w:rsidRPr="008B3B09" w:rsidRDefault="008B3B09" w:rsidP="008B3B09">
      <w:pPr>
        <w:pStyle w:val="Bibliografia"/>
        <w:rPr>
          <w:rFonts w:cs="Times New Roman"/>
          <w:lang w:val="en-US"/>
        </w:rPr>
      </w:pPr>
      <w:r w:rsidRPr="008B3B09">
        <w:rPr>
          <w:rFonts w:cs="Times New Roman"/>
          <w:lang w:val="en-US"/>
        </w:rPr>
        <w:t xml:space="preserve">COLLBERG, C.; KOBOUROV, S.; NAGRA, J.; PITTS, J.; WAMPLER, K. A System for Graph-based Visualization of the Evolution of Software. SoftVis ’03, 2003, New York, NY, USA: ACM, 2003. p. 77–ff. . Accessed: 4 may 2014. </w:t>
      </w:r>
    </w:p>
    <w:p w:rsidR="008B3B09" w:rsidRPr="008B3B09" w:rsidRDefault="008B3B09" w:rsidP="008B3B09">
      <w:pPr>
        <w:pStyle w:val="Bibliografia"/>
        <w:rPr>
          <w:rFonts w:cs="Times New Roman"/>
          <w:lang w:val="en-US"/>
        </w:rPr>
      </w:pPr>
      <w:r w:rsidRPr="008B3B09">
        <w:rPr>
          <w:rFonts w:cs="Times New Roman"/>
          <w:lang w:val="en-US"/>
        </w:rPr>
        <w:t xml:space="preserve">DA SILVA, I. A.; CHEN, P. H.; VAN DER WESTHUIZEN, C.; RIPLEY, R. M.; VAN DER HOEK, A. Lighthouse: coordination through emerging design. eclipse ’06, oct. 2006, New York, NY, USA: ACM, oct. 2006. p. 11–15. </w:t>
      </w:r>
    </w:p>
    <w:p w:rsidR="008B3B09" w:rsidRPr="008B3B09" w:rsidRDefault="008B3B09" w:rsidP="008B3B09">
      <w:pPr>
        <w:pStyle w:val="Bibliografia"/>
        <w:rPr>
          <w:rFonts w:cs="Times New Roman"/>
          <w:lang w:val="en-US"/>
        </w:rPr>
      </w:pPr>
      <w:r w:rsidRPr="008B3B09">
        <w:rPr>
          <w:rFonts w:cs="Times New Roman"/>
          <w:lang w:val="en-US"/>
        </w:rPr>
        <w:t xml:space="preserve">DEWAN, P.; HEGDE, R. Semi-synchronous conflict detection and resolution in asynchronous software development. ECSCW 2007, sep. 2007, Limerick, Ireland: Springer London, sep. 2007. p. 159–178. </w:t>
      </w:r>
    </w:p>
    <w:p w:rsidR="008B3B09" w:rsidRPr="008B3B09" w:rsidRDefault="008B3B09" w:rsidP="008B3B09">
      <w:pPr>
        <w:pStyle w:val="Bibliografia"/>
        <w:rPr>
          <w:rFonts w:cs="Times New Roman"/>
          <w:lang w:val="en-US"/>
        </w:rPr>
      </w:pPr>
      <w:r w:rsidRPr="008B3B09">
        <w:rPr>
          <w:rFonts w:cs="Times New Roman"/>
          <w:lang w:val="en-US"/>
        </w:rPr>
        <w:t xml:space="preserve">DIEHL, S. </w:t>
      </w:r>
      <w:r w:rsidRPr="008B3B09">
        <w:rPr>
          <w:rFonts w:cs="Times New Roman"/>
          <w:i/>
          <w:iCs/>
          <w:lang w:val="en-US"/>
        </w:rPr>
        <w:t>Software Visualization: Visualizing the Structure, Behaviour, and Evolution of Software</w:t>
      </w:r>
      <w:r w:rsidRPr="008B3B09">
        <w:rPr>
          <w:rFonts w:cs="Times New Roman"/>
          <w:lang w:val="en-US"/>
        </w:rPr>
        <w:t xml:space="preserve">. 2007 edition ed. Berlin ; New York: Springer, 2007. </w:t>
      </w:r>
    </w:p>
    <w:p w:rsidR="008B3B09" w:rsidRPr="008B3B09" w:rsidRDefault="008B3B09" w:rsidP="008B3B09">
      <w:pPr>
        <w:pStyle w:val="Bibliografia"/>
        <w:rPr>
          <w:rFonts w:cs="Times New Roman"/>
          <w:lang w:val="en-US"/>
        </w:rPr>
      </w:pPr>
      <w:r w:rsidRPr="008B3B09">
        <w:rPr>
          <w:rFonts w:cs="Times New Roman"/>
          <w:lang w:val="en-US"/>
        </w:rPr>
        <w:t xml:space="preserve">DOURISH, P.; BELLOTTI, V. Awareness and Coordination in Shared Workspaces. CSCW ’92, 1992, New York, NY, USA: ACM, 1992. p. 107–114. . Accessed: 5 mar. 2014. </w:t>
      </w:r>
    </w:p>
    <w:p w:rsidR="008B3B09" w:rsidRPr="008B3B09" w:rsidRDefault="008B3B09" w:rsidP="008B3B09">
      <w:pPr>
        <w:pStyle w:val="Bibliografia"/>
        <w:rPr>
          <w:rFonts w:cs="Times New Roman"/>
          <w:lang w:val="en-US"/>
        </w:rPr>
      </w:pPr>
      <w:r w:rsidRPr="008B3B09">
        <w:rPr>
          <w:rFonts w:cs="Times New Roman"/>
          <w:lang w:val="en-US"/>
        </w:rPr>
        <w:t xml:space="preserve">ELSEN, S. VisGi: Visualizing Git branches. In: 2013 FIRST IEEE WORKING CONFERENCE ON SOFTWARE VISUALIZATION (VISSOFT), sep. 2013, Eindhoven, Netherlands: IEEE, sep. 2013. p. 1–4. </w:t>
      </w:r>
    </w:p>
    <w:p w:rsidR="008B3B09" w:rsidRPr="008B3B09" w:rsidRDefault="008B3B09" w:rsidP="008B3B09">
      <w:pPr>
        <w:pStyle w:val="Bibliografia"/>
        <w:rPr>
          <w:rFonts w:cs="Times New Roman"/>
          <w:lang w:val="en-US"/>
        </w:rPr>
      </w:pPr>
      <w:r w:rsidRPr="008B3B09">
        <w:rPr>
          <w:rFonts w:cs="Times New Roman"/>
          <w:lang w:val="en-US"/>
        </w:rPr>
        <w:t xml:space="preserve">ESTUBLIER, J. Software configuration management: a roadmap. ICSE ’00, may 2000, New York, NY, USA: ACM, may 2000. p. 279–289. </w:t>
      </w:r>
    </w:p>
    <w:p w:rsidR="008B3B09" w:rsidRPr="008B3B09" w:rsidRDefault="008B3B09" w:rsidP="008B3B09">
      <w:pPr>
        <w:pStyle w:val="Bibliografia"/>
        <w:rPr>
          <w:rFonts w:cs="Times New Roman"/>
          <w:lang w:val="en-US"/>
        </w:rPr>
      </w:pPr>
      <w:r w:rsidRPr="008B3B09">
        <w:rPr>
          <w:rFonts w:cs="Times New Roman"/>
          <w:lang w:val="en-US"/>
        </w:rPr>
        <w:t xml:space="preserve">FITZPATRICK, G.; MARSHALL, P.; PHILLIPS, A. CVS Integration with Notification and Chat: Lightweight Software Team Collaboration. CSCW ’06, 2006, New York, NY, USA: ACM, 2006. p. 49–58. . Accessed: 24 jun. 2014. </w:t>
      </w:r>
    </w:p>
    <w:p w:rsidR="008B3B09" w:rsidRPr="008B3B09" w:rsidRDefault="008B3B09" w:rsidP="008B3B09">
      <w:pPr>
        <w:pStyle w:val="Bibliografia"/>
        <w:rPr>
          <w:rFonts w:cs="Times New Roman"/>
          <w:lang w:val="en-US"/>
        </w:rPr>
      </w:pPr>
      <w:r w:rsidRPr="008B3B09">
        <w:rPr>
          <w:rFonts w:cs="Times New Roman"/>
          <w:lang w:val="en-US"/>
        </w:rPr>
        <w:t xml:space="preserve">FUKS, H.; RAPOSO, A.; GEROSA, M. A.; PIMENTEL, M.; LUCENA, C. J. The 3c collaboration model. In: KOCK, N. (Org.). </w:t>
      </w:r>
      <w:r w:rsidRPr="008B3B09">
        <w:rPr>
          <w:rFonts w:cs="Times New Roman"/>
          <w:i/>
          <w:iCs/>
          <w:lang w:val="en-US"/>
        </w:rPr>
        <w:t>The Encyclopedia of E-Collaboration</w:t>
      </w:r>
      <w:r w:rsidRPr="008B3B09">
        <w:rPr>
          <w:rFonts w:cs="Times New Roman"/>
          <w:lang w:val="en-US"/>
        </w:rPr>
        <w:t xml:space="preserve">. New York, NY, USA: Information Science Reference, 2007. p. 637–644. </w:t>
      </w:r>
    </w:p>
    <w:p w:rsidR="008B3B09" w:rsidRPr="008B3B09" w:rsidRDefault="008B3B09" w:rsidP="008B3B09">
      <w:pPr>
        <w:pStyle w:val="Bibliografia"/>
        <w:rPr>
          <w:rFonts w:cs="Times New Roman"/>
          <w:lang w:val="en-US"/>
        </w:rPr>
      </w:pPr>
      <w:r w:rsidRPr="008B3B09">
        <w:rPr>
          <w:rFonts w:cs="Times New Roman"/>
          <w:lang w:val="en-US"/>
        </w:rPr>
        <w:t xml:space="preserve">GILBERT, E.; KARAHALIOS, K. LifeSource: Two CVS Visualizations. CHI EA ’06, 2006, New York, NY, USA: ACM, 2006. p. 791–796. . Accessed: 4 may 2014. </w:t>
      </w:r>
    </w:p>
    <w:p w:rsidR="008B3B09" w:rsidRPr="008B3B09" w:rsidRDefault="008B3B09" w:rsidP="008B3B09">
      <w:pPr>
        <w:pStyle w:val="Bibliografia"/>
        <w:rPr>
          <w:rFonts w:cs="Times New Roman"/>
          <w:lang w:val="en-US"/>
        </w:rPr>
      </w:pPr>
      <w:r w:rsidRPr="008B3B09">
        <w:rPr>
          <w:rFonts w:cs="Times New Roman"/>
          <w:lang w:val="en-US"/>
        </w:rPr>
        <w:t xml:space="preserve">GOODMAN, L. A. Snowball Sampling. </w:t>
      </w:r>
      <w:r w:rsidRPr="008B3B09">
        <w:rPr>
          <w:rFonts w:cs="Times New Roman"/>
          <w:i/>
          <w:iCs/>
          <w:lang w:val="en-US"/>
        </w:rPr>
        <w:t>The Annals of Mathematical Statistics</w:t>
      </w:r>
      <w:r w:rsidRPr="008B3B09">
        <w:rPr>
          <w:rFonts w:cs="Times New Roman"/>
          <w:lang w:val="en-US"/>
        </w:rPr>
        <w:t>, MR: MR124140Zbl: 0099.14203, v. 32, n. 1, p. 148–170, mar. 1961. Accessed: 31 jul. 2014.</w:t>
      </w:r>
    </w:p>
    <w:p w:rsidR="008B3B09" w:rsidRPr="008B3B09" w:rsidRDefault="008B3B09" w:rsidP="008B3B09">
      <w:pPr>
        <w:pStyle w:val="Bibliografia"/>
        <w:rPr>
          <w:rFonts w:cs="Times New Roman"/>
          <w:lang w:val="en-US"/>
        </w:rPr>
      </w:pPr>
      <w:r w:rsidRPr="008B3B09">
        <w:rPr>
          <w:rFonts w:cs="Times New Roman"/>
          <w:lang w:val="en-US"/>
        </w:rPr>
        <w:t xml:space="preserve">GUIMARÃES, M. L.; SILVA, A. R. Improving early detection of software merge conflicts. ICSE 2012, jun. 2012, Piscataway, NJ, USA: IEEE Press, jun. 2012. p. 342–352. </w:t>
      </w:r>
    </w:p>
    <w:p w:rsidR="008B3B09" w:rsidRPr="008B3B09" w:rsidRDefault="008B3B09" w:rsidP="008B3B09">
      <w:pPr>
        <w:pStyle w:val="Bibliografia"/>
        <w:rPr>
          <w:rFonts w:cs="Times New Roman"/>
          <w:lang w:val="en-US"/>
        </w:rPr>
      </w:pPr>
      <w:r w:rsidRPr="008B3B09">
        <w:rPr>
          <w:rFonts w:cs="Times New Roman"/>
          <w:lang w:val="en-US"/>
        </w:rPr>
        <w:t xml:space="preserve">GUTWIN, C.; GREENBERG, S.; ROSEMAN, M. Workspace Awareness in Real-Time Distributed Groupware: Framework, Widgets, and Evaluation - Springer. In: SASSE, M. A.; CUNNINGHAM, R. J.; WINDER, R. L. (Org.). </w:t>
      </w:r>
      <w:r w:rsidRPr="008B3B09">
        <w:rPr>
          <w:rFonts w:cs="Times New Roman"/>
          <w:i/>
          <w:iCs/>
          <w:lang w:val="en-US"/>
        </w:rPr>
        <w:t>People and Computers XI</w:t>
      </w:r>
      <w:r w:rsidRPr="008B3B09">
        <w:rPr>
          <w:rFonts w:cs="Times New Roman"/>
          <w:lang w:val="en-US"/>
        </w:rPr>
        <w:t xml:space="preserve">. London: Springer London, 1996. p. 281–298. . Accessed: 22 jun. 2014. </w:t>
      </w:r>
    </w:p>
    <w:p w:rsidR="008B3B09" w:rsidRPr="008B3B09" w:rsidRDefault="008B3B09" w:rsidP="008B3B09">
      <w:pPr>
        <w:pStyle w:val="Bibliografia"/>
        <w:rPr>
          <w:rFonts w:cs="Times New Roman"/>
          <w:lang w:val="en-US"/>
        </w:rPr>
      </w:pPr>
      <w:r w:rsidRPr="008B3B09">
        <w:rPr>
          <w:rFonts w:cs="Times New Roman"/>
          <w:lang w:val="en-US"/>
        </w:rPr>
        <w:t xml:space="preserve">HOZUMI, T. </w:t>
      </w:r>
      <w:r w:rsidRPr="008B3B09">
        <w:rPr>
          <w:rFonts w:cs="Times New Roman"/>
          <w:i/>
          <w:iCs/>
          <w:lang w:val="en-US"/>
        </w:rPr>
        <w:t>Visugit</w:t>
      </w:r>
      <w:r w:rsidRPr="008B3B09">
        <w:rPr>
          <w:rFonts w:cs="Times New Roman"/>
          <w:lang w:val="en-US"/>
        </w:rPr>
        <w:t xml:space="preserve">. Available: &lt;https://github.com/hozumi/visugit&gt;. Accessed: 4 may 2014. </w:t>
      </w:r>
    </w:p>
    <w:p w:rsidR="008B3B09" w:rsidRPr="008B3B09" w:rsidRDefault="008B3B09" w:rsidP="008B3B09">
      <w:pPr>
        <w:pStyle w:val="Bibliografia"/>
        <w:rPr>
          <w:rFonts w:cs="Times New Roman"/>
          <w:lang w:val="en-US"/>
        </w:rPr>
      </w:pPr>
      <w:r w:rsidRPr="008B3B09">
        <w:rPr>
          <w:rFonts w:cs="Times New Roman"/>
          <w:lang w:val="en-US"/>
        </w:rPr>
        <w:t xml:space="preserve">KOIKE, H.; CHU, H.-C. VRCS: integrating version control and module management using interactive three-dimensional graphics. In: 1997 IEEE SYMPOSIUM ON VISUAL LANGUAGES, 1997. PROCEEDINGS, sep. 1997, Isle of Capri, Italy: IEEE, sep. 1997. p. 168–173. </w:t>
      </w:r>
    </w:p>
    <w:p w:rsidR="008B3B09" w:rsidRPr="008B3B09" w:rsidRDefault="008B3B09" w:rsidP="008B3B09">
      <w:pPr>
        <w:pStyle w:val="Bibliografia"/>
        <w:rPr>
          <w:rFonts w:cs="Times New Roman"/>
          <w:lang w:val="en-US"/>
        </w:rPr>
      </w:pPr>
      <w:r w:rsidRPr="008B3B09">
        <w:rPr>
          <w:rFonts w:cs="Times New Roman"/>
          <w:lang w:val="en-US"/>
        </w:rPr>
        <w:t xml:space="preserve">LANZA, M. The Evolution Matrix: Recovering Software Evolution Using Software Visualization Techniques. IWPSE ’01, 2001, New York, NY, USA: ACM, 2001. p. 37–42. . Accessed: 15 feb. 2014. </w:t>
      </w:r>
    </w:p>
    <w:p w:rsidR="008B3B09" w:rsidRPr="008B3B09" w:rsidRDefault="008B3B09" w:rsidP="008B3B09">
      <w:pPr>
        <w:pStyle w:val="Bibliografia"/>
        <w:rPr>
          <w:rFonts w:cs="Times New Roman"/>
        </w:rPr>
      </w:pPr>
      <w:r w:rsidRPr="008B3B09">
        <w:rPr>
          <w:rFonts w:cs="Times New Roman"/>
        </w:rPr>
        <w:t xml:space="preserve">MURTA, L. G. P. </w:t>
      </w:r>
      <w:r w:rsidRPr="008B3B09">
        <w:rPr>
          <w:rFonts w:cs="Times New Roman"/>
          <w:i/>
          <w:iCs/>
        </w:rPr>
        <w:t>Gerência de Configuração no Desenvolvimento Baseado em Componentes</w:t>
      </w:r>
      <w:r w:rsidRPr="008B3B09">
        <w:rPr>
          <w:rFonts w:cs="Times New Roman"/>
        </w:rPr>
        <w:t xml:space="preserve">. 2006. 213 f. UFRJ, COPPE, Rio de Janeiro, Brasil, 2006. </w:t>
      </w:r>
    </w:p>
    <w:p w:rsidR="008B3B09" w:rsidRPr="008B3B09" w:rsidRDefault="008B3B09" w:rsidP="008B3B09">
      <w:pPr>
        <w:pStyle w:val="Bibliografia"/>
        <w:rPr>
          <w:rFonts w:cs="Times New Roman"/>
          <w:lang w:val="en-US"/>
        </w:rPr>
      </w:pPr>
      <w:r w:rsidRPr="008B3B09">
        <w:rPr>
          <w:rFonts w:cs="Times New Roman"/>
        </w:rPr>
        <w:t xml:space="preserve">PRESTON-WERNER, T. </w:t>
      </w:r>
      <w:r w:rsidRPr="008B3B09">
        <w:rPr>
          <w:rFonts w:cs="Times New Roman"/>
          <w:i/>
          <w:iCs/>
        </w:rPr>
        <w:t>GitHub’s Network Graph</w:t>
      </w:r>
      <w:r w:rsidRPr="008B3B09">
        <w:rPr>
          <w:rFonts w:cs="Times New Roman"/>
        </w:rPr>
        <w:t xml:space="preserve">. </w:t>
      </w:r>
      <w:r w:rsidRPr="008B3B09">
        <w:rPr>
          <w:rFonts w:cs="Times New Roman"/>
          <w:lang w:val="en-US"/>
        </w:rPr>
        <w:t xml:space="preserve">Available: &lt;https://github.com/blog/39-say-hello-to-the-network-graph-visualizer&gt;. Accessed: 16 feb. 2014. </w:t>
      </w:r>
    </w:p>
    <w:p w:rsidR="008B3B09" w:rsidRPr="008B3B09" w:rsidRDefault="008B3B09" w:rsidP="008B3B09">
      <w:pPr>
        <w:pStyle w:val="Bibliografia"/>
        <w:rPr>
          <w:rFonts w:cs="Times New Roman"/>
          <w:lang w:val="en-US"/>
        </w:rPr>
      </w:pPr>
      <w:r w:rsidRPr="008B3B09">
        <w:rPr>
          <w:rFonts w:cs="Times New Roman"/>
          <w:lang w:val="en-US"/>
        </w:rPr>
        <w:t xml:space="preserve">ROCHKIND, M. J. The source code control system. </w:t>
      </w:r>
      <w:r w:rsidRPr="008B3B09">
        <w:rPr>
          <w:rFonts w:cs="Times New Roman"/>
          <w:i/>
          <w:iCs/>
          <w:lang w:val="en-US"/>
        </w:rPr>
        <w:t>IEEE Transactions on Software Engineering. (TSE)</w:t>
      </w:r>
      <w:r w:rsidRPr="008B3B09">
        <w:rPr>
          <w:rFonts w:cs="Times New Roman"/>
          <w:lang w:val="en-US"/>
        </w:rPr>
        <w:t>, v. 1, n. 4, p. 364–470, dec. 1975. Accessed: 28 aug. 2012.</w:t>
      </w:r>
    </w:p>
    <w:p w:rsidR="008B3B09" w:rsidRPr="008B3B09" w:rsidRDefault="008B3B09" w:rsidP="008B3B09">
      <w:pPr>
        <w:pStyle w:val="Bibliografia"/>
        <w:rPr>
          <w:rFonts w:cs="Times New Roman"/>
          <w:lang w:val="en-US"/>
        </w:rPr>
      </w:pPr>
      <w:r w:rsidRPr="008B3B09">
        <w:rPr>
          <w:rFonts w:cs="Times New Roman"/>
          <w:lang w:val="en-US"/>
        </w:rPr>
        <w:t xml:space="preserve">SARMA, A.; VAN DER HOEK, A. Palantir: coordinating distributed workspaces. In: COMPUTER SOFTWARE AND APPLICATIONS CONFERENCE, 2002. COMPSAC 2002. PROCEEDINGS. 26TH ANNUAL INTERNATIONAL, aug. 2002, Oxford, United Kingdom: IEEE, aug. 2002. p. 1093 – 1097. </w:t>
      </w:r>
    </w:p>
    <w:p w:rsidR="008B3B09" w:rsidRPr="008B3B09" w:rsidRDefault="008B3B09" w:rsidP="008B3B09">
      <w:pPr>
        <w:pStyle w:val="Bibliografia"/>
        <w:rPr>
          <w:rFonts w:cs="Times New Roman"/>
          <w:lang w:val="en-US"/>
        </w:rPr>
      </w:pPr>
      <w:r w:rsidRPr="008B3B09">
        <w:rPr>
          <w:rFonts w:cs="Times New Roman"/>
          <w:lang w:val="en-US"/>
        </w:rPr>
        <w:t xml:space="preserve">STEINMACHER, I.; CHAVES, A.; GEROSA, M. Awareness Support in Distributed Software Development: A Systematic Review and Mapping of the Literature. </w:t>
      </w:r>
      <w:r w:rsidRPr="008B3B09">
        <w:rPr>
          <w:rFonts w:cs="Times New Roman"/>
          <w:i/>
          <w:iCs/>
          <w:lang w:val="en-US"/>
        </w:rPr>
        <w:t>Computer Supported Cooperative Work (CSCW)</w:t>
      </w:r>
      <w:r w:rsidRPr="008B3B09">
        <w:rPr>
          <w:rFonts w:cs="Times New Roman"/>
          <w:lang w:val="en-US"/>
        </w:rPr>
        <w:t>, p. 1–46, may 2012. Accessed: 14 oct. 2012.</w:t>
      </w:r>
    </w:p>
    <w:p w:rsidR="008B3B09" w:rsidRPr="008B3B09" w:rsidRDefault="008B3B09" w:rsidP="008B3B09">
      <w:pPr>
        <w:pStyle w:val="Bibliografia"/>
        <w:rPr>
          <w:rFonts w:cs="Times New Roman"/>
          <w:lang w:val="en-US"/>
        </w:rPr>
      </w:pPr>
      <w:r w:rsidRPr="008B3B09">
        <w:rPr>
          <w:rFonts w:cs="Times New Roman"/>
          <w:lang w:val="en-US"/>
        </w:rPr>
        <w:t xml:space="preserve">VOINEA, L.; TELEA, A.; VAN WIJK, J. J. CVSscan: Visualization of Code Evolution. SoftVis ’05, 2005, New York, NY, USA: ACM, 2005. p. 47–56. . Accessed: 23 apr. 2014. </w:t>
      </w:r>
    </w:p>
    <w:p w:rsidR="008B3B09" w:rsidRPr="008B3B09" w:rsidRDefault="008B3B09" w:rsidP="008B3B09">
      <w:pPr>
        <w:pStyle w:val="Bibliografia"/>
        <w:rPr>
          <w:rFonts w:cs="Times New Roman"/>
          <w:lang w:val="en-US"/>
        </w:rPr>
      </w:pPr>
      <w:r w:rsidRPr="008B3B09">
        <w:rPr>
          <w:rFonts w:cs="Times New Roman"/>
          <w:lang w:val="en-US"/>
        </w:rPr>
        <w:t xml:space="preserve">WLOKA, J.; RYDER, B.; TIP, F.; REN, X. Safe-commit analysis to facilitate team software development. ICSE ’09, may 2009, Washington, DC, USA: IEEE Computer Society, may 2009. p. 507–517. </w:t>
      </w:r>
    </w:p>
    <w:p w:rsidR="00895E77" w:rsidRPr="00717EAB" w:rsidRDefault="00871856" w:rsidP="00871856">
      <w:pPr>
        <w:pStyle w:val="RefernciasBibliogrficas"/>
        <w:ind w:left="0" w:firstLine="0"/>
        <w:rPr>
          <w:lang w:val="en-US"/>
        </w:rPr>
      </w:pPr>
      <w:r w:rsidRPr="00717EAB">
        <w:rPr>
          <w:lang w:val="en-US"/>
        </w:rPr>
        <w:fldChar w:fldCharType="end"/>
      </w:r>
    </w:p>
    <w:sectPr w:rsidR="00895E77" w:rsidRPr="00717EAB" w:rsidSect="001C7BBB">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B0F" w:rsidRDefault="00926B0F" w:rsidP="00EA4B57">
      <w:pPr>
        <w:spacing w:line="240" w:lineRule="auto"/>
      </w:pPr>
      <w:r>
        <w:separator/>
      </w:r>
    </w:p>
    <w:p w:rsidR="00926B0F" w:rsidRDefault="00926B0F"/>
  </w:endnote>
  <w:endnote w:type="continuationSeparator" w:id="0">
    <w:p w:rsidR="00926B0F" w:rsidRDefault="00926B0F" w:rsidP="00EA4B57">
      <w:pPr>
        <w:spacing w:line="240" w:lineRule="auto"/>
      </w:pPr>
      <w:r>
        <w:continuationSeparator/>
      </w:r>
    </w:p>
    <w:p w:rsidR="00926B0F" w:rsidRDefault="00926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altName w:val="Palatino Linotype"/>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B0F" w:rsidRDefault="00926B0F" w:rsidP="00EA4B57">
      <w:pPr>
        <w:spacing w:line="240" w:lineRule="auto"/>
      </w:pPr>
      <w:r>
        <w:separator/>
      </w:r>
    </w:p>
    <w:p w:rsidR="00926B0F" w:rsidRDefault="00926B0F"/>
  </w:footnote>
  <w:footnote w:type="continuationSeparator" w:id="0">
    <w:p w:rsidR="00926B0F" w:rsidRDefault="00926B0F" w:rsidP="00EA4B57">
      <w:pPr>
        <w:spacing w:line="240" w:lineRule="auto"/>
      </w:pPr>
      <w:r>
        <w:continuationSeparator/>
      </w:r>
    </w:p>
    <w:p w:rsidR="00926B0F" w:rsidRDefault="00926B0F"/>
  </w:footnote>
  <w:footnote w:id="1">
    <w:p w:rsidR="002305D6" w:rsidRPr="00ED268C" w:rsidRDefault="002305D6" w:rsidP="00871856">
      <w:pPr>
        <w:pStyle w:val="Textodenotaderodap"/>
      </w:pPr>
      <w:r>
        <w:rPr>
          <w:rStyle w:val="Refdenotaderodap"/>
        </w:rPr>
        <w:footnoteRef/>
      </w:r>
      <w:r w:rsidRPr="00ED268C">
        <w:t xml:space="preserve"> http://svnnotifier.tigris.org/</w:t>
      </w:r>
      <w:r>
        <w:t xml:space="preserve"> (2012)</w:t>
      </w:r>
    </w:p>
  </w:footnote>
  <w:footnote w:id="2">
    <w:p w:rsidR="002305D6" w:rsidRPr="00ED268C" w:rsidRDefault="002305D6" w:rsidP="00871856">
      <w:pPr>
        <w:pStyle w:val="Textodenotaderodap"/>
      </w:pPr>
      <w:r>
        <w:rPr>
          <w:rStyle w:val="Refdenotaderodap"/>
        </w:rPr>
        <w:footnoteRef/>
      </w:r>
      <w:r w:rsidRPr="00ED268C">
        <w:t xml:space="preserve"> https://github.com/pocorall/scm-notifier</w:t>
      </w:r>
      <w:r>
        <w:t xml:space="preserve"> (2012)</w:t>
      </w:r>
    </w:p>
  </w:footnote>
  <w:footnote w:id="3">
    <w:p w:rsidR="002305D6" w:rsidRPr="00ED268C" w:rsidRDefault="002305D6" w:rsidP="00871856">
      <w:pPr>
        <w:pStyle w:val="Textodenotaderodap"/>
      </w:pPr>
      <w:r>
        <w:rPr>
          <w:rStyle w:val="Refdenotaderodap"/>
        </w:rPr>
        <w:footnoteRef/>
      </w:r>
      <w:r w:rsidRPr="00ED268C">
        <w:t xml:space="preserve"> http://tools.tortoisesvn.net/CommitMonitor.html</w:t>
      </w:r>
      <w:r>
        <w:t xml:space="preserve"> (2013)</w:t>
      </w:r>
    </w:p>
  </w:footnote>
  <w:footnote w:id="4">
    <w:p w:rsidR="002305D6" w:rsidRPr="00ED268C" w:rsidRDefault="002305D6" w:rsidP="00871856">
      <w:pPr>
        <w:pStyle w:val="Textodenotaderodap"/>
      </w:pPr>
      <w:r>
        <w:rPr>
          <w:rStyle w:val="Refdenotaderodap"/>
        </w:rPr>
        <w:footnoteRef/>
      </w:r>
      <w:r w:rsidRPr="00ED268C">
        <w:t xml:space="preserve"> http://code.google.com/p/svnradar/</w:t>
      </w:r>
      <w:r>
        <w:t xml:space="preserve"> (2011)</w:t>
      </w:r>
    </w:p>
  </w:footnote>
  <w:footnote w:id="5">
    <w:p w:rsidR="002305D6" w:rsidRPr="00ED268C" w:rsidRDefault="002305D6" w:rsidP="00871856">
      <w:pPr>
        <w:pStyle w:val="Textodenotaderodap"/>
      </w:pPr>
      <w:r>
        <w:rPr>
          <w:rStyle w:val="Refdenotaderodap"/>
        </w:rPr>
        <w:footnoteRef/>
      </w:r>
      <w:r w:rsidRPr="00ED268C">
        <w:t xml:space="preserve"> http://www.fsmpi.uni-bayreuth.de/~dun3/hg-commit-monitor</w:t>
      </w:r>
      <w:r>
        <w:t xml:space="preserve"> (2009)</w:t>
      </w:r>
    </w:p>
  </w:footnote>
  <w:footnote w:id="6">
    <w:p w:rsidR="002305D6" w:rsidRPr="008F44FC" w:rsidRDefault="002305D6" w:rsidP="00871856">
      <w:pPr>
        <w:pStyle w:val="Textodenotaderodap"/>
      </w:pPr>
      <w:r>
        <w:rPr>
          <w:rStyle w:val="Refdenotaderodap"/>
        </w:rPr>
        <w:footnoteRef/>
      </w:r>
      <w:r>
        <w:t xml:space="preserve"> </w:t>
      </w:r>
      <w:r w:rsidRPr="008F44FC">
        <w:t>http://www.visualstudio.com/en-us/products/tfs-overview-vs.aspx</w:t>
      </w:r>
      <w:r>
        <w:t xml:space="preserve"> (2013)</w:t>
      </w:r>
    </w:p>
  </w:footnote>
  <w:footnote w:id="7">
    <w:p w:rsidR="00867271" w:rsidRPr="00ED268C" w:rsidRDefault="00867271" w:rsidP="00867271">
      <w:pPr>
        <w:pStyle w:val="Textodenotaderodap"/>
      </w:pPr>
      <w:r>
        <w:rPr>
          <w:rStyle w:val="Refdenotaderodap"/>
        </w:rPr>
        <w:footnoteRef/>
      </w:r>
      <w:r w:rsidRPr="00ED268C">
        <w:t xml:space="preserve"> http://svnnotifier.tigris.org/</w:t>
      </w:r>
      <w:r>
        <w:t xml:space="preserve"> (2012)</w:t>
      </w:r>
    </w:p>
  </w:footnote>
  <w:footnote w:id="8">
    <w:p w:rsidR="00867271" w:rsidRPr="00ED268C" w:rsidRDefault="00867271" w:rsidP="00867271">
      <w:pPr>
        <w:pStyle w:val="Textodenotaderodap"/>
      </w:pPr>
      <w:r>
        <w:rPr>
          <w:rStyle w:val="Refdenotaderodap"/>
        </w:rPr>
        <w:footnoteRef/>
      </w:r>
      <w:r w:rsidRPr="00ED268C">
        <w:t xml:space="preserve"> https://github.com/pocorall/scm-notifier</w:t>
      </w:r>
      <w:r>
        <w:t xml:space="preserve"> (2012)</w:t>
      </w:r>
    </w:p>
  </w:footnote>
  <w:footnote w:id="9">
    <w:p w:rsidR="00867271" w:rsidRPr="00ED268C" w:rsidRDefault="00867271" w:rsidP="00867271">
      <w:pPr>
        <w:pStyle w:val="Textodenotaderodap"/>
      </w:pPr>
      <w:r>
        <w:rPr>
          <w:rStyle w:val="Refdenotaderodap"/>
        </w:rPr>
        <w:footnoteRef/>
      </w:r>
      <w:r w:rsidRPr="00ED268C">
        <w:t xml:space="preserve"> http://tools.tortoisesvn.net/CommitMonitor.html</w:t>
      </w:r>
      <w:r>
        <w:t xml:space="preserve"> (2013)</w:t>
      </w:r>
    </w:p>
  </w:footnote>
  <w:footnote w:id="10">
    <w:p w:rsidR="00867271" w:rsidRPr="00ED268C" w:rsidRDefault="00867271" w:rsidP="00867271">
      <w:pPr>
        <w:pStyle w:val="Textodenotaderodap"/>
      </w:pPr>
      <w:r>
        <w:rPr>
          <w:rStyle w:val="Refdenotaderodap"/>
        </w:rPr>
        <w:footnoteRef/>
      </w:r>
      <w:r w:rsidRPr="00ED268C">
        <w:t xml:space="preserve"> http://code.google.com/p/svnradar/</w:t>
      </w:r>
      <w:r>
        <w:t xml:space="preserve"> (2011)</w:t>
      </w:r>
    </w:p>
  </w:footnote>
  <w:footnote w:id="11">
    <w:p w:rsidR="00867271" w:rsidRPr="00ED268C" w:rsidRDefault="00867271" w:rsidP="00867271">
      <w:pPr>
        <w:pStyle w:val="Textodenotaderodap"/>
      </w:pPr>
      <w:r>
        <w:rPr>
          <w:rStyle w:val="Refdenotaderodap"/>
        </w:rPr>
        <w:footnoteRef/>
      </w:r>
      <w:r w:rsidRPr="00ED268C">
        <w:t xml:space="preserve"> http://www.fsmpi.uni-bayreuth.de/~dun3/hg-commit-monitor</w:t>
      </w:r>
      <w:r>
        <w:t xml:space="preserve"> (2009)</w:t>
      </w:r>
    </w:p>
  </w:footnote>
  <w:footnote w:id="12">
    <w:p w:rsidR="00867271" w:rsidRPr="008F44FC" w:rsidRDefault="00867271" w:rsidP="00867271">
      <w:pPr>
        <w:pStyle w:val="Textodenotaderodap"/>
      </w:pPr>
      <w:r>
        <w:rPr>
          <w:rStyle w:val="Refdenotaderodap"/>
        </w:rPr>
        <w:footnoteRef/>
      </w:r>
      <w:r>
        <w:t xml:space="preserve"> </w:t>
      </w:r>
      <w:r w:rsidRPr="008F44FC">
        <w:t>http://www.visualstudio.com/en-us/products/tfs-overview-vs.aspx</w:t>
      </w:r>
      <w:r>
        <w:t xml:space="preserve">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5D6" w:rsidRDefault="002305D6">
    <w:pPr>
      <w:pStyle w:val="Cabealho"/>
      <w:jc w:val="right"/>
    </w:pPr>
  </w:p>
  <w:p w:rsidR="002305D6" w:rsidRDefault="002305D6">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5D6" w:rsidRDefault="002305D6">
    <w:pPr>
      <w:pStyle w:val="Cabealho"/>
      <w:jc w:val="right"/>
    </w:pPr>
  </w:p>
  <w:p w:rsidR="002305D6" w:rsidRDefault="002305D6">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55981"/>
      <w:docPartObj>
        <w:docPartGallery w:val="Page Numbers (Top of Page)"/>
        <w:docPartUnique/>
      </w:docPartObj>
    </w:sdtPr>
    <w:sdtContent>
      <w:p w:rsidR="002305D6" w:rsidRDefault="002305D6">
        <w:pPr>
          <w:pStyle w:val="Cabealho"/>
          <w:jc w:val="right"/>
        </w:pPr>
        <w:r>
          <w:fldChar w:fldCharType="begin"/>
        </w:r>
        <w:r>
          <w:instrText xml:space="preserve"> PAGE   \* MERGEFORMAT </w:instrText>
        </w:r>
        <w:r>
          <w:fldChar w:fldCharType="separate"/>
        </w:r>
        <w:r w:rsidR="00867271">
          <w:rPr>
            <w:noProof/>
          </w:rPr>
          <w:t>21</w:t>
        </w:r>
        <w:r>
          <w:rPr>
            <w:noProof/>
          </w:rPr>
          <w:fldChar w:fldCharType="end"/>
        </w:r>
      </w:p>
    </w:sdtContent>
  </w:sdt>
  <w:p w:rsidR="002305D6" w:rsidRDefault="002305D6">
    <w:pPr>
      <w:pStyle w:val="Cabealho"/>
    </w:pPr>
  </w:p>
  <w:p w:rsidR="002305D6" w:rsidRDefault="002305D6"/>
  <w:p w:rsidR="002305D6" w:rsidRDefault="002305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7C22975"/>
    <w:multiLevelType w:val="multilevel"/>
    <w:tmpl w:val="4164ED5C"/>
    <w:lvl w:ilvl="0">
      <w:start w:val="1"/>
      <w:numFmt w:val="decimal"/>
      <w:pStyle w:val="Ttulo1"/>
      <w:suff w:val="space"/>
      <w:lvlText w:val="Chapter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5B046A7"/>
    <w:multiLevelType w:val="multilevel"/>
    <w:tmpl w:val="CA2EDE12"/>
    <w:lvl w:ilvl="0">
      <w:start w:val="1"/>
      <w:numFmt w:val="decimal"/>
      <w:suff w:val="space"/>
      <w:lvlText w:val="Capítulo %1"/>
      <w:lvlJc w:val="left"/>
      <w:pPr>
        <w:ind w:left="432" w:hanging="432"/>
      </w:pPr>
      <w:rPr>
        <w:rFonts w:ascii="Times New Roman" w:hAnsi="Times New Roman"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720" w:hanging="72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864" w:hanging="86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8" w:hanging="1008"/>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6AB57A3C"/>
    <w:multiLevelType w:val="hybridMultilevel"/>
    <w:tmpl w:val="5C2EEDEA"/>
    <w:lvl w:ilvl="0" w:tplc="D20C8CDE">
      <w:start w:val="1"/>
      <w:numFmt w:val="decimal"/>
      <w:pStyle w:val="ListaNumerada"/>
      <w:lvlText w:val="%1."/>
      <w:lvlJc w:val="left"/>
      <w:pPr>
        <w:ind w:left="1440" w:hanging="360"/>
      </w:pPr>
      <w:rPr>
        <w:rFont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6AFC193E"/>
    <w:multiLevelType w:val="hybridMultilevel"/>
    <w:tmpl w:val="39027C5C"/>
    <w:lvl w:ilvl="0" w:tplc="04160001">
      <w:start w:val="1"/>
      <w:numFmt w:val="bullet"/>
      <w:lvlText w:val=""/>
      <w:lvlJc w:val="left"/>
      <w:pPr>
        <w:ind w:left="922" w:hanging="360"/>
      </w:pPr>
      <w:rPr>
        <w:rFonts w:ascii="Symbol" w:hAnsi="Symbol" w:hint="default"/>
      </w:rPr>
    </w:lvl>
    <w:lvl w:ilvl="1" w:tplc="04160003">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5">
    <w:nsid w:val="77BA7234"/>
    <w:multiLevelType w:val="multilevel"/>
    <w:tmpl w:val="E84655D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284"/>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14"/>
    <w:rsid w:val="00012A04"/>
    <w:rsid w:val="00024212"/>
    <w:rsid w:val="00036EF7"/>
    <w:rsid w:val="00042F3B"/>
    <w:rsid w:val="0004676C"/>
    <w:rsid w:val="000543B7"/>
    <w:rsid w:val="00071254"/>
    <w:rsid w:val="00072B38"/>
    <w:rsid w:val="000742E2"/>
    <w:rsid w:val="00085E18"/>
    <w:rsid w:val="00097A67"/>
    <w:rsid w:val="000B2499"/>
    <w:rsid w:val="000C1F31"/>
    <w:rsid w:val="000C2164"/>
    <w:rsid w:val="00130936"/>
    <w:rsid w:val="00142A8A"/>
    <w:rsid w:val="00144A67"/>
    <w:rsid w:val="001516CD"/>
    <w:rsid w:val="00164D5D"/>
    <w:rsid w:val="00170830"/>
    <w:rsid w:val="00190536"/>
    <w:rsid w:val="001B5E6A"/>
    <w:rsid w:val="001C7BBB"/>
    <w:rsid w:val="001F2C7C"/>
    <w:rsid w:val="00203594"/>
    <w:rsid w:val="002116F2"/>
    <w:rsid w:val="0021402F"/>
    <w:rsid w:val="00215142"/>
    <w:rsid w:val="002305D6"/>
    <w:rsid w:val="00246DD3"/>
    <w:rsid w:val="0027139B"/>
    <w:rsid w:val="00274BFA"/>
    <w:rsid w:val="0027507C"/>
    <w:rsid w:val="002830AC"/>
    <w:rsid w:val="00287FD9"/>
    <w:rsid w:val="00293D72"/>
    <w:rsid w:val="002D52D3"/>
    <w:rsid w:val="002F6ED6"/>
    <w:rsid w:val="00301734"/>
    <w:rsid w:val="00330F8B"/>
    <w:rsid w:val="003505FE"/>
    <w:rsid w:val="00350D0A"/>
    <w:rsid w:val="003677C4"/>
    <w:rsid w:val="00384942"/>
    <w:rsid w:val="003A0C7D"/>
    <w:rsid w:val="003A63B7"/>
    <w:rsid w:val="003D240B"/>
    <w:rsid w:val="004006F9"/>
    <w:rsid w:val="00414E07"/>
    <w:rsid w:val="004164E6"/>
    <w:rsid w:val="00426D80"/>
    <w:rsid w:val="00470958"/>
    <w:rsid w:val="00481CD5"/>
    <w:rsid w:val="00483167"/>
    <w:rsid w:val="004913AD"/>
    <w:rsid w:val="00491E78"/>
    <w:rsid w:val="00496ACF"/>
    <w:rsid w:val="004972A4"/>
    <w:rsid w:val="004A72BE"/>
    <w:rsid w:val="004C2BFD"/>
    <w:rsid w:val="004C4323"/>
    <w:rsid w:val="004D25CE"/>
    <w:rsid w:val="004D3A24"/>
    <w:rsid w:val="004D3A40"/>
    <w:rsid w:val="004F1665"/>
    <w:rsid w:val="00525FCA"/>
    <w:rsid w:val="00547015"/>
    <w:rsid w:val="00552A48"/>
    <w:rsid w:val="00560B32"/>
    <w:rsid w:val="00570D50"/>
    <w:rsid w:val="00581A4A"/>
    <w:rsid w:val="00593F6D"/>
    <w:rsid w:val="005A1143"/>
    <w:rsid w:val="005A67AD"/>
    <w:rsid w:val="00610BB9"/>
    <w:rsid w:val="00611FBE"/>
    <w:rsid w:val="00635F23"/>
    <w:rsid w:val="00645486"/>
    <w:rsid w:val="006612AC"/>
    <w:rsid w:val="00670EFE"/>
    <w:rsid w:val="00696694"/>
    <w:rsid w:val="006A4744"/>
    <w:rsid w:val="006E11E4"/>
    <w:rsid w:val="006F0114"/>
    <w:rsid w:val="006F38AF"/>
    <w:rsid w:val="00704826"/>
    <w:rsid w:val="007146E5"/>
    <w:rsid w:val="00717EAB"/>
    <w:rsid w:val="00726D3A"/>
    <w:rsid w:val="007344AB"/>
    <w:rsid w:val="007372F3"/>
    <w:rsid w:val="007730AE"/>
    <w:rsid w:val="0079691A"/>
    <w:rsid w:val="007A10AA"/>
    <w:rsid w:val="007A7F79"/>
    <w:rsid w:val="007B6A5D"/>
    <w:rsid w:val="0081652D"/>
    <w:rsid w:val="00867271"/>
    <w:rsid w:val="0087104D"/>
    <w:rsid w:val="00871856"/>
    <w:rsid w:val="00876D9C"/>
    <w:rsid w:val="008825D9"/>
    <w:rsid w:val="00883D22"/>
    <w:rsid w:val="008946CA"/>
    <w:rsid w:val="00895E77"/>
    <w:rsid w:val="008B3B09"/>
    <w:rsid w:val="008C0DA4"/>
    <w:rsid w:val="008C60A3"/>
    <w:rsid w:val="008D3F88"/>
    <w:rsid w:val="008D4068"/>
    <w:rsid w:val="008F6EEA"/>
    <w:rsid w:val="00915835"/>
    <w:rsid w:val="00921232"/>
    <w:rsid w:val="00921465"/>
    <w:rsid w:val="00926B0F"/>
    <w:rsid w:val="00926DE4"/>
    <w:rsid w:val="00941844"/>
    <w:rsid w:val="00944BCB"/>
    <w:rsid w:val="00965563"/>
    <w:rsid w:val="00980561"/>
    <w:rsid w:val="0098301A"/>
    <w:rsid w:val="00991E58"/>
    <w:rsid w:val="00995D27"/>
    <w:rsid w:val="009A4C4D"/>
    <w:rsid w:val="009B21C0"/>
    <w:rsid w:val="009B5491"/>
    <w:rsid w:val="009C3E38"/>
    <w:rsid w:val="009C70C5"/>
    <w:rsid w:val="009D27A0"/>
    <w:rsid w:val="009F29E2"/>
    <w:rsid w:val="00A019A3"/>
    <w:rsid w:val="00A02750"/>
    <w:rsid w:val="00A72E65"/>
    <w:rsid w:val="00A83D85"/>
    <w:rsid w:val="00A938DD"/>
    <w:rsid w:val="00A96D47"/>
    <w:rsid w:val="00AA2B1D"/>
    <w:rsid w:val="00AD0B45"/>
    <w:rsid w:val="00AD22E3"/>
    <w:rsid w:val="00AE6BF4"/>
    <w:rsid w:val="00B0335C"/>
    <w:rsid w:val="00B05DF0"/>
    <w:rsid w:val="00B247B7"/>
    <w:rsid w:val="00B26129"/>
    <w:rsid w:val="00B317EB"/>
    <w:rsid w:val="00B4028D"/>
    <w:rsid w:val="00B41762"/>
    <w:rsid w:val="00BA43F3"/>
    <w:rsid w:val="00BA4437"/>
    <w:rsid w:val="00BA7C04"/>
    <w:rsid w:val="00BB2E2C"/>
    <w:rsid w:val="00BB3EBC"/>
    <w:rsid w:val="00BC5C1F"/>
    <w:rsid w:val="00BD7DA1"/>
    <w:rsid w:val="00BF2ED4"/>
    <w:rsid w:val="00BF6F9A"/>
    <w:rsid w:val="00C0031C"/>
    <w:rsid w:val="00C10988"/>
    <w:rsid w:val="00C442CC"/>
    <w:rsid w:val="00C56FA4"/>
    <w:rsid w:val="00C5701D"/>
    <w:rsid w:val="00C65627"/>
    <w:rsid w:val="00C65656"/>
    <w:rsid w:val="00C70480"/>
    <w:rsid w:val="00C7341E"/>
    <w:rsid w:val="00C815D6"/>
    <w:rsid w:val="00CC461E"/>
    <w:rsid w:val="00CC787F"/>
    <w:rsid w:val="00CE1780"/>
    <w:rsid w:val="00CE60E0"/>
    <w:rsid w:val="00D3439D"/>
    <w:rsid w:val="00D42F2F"/>
    <w:rsid w:val="00D85AD6"/>
    <w:rsid w:val="00DA0579"/>
    <w:rsid w:val="00DC0CCA"/>
    <w:rsid w:val="00DD6821"/>
    <w:rsid w:val="00DF3395"/>
    <w:rsid w:val="00E1450B"/>
    <w:rsid w:val="00E24A43"/>
    <w:rsid w:val="00E274CE"/>
    <w:rsid w:val="00E53162"/>
    <w:rsid w:val="00E61A51"/>
    <w:rsid w:val="00E8516E"/>
    <w:rsid w:val="00E93374"/>
    <w:rsid w:val="00EA4B57"/>
    <w:rsid w:val="00EB3EDF"/>
    <w:rsid w:val="00EB4D7D"/>
    <w:rsid w:val="00ED04EC"/>
    <w:rsid w:val="00ED619F"/>
    <w:rsid w:val="00EE29F8"/>
    <w:rsid w:val="00EF03E2"/>
    <w:rsid w:val="00F0149E"/>
    <w:rsid w:val="00F11289"/>
    <w:rsid w:val="00F11BBD"/>
    <w:rsid w:val="00F12674"/>
    <w:rsid w:val="00F137FE"/>
    <w:rsid w:val="00F24FE9"/>
    <w:rsid w:val="00F269E3"/>
    <w:rsid w:val="00F26B07"/>
    <w:rsid w:val="00F26CFA"/>
    <w:rsid w:val="00F57DA2"/>
    <w:rsid w:val="00F60A01"/>
    <w:rsid w:val="00F74043"/>
    <w:rsid w:val="00F869D5"/>
    <w:rsid w:val="00F91289"/>
    <w:rsid w:val="00F918F2"/>
    <w:rsid w:val="00FA750F"/>
    <w:rsid w:val="00FC0C54"/>
    <w:rsid w:val="00FC41B8"/>
    <w:rsid w:val="00FC6806"/>
    <w:rsid w:val="00FE6A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D3793C-3283-4D84-8272-492AB667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Ttulo2">
    <w:name w:val="heading 2"/>
    <w:basedOn w:val="Normal"/>
    <w:next w:val="Normal"/>
    <w:link w:val="Ttulo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Ttulo3">
    <w:name w:val="heading 3"/>
    <w:basedOn w:val="Normal"/>
    <w:next w:val="Normal"/>
    <w:link w:val="Ttulo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Ttulo4">
    <w:name w:val="heading 4"/>
    <w:basedOn w:val="Normal"/>
    <w:next w:val="Normal"/>
    <w:link w:val="Ttulo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Ttulo5">
    <w:name w:val="heading 5"/>
    <w:basedOn w:val="Normal"/>
    <w:next w:val="Normal"/>
    <w:link w:val="Ttulo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Ttulo6">
    <w:name w:val="heading 6"/>
    <w:basedOn w:val="Normal"/>
    <w:next w:val="Normal"/>
    <w:link w:val="Ttulo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Ttulo7">
    <w:name w:val="heading 7"/>
    <w:basedOn w:val="Normal"/>
    <w:next w:val="Normal"/>
    <w:link w:val="Ttulo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Ttulo8">
    <w:name w:val="heading 8"/>
    <w:basedOn w:val="Normal"/>
    <w:next w:val="Normal"/>
    <w:link w:val="Ttulo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Ttulo9">
    <w:name w:val="heading 9"/>
    <w:basedOn w:val="Normal"/>
    <w:next w:val="Normal"/>
    <w:link w:val="Ttulo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Fontepargpadro"/>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rFonts w:ascii="Times New Roman" w:hAnsi="Times New Roman" w:cs="Arial"/>
      <w:b/>
      <w:color w:val="000000"/>
      <w:sz w:val="24"/>
      <w:szCs w:val="24"/>
    </w:rPr>
  </w:style>
  <w:style w:type="character" w:customStyle="1" w:styleId="FiguraEtabelaChar">
    <w:name w:val="FiguraEtabela Char"/>
    <w:basedOn w:val="TextoSimplesChar"/>
    <w:link w:val="FiguraEtabela"/>
    <w:rsid w:val="0087104D"/>
    <w:rPr>
      <w:rFonts w:ascii="Helvetica" w:hAnsi="Helvetica" w:cs="Arial"/>
      <w:b/>
      <w:color w:val="000000"/>
      <w:sz w:val="20"/>
      <w:szCs w:val="20"/>
    </w:rPr>
  </w:style>
  <w:style w:type="character" w:styleId="TtulodoLivro">
    <w:name w:val="Book Title"/>
    <w:basedOn w:val="Fontepargpadro"/>
    <w:uiPriority w:val="33"/>
    <w:qFormat/>
    <w:rsid w:val="00496ACF"/>
    <w:rPr>
      <w:b/>
      <w:bCs/>
      <w:smallCaps/>
      <w:spacing w:val="5"/>
    </w:rPr>
  </w:style>
  <w:style w:type="character" w:styleId="TextodoEspaoReservado">
    <w:name w:val="Placeholder Text"/>
    <w:basedOn w:val="Fontepargpadro"/>
    <w:uiPriority w:val="99"/>
    <w:semiHidden/>
    <w:rsid w:val="00496ACF"/>
    <w:rPr>
      <w:color w:val="808080"/>
    </w:rPr>
  </w:style>
  <w:style w:type="paragraph" w:styleId="Textodebalo">
    <w:name w:val="Balloon Text"/>
    <w:basedOn w:val="Normal"/>
    <w:link w:val="TextodebaloChar"/>
    <w:uiPriority w:val="99"/>
    <w:semiHidden/>
    <w:unhideWhenUsed/>
    <w:rsid w:val="00496AC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Cabealho">
    <w:name w:val="header"/>
    <w:basedOn w:val="Normal"/>
    <w:link w:val="Cabealho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rFonts w:ascii="Times New Roman" w:hAnsi="Times New Roman" w:cs="Arial"/>
      <w:b/>
      <w:color w:val="000000"/>
      <w:sz w:val="20"/>
      <w:szCs w:val="20"/>
    </w:rPr>
  </w:style>
  <w:style w:type="character" w:customStyle="1" w:styleId="CabealhoChar">
    <w:name w:val="Cabeçalho Char"/>
    <w:basedOn w:val="Fontepargpadro"/>
    <w:link w:val="Cabealho"/>
    <w:uiPriority w:val="99"/>
    <w:rsid w:val="00426D80"/>
  </w:style>
  <w:style w:type="paragraph" w:styleId="Rodap">
    <w:name w:val="footer"/>
    <w:basedOn w:val="Normal"/>
    <w:link w:val="RodapChar1"/>
    <w:uiPriority w:val="99"/>
    <w:semiHidden/>
    <w:unhideWhenUsed/>
    <w:rsid w:val="00EA4B57"/>
    <w:pPr>
      <w:tabs>
        <w:tab w:val="center" w:pos="4252"/>
        <w:tab w:val="right" w:pos="8504"/>
      </w:tabs>
      <w:spacing w:line="240" w:lineRule="auto"/>
    </w:pPr>
  </w:style>
  <w:style w:type="character" w:customStyle="1" w:styleId="RodapChar1">
    <w:name w:val="Rodapé Char1"/>
    <w:basedOn w:val="Fontepargpadro"/>
    <w:link w:val="Rodap"/>
    <w:uiPriority w:val="99"/>
    <w:semiHidden/>
    <w:rsid w:val="00EA4B57"/>
  </w:style>
  <w:style w:type="paragraph" w:customStyle="1" w:styleId="Seo">
    <w:name w:val="Seção"/>
    <w:basedOn w:val="Ttulos"/>
    <w:link w:val="SeoChar"/>
    <w:rsid w:val="00483167"/>
    <w:pPr>
      <w:spacing w:after="0" w:line="360" w:lineRule="auto"/>
      <w:jc w:val="center"/>
    </w:pPr>
    <w:rPr>
      <w:b w:val="0"/>
      <w:caps/>
      <w:sz w:val="24"/>
    </w:rPr>
  </w:style>
  <w:style w:type="paragraph" w:customStyle="1" w:styleId="Sub-seo">
    <w:name w:val="Sub-seção"/>
    <w:basedOn w:val="Seo"/>
    <w:link w:val="Sub-seoChar"/>
    <w:rsid w:val="007344AB"/>
    <w:pPr>
      <w:spacing w:before="30"/>
    </w:pPr>
  </w:style>
  <w:style w:type="character" w:customStyle="1" w:styleId="SeoChar">
    <w:name w:val="Seção Char"/>
    <w:basedOn w:val="TtulosChar"/>
    <w:link w:val="Seo"/>
    <w:rsid w:val="00483167"/>
    <w:rPr>
      <w:rFonts w:ascii="Times New Roman" w:hAnsi="Times New Roman" w:cs="Arial"/>
      <w:b/>
      <w:caps/>
      <w:color w:val="000000"/>
      <w:sz w:val="24"/>
      <w:szCs w:val="20"/>
    </w:rPr>
  </w:style>
  <w:style w:type="character" w:customStyle="1" w:styleId="Sub-seoChar">
    <w:name w:val="Sub-seção Char"/>
    <w:basedOn w:val="SeoChar"/>
    <w:link w:val="Sub-seo"/>
    <w:rsid w:val="007344AB"/>
    <w:rPr>
      <w:rFonts w:ascii="Times New Roman" w:hAnsi="Times New Roman" w:cs="Arial"/>
      <w:b/>
      <w:caps/>
      <w:color w:val="000000"/>
      <w:sz w:val="24"/>
      <w:szCs w:val="20"/>
    </w:rPr>
  </w:style>
  <w:style w:type="paragraph" w:customStyle="1" w:styleId="Tabela">
    <w:name w:val="Tabela"/>
    <w:basedOn w:val="Figuras"/>
    <w:link w:val="TabelaChar"/>
    <w:rsid w:val="00FC6806"/>
    <w:pPr>
      <w:spacing w:after="40"/>
    </w:pPr>
  </w:style>
  <w:style w:type="table" w:styleId="Tabelacomgrade">
    <w:name w:val="Table Grid"/>
    <w:basedOn w:val="Tabela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rFonts w:ascii="Times New Roman" w:hAnsi="Times New Roman" w:cs="Arial"/>
      <w:b/>
      <w:color w:val="000000"/>
      <w:sz w:val="20"/>
      <w:szCs w:val="20"/>
    </w:rPr>
  </w:style>
  <w:style w:type="paragraph" w:customStyle="1" w:styleId="Rodap1">
    <w:name w:val="Rodapé1"/>
    <w:basedOn w:val="Rodap"/>
    <w:link w:val="RodapChar"/>
    <w:rsid w:val="00ED619F"/>
    <w:pPr>
      <w:ind w:left="1701"/>
    </w:pPr>
  </w:style>
  <w:style w:type="character" w:customStyle="1" w:styleId="RodapChar">
    <w:name w:val="Rodapé Char"/>
    <w:basedOn w:val="RodapChar1"/>
    <w:link w:val="Rodap1"/>
    <w:rsid w:val="00ED619F"/>
  </w:style>
  <w:style w:type="paragraph" w:styleId="MapadoDocumento">
    <w:name w:val="Document Map"/>
    <w:basedOn w:val="Normal"/>
    <w:link w:val="MapadoDocumentoChar"/>
    <w:uiPriority w:val="99"/>
    <w:semiHidden/>
    <w:unhideWhenUsed/>
    <w:rsid w:val="0094184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41844"/>
    <w:rPr>
      <w:rFonts w:ascii="Tahoma" w:hAnsi="Tahoma" w:cs="Tahoma"/>
      <w:sz w:val="16"/>
      <w:szCs w:val="16"/>
    </w:rPr>
  </w:style>
  <w:style w:type="character" w:styleId="Refdecomentrio">
    <w:name w:val="annotation reference"/>
    <w:basedOn w:val="Fontepargpadro"/>
    <w:uiPriority w:val="99"/>
    <w:semiHidden/>
    <w:unhideWhenUsed/>
    <w:rsid w:val="00525FCA"/>
    <w:rPr>
      <w:sz w:val="16"/>
      <w:szCs w:val="16"/>
    </w:rPr>
  </w:style>
  <w:style w:type="paragraph" w:styleId="Textodecomentrio">
    <w:name w:val="annotation text"/>
    <w:basedOn w:val="Normal"/>
    <w:link w:val="TextodecomentrioChar"/>
    <w:uiPriority w:val="99"/>
    <w:semiHidden/>
    <w:unhideWhenUsed/>
    <w:rsid w:val="00525FC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25FC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25FCA"/>
    <w:rPr>
      <w:b/>
      <w:bCs/>
    </w:rPr>
  </w:style>
  <w:style w:type="character" w:customStyle="1" w:styleId="AssuntodocomentrioChar">
    <w:name w:val="Assunto do comentário Char"/>
    <w:basedOn w:val="TextodecomentrioChar"/>
    <w:link w:val="Assuntodocomentrio"/>
    <w:uiPriority w:val="99"/>
    <w:semiHidden/>
    <w:rsid w:val="00525FCA"/>
    <w:rPr>
      <w:rFonts w:ascii="Times New Roman" w:hAnsi="Times New Roman"/>
      <w:b/>
      <w:bCs/>
      <w:sz w:val="20"/>
      <w:szCs w:val="20"/>
    </w:rPr>
  </w:style>
  <w:style w:type="paragraph" w:styleId="PargrafodaLista">
    <w:name w:val="List Paragraph"/>
    <w:basedOn w:val="Normal"/>
    <w:uiPriority w:val="34"/>
    <w:qFormat/>
    <w:rsid w:val="009C70C5"/>
    <w:pPr>
      <w:ind w:left="720"/>
      <w:contextualSpacing/>
    </w:pPr>
  </w:style>
  <w:style w:type="table" w:styleId="GradeMdia3-nfase4">
    <w:name w:val="Medium Grid 3 Accent 4"/>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2">
    <w:name w:val="Medium Grid 3 Accent 2"/>
    <w:basedOn w:val="Tabela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Ttulo1Char">
    <w:name w:val="Título 1 Char"/>
    <w:basedOn w:val="Fontepargpadro"/>
    <w:link w:val="Ttulo1"/>
    <w:uiPriority w:val="9"/>
    <w:rsid w:val="00274BFA"/>
    <w:rPr>
      <w:rFonts w:ascii="Times New Roman" w:eastAsiaTheme="majorEastAsia" w:hAnsi="Times New Roman" w:cstheme="majorBidi"/>
      <w:b/>
      <w:bCs/>
      <w:caps/>
      <w:sz w:val="28"/>
      <w:szCs w:val="28"/>
    </w:rPr>
  </w:style>
  <w:style w:type="character" w:customStyle="1" w:styleId="Ttulo2Char">
    <w:name w:val="Título 2 Char"/>
    <w:basedOn w:val="Fontepargpadro"/>
    <w:link w:val="Ttulo2"/>
    <w:uiPriority w:val="9"/>
    <w:rsid w:val="00ED04EC"/>
    <w:rPr>
      <w:rFonts w:ascii="Times New Roman" w:eastAsiaTheme="majorEastAsia" w:hAnsi="Times New Roman" w:cstheme="majorBidi"/>
      <w:b/>
      <w:bCs/>
      <w:caps/>
      <w:sz w:val="24"/>
      <w:szCs w:val="26"/>
    </w:rPr>
  </w:style>
  <w:style w:type="character" w:customStyle="1" w:styleId="Ttulo3Char">
    <w:name w:val="Título 3 Char"/>
    <w:basedOn w:val="Fontepargpadro"/>
    <w:link w:val="Ttulo3"/>
    <w:uiPriority w:val="9"/>
    <w:rsid w:val="00274BFA"/>
    <w:rPr>
      <w:rFonts w:ascii="Times New Roman" w:eastAsiaTheme="majorEastAsia" w:hAnsi="Times New Roman" w:cstheme="majorBidi"/>
      <w:b/>
      <w:bCs/>
      <w:caps/>
      <w:sz w:val="24"/>
    </w:rPr>
  </w:style>
  <w:style w:type="character" w:customStyle="1" w:styleId="Ttulo4Char">
    <w:name w:val="Título 4 Char"/>
    <w:basedOn w:val="Fontepargpadro"/>
    <w:link w:val="Ttulo4"/>
    <w:uiPriority w:val="9"/>
    <w:rsid w:val="00274BFA"/>
    <w:rPr>
      <w:rFonts w:ascii="Times New Roman" w:eastAsiaTheme="majorEastAsia" w:hAnsi="Times New Roman" w:cstheme="majorBidi"/>
      <w:b/>
      <w:bCs/>
      <w:iCs/>
      <w:caps/>
      <w:sz w:val="24"/>
    </w:rPr>
  </w:style>
  <w:style w:type="character" w:customStyle="1" w:styleId="Ttulo5Char">
    <w:name w:val="Título 5 Char"/>
    <w:basedOn w:val="Fontepargpadro"/>
    <w:link w:val="Ttulo5"/>
    <w:uiPriority w:val="9"/>
    <w:rsid w:val="00274BFA"/>
    <w:rPr>
      <w:rFonts w:ascii="Times New Roman" w:eastAsiaTheme="majorEastAsia" w:hAnsi="Times New Roman" w:cstheme="majorBidi"/>
      <w:b/>
      <w:caps/>
      <w:sz w:val="24"/>
    </w:rPr>
  </w:style>
  <w:style w:type="character" w:customStyle="1" w:styleId="Ttulo6Char">
    <w:name w:val="Título 6 Char"/>
    <w:basedOn w:val="Fontepargpadro"/>
    <w:link w:val="Ttulo6"/>
    <w:uiPriority w:val="9"/>
    <w:rsid w:val="00274BFA"/>
    <w:rPr>
      <w:rFonts w:ascii="Times New Roman" w:eastAsiaTheme="majorEastAsia" w:hAnsi="Times New Roman" w:cstheme="majorBidi"/>
      <w:b/>
      <w:iCs/>
      <w:caps/>
      <w:sz w:val="24"/>
    </w:rPr>
  </w:style>
  <w:style w:type="character" w:customStyle="1" w:styleId="Ttulo7Char">
    <w:name w:val="Título 7 Char"/>
    <w:basedOn w:val="Fontepargpadro"/>
    <w:link w:val="Ttulo7"/>
    <w:uiPriority w:val="9"/>
    <w:rsid w:val="00274BFA"/>
    <w:rPr>
      <w:rFonts w:ascii="Times New Roman" w:eastAsiaTheme="majorEastAsia" w:hAnsi="Times New Roman" w:cstheme="majorBidi"/>
      <w:b/>
      <w:iCs/>
      <w:caps/>
      <w:sz w:val="24"/>
    </w:rPr>
  </w:style>
  <w:style w:type="character" w:customStyle="1" w:styleId="Ttulo8Char">
    <w:name w:val="Título 8 Char"/>
    <w:basedOn w:val="Fontepargpadro"/>
    <w:link w:val="Ttulo8"/>
    <w:uiPriority w:val="9"/>
    <w:rsid w:val="00274BFA"/>
    <w:rPr>
      <w:rFonts w:ascii="Times New Roman" w:eastAsiaTheme="majorEastAsia" w:hAnsi="Times New Roman" w:cstheme="majorBidi"/>
      <w:b/>
      <w:caps/>
      <w:sz w:val="24"/>
      <w:szCs w:val="20"/>
    </w:rPr>
  </w:style>
  <w:style w:type="character" w:customStyle="1" w:styleId="Ttulo9Char">
    <w:name w:val="Título 9 Char"/>
    <w:basedOn w:val="Fontepargpadro"/>
    <w:link w:val="Ttulo9"/>
    <w:uiPriority w:val="9"/>
    <w:rsid w:val="00274BFA"/>
    <w:rPr>
      <w:rFonts w:ascii="Times New Roman" w:eastAsiaTheme="majorEastAsia" w:hAnsi="Times New Roman" w:cstheme="majorBidi"/>
      <w:b/>
      <w:iCs/>
      <w:caps/>
      <w:sz w:val="24"/>
      <w:szCs w:val="20"/>
    </w:rPr>
  </w:style>
  <w:style w:type="paragraph" w:styleId="Legenda">
    <w:name w:val="caption"/>
    <w:basedOn w:val="Normal"/>
    <w:next w:val="Normal"/>
    <w:unhideWhenUsed/>
    <w:qFormat/>
    <w:rsid w:val="006E11E4"/>
    <w:pPr>
      <w:spacing w:after="200" w:line="240" w:lineRule="auto"/>
      <w:ind w:firstLine="0"/>
      <w:jc w:val="center"/>
    </w:pPr>
    <w:rPr>
      <w:b/>
      <w:bCs/>
      <w:szCs w:val="18"/>
    </w:rPr>
  </w:style>
  <w:style w:type="paragraph" w:styleId="CabealhodoSumrio">
    <w:name w:val="TOC Heading"/>
    <w:basedOn w:val="Ttulo1"/>
    <w:next w:val="Normal"/>
    <w:uiPriority w:val="39"/>
    <w:unhideWhenUsed/>
    <w:qFormat/>
    <w:rsid w:val="00144A67"/>
    <w:pPr>
      <w:numPr>
        <w:numId w:val="0"/>
      </w:numPr>
      <w:outlineLvl w:val="9"/>
    </w:pPr>
  </w:style>
  <w:style w:type="paragraph" w:styleId="Sumrio1">
    <w:name w:val="toc 1"/>
    <w:basedOn w:val="Normal"/>
    <w:next w:val="Normal"/>
    <w:autoRedefine/>
    <w:uiPriority w:val="39"/>
    <w:unhideWhenUsed/>
    <w:qFormat/>
    <w:rsid w:val="002F6ED6"/>
    <w:pPr>
      <w:spacing w:after="100"/>
      <w:ind w:firstLine="0"/>
    </w:pPr>
  </w:style>
  <w:style w:type="paragraph" w:styleId="Sumrio2">
    <w:name w:val="toc 2"/>
    <w:basedOn w:val="Normal"/>
    <w:next w:val="Normal"/>
    <w:autoRedefine/>
    <w:uiPriority w:val="39"/>
    <w:unhideWhenUsed/>
    <w:qFormat/>
    <w:rsid w:val="00CC461E"/>
    <w:pPr>
      <w:tabs>
        <w:tab w:val="right" w:leader="dot" w:pos="9061"/>
      </w:tabs>
      <w:spacing w:after="100"/>
      <w:ind w:left="284" w:firstLine="0"/>
    </w:pPr>
  </w:style>
  <w:style w:type="paragraph" w:styleId="Sumrio3">
    <w:name w:val="toc 3"/>
    <w:basedOn w:val="Normal"/>
    <w:next w:val="Normal"/>
    <w:autoRedefine/>
    <w:uiPriority w:val="39"/>
    <w:unhideWhenUsed/>
    <w:qFormat/>
    <w:rsid w:val="00CC461E"/>
    <w:pPr>
      <w:spacing w:after="100"/>
      <w:ind w:left="567" w:firstLine="0"/>
    </w:pPr>
  </w:style>
  <w:style w:type="character" w:styleId="Hyperlink">
    <w:name w:val="Hyperlink"/>
    <w:basedOn w:val="Fontepargpadro"/>
    <w:uiPriority w:val="99"/>
    <w:unhideWhenUsed/>
    <w:rsid w:val="000742E2"/>
    <w:rPr>
      <w:color w:val="0000FF" w:themeColor="hyperlink"/>
      <w:u w:val="single"/>
    </w:rPr>
  </w:style>
  <w:style w:type="paragraph" w:styleId="ndicedeilustraes">
    <w:name w:val="table of figures"/>
    <w:basedOn w:val="Normal"/>
    <w:next w:val="Normal"/>
    <w:uiPriority w:val="99"/>
    <w:unhideWhenUsed/>
    <w:rsid w:val="002F6ED6"/>
    <w:pPr>
      <w:ind w:firstLine="0"/>
    </w:pPr>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Fontepargpadro"/>
    <w:link w:val="RefernciasBibliogrficas"/>
    <w:rsid w:val="00F24FE9"/>
    <w:rPr>
      <w:rFonts w:ascii="Times New Roman" w:hAnsi="Times New Roman"/>
      <w:sz w:val="24"/>
    </w:rPr>
  </w:style>
  <w:style w:type="paragraph" w:styleId="Textodenotaderodap">
    <w:name w:val="footnote text"/>
    <w:basedOn w:val="Normal"/>
    <w:link w:val="TextodenotaderodapChar"/>
    <w:rsid w:val="00DA0579"/>
    <w:pPr>
      <w:spacing w:line="240" w:lineRule="auto"/>
      <w:ind w:firstLine="202"/>
    </w:pPr>
    <w:rPr>
      <w:rFonts w:eastAsia="Times New Roman" w:cs="Times New Roman"/>
      <w:sz w:val="16"/>
      <w:szCs w:val="16"/>
      <w:lang w:val="en-US"/>
    </w:rPr>
  </w:style>
  <w:style w:type="character" w:customStyle="1" w:styleId="TextodenotaderodapChar">
    <w:name w:val="Texto de nota de rodapé Char"/>
    <w:basedOn w:val="Fontepargpadro"/>
    <w:link w:val="Textodenotaderodap"/>
    <w:rsid w:val="00DA0579"/>
    <w:rPr>
      <w:rFonts w:ascii="Times New Roman" w:eastAsia="Times New Roman" w:hAnsi="Times New Roman" w:cs="Times New Roman"/>
      <w:sz w:val="16"/>
      <w:szCs w:val="16"/>
      <w:lang w:val="en-US"/>
    </w:rPr>
  </w:style>
  <w:style w:type="character" w:styleId="Refdenotaderodap">
    <w:name w:val="footnote reference"/>
    <w:basedOn w:val="Fontepargpadro"/>
    <w:rsid w:val="00DA0579"/>
    <w:rPr>
      <w:vertAlign w:val="superscript"/>
    </w:rPr>
  </w:style>
  <w:style w:type="paragraph" w:customStyle="1" w:styleId="Bibliografia1">
    <w:name w:val="Bibliografia1"/>
    <w:basedOn w:val="Normal"/>
    <w:link w:val="BibliographyChar"/>
    <w:qFormat/>
    <w:rsid w:val="00D3439D"/>
    <w:pPr>
      <w:spacing w:after="360"/>
      <w:ind w:firstLine="0"/>
      <w:jc w:val="center"/>
    </w:pPr>
    <w:rPr>
      <w:b/>
      <w:caps/>
      <w:sz w:val="28"/>
      <w:szCs w:val="28"/>
      <w:lang w:val="en-US"/>
    </w:rPr>
  </w:style>
  <w:style w:type="paragraph" w:customStyle="1" w:styleId="bulletlist">
    <w:name w:val="bullet list"/>
    <w:basedOn w:val="Corpodetexto"/>
    <w:rsid w:val="00DA0579"/>
    <w:pPr>
      <w:tabs>
        <w:tab w:val="left" w:pos="648"/>
      </w:tabs>
      <w:suppressAutoHyphens/>
      <w:spacing w:after="6" w:line="240" w:lineRule="auto"/>
      <w:ind w:left="648" w:firstLine="0"/>
    </w:pPr>
    <w:rPr>
      <w:rFonts w:eastAsia="SimSun" w:cs="Times New Roman"/>
      <w:spacing w:val="-1"/>
      <w:sz w:val="20"/>
      <w:szCs w:val="20"/>
      <w:lang w:val="en-US" w:eastAsia="zh-CN"/>
    </w:rPr>
  </w:style>
  <w:style w:type="paragraph" w:styleId="Corpodetexto">
    <w:name w:val="Body Text"/>
    <w:basedOn w:val="Normal"/>
    <w:link w:val="CorpodetextoChar"/>
    <w:uiPriority w:val="99"/>
    <w:semiHidden/>
    <w:unhideWhenUsed/>
    <w:rsid w:val="00DA0579"/>
    <w:pPr>
      <w:spacing w:after="120"/>
    </w:pPr>
  </w:style>
  <w:style w:type="character" w:customStyle="1" w:styleId="CorpodetextoChar">
    <w:name w:val="Corpo de texto Char"/>
    <w:basedOn w:val="Fontepargpadro"/>
    <w:link w:val="Corpodetexto"/>
    <w:uiPriority w:val="99"/>
    <w:semiHidden/>
    <w:rsid w:val="00DA0579"/>
    <w:rPr>
      <w:rFonts w:ascii="Times New Roman" w:hAnsi="Times New Roman"/>
      <w:sz w:val="24"/>
    </w:rPr>
  </w:style>
  <w:style w:type="paragraph" w:customStyle="1" w:styleId="PrimeiroPargrafo">
    <w:name w:val="Primeiro Parágrafo"/>
    <w:basedOn w:val="Normal"/>
    <w:next w:val="Normal"/>
    <w:link w:val="PrimeiroPargrafoChar"/>
    <w:qFormat/>
    <w:rsid w:val="00581A4A"/>
    <w:pPr>
      <w:tabs>
        <w:tab w:val="left" w:pos="720"/>
      </w:tabs>
      <w:spacing w:before="120" w:line="240" w:lineRule="auto"/>
      <w:ind w:firstLine="0"/>
    </w:pPr>
    <w:rPr>
      <w:rFonts w:ascii="Times" w:eastAsia="Times New Roman" w:hAnsi="Times" w:cs="Times New Roman"/>
      <w:szCs w:val="20"/>
      <w:lang w:eastAsia="pt-BR"/>
    </w:rPr>
  </w:style>
  <w:style w:type="character" w:customStyle="1" w:styleId="PrimeiroPargrafoChar">
    <w:name w:val="Primeiro Parágrafo Char"/>
    <w:link w:val="PrimeiroPargrafo"/>
    <w:rsid w:val="00581A4A"/>
    <w:rPr>
      <w:rFonts w:ascii="Times" w:eastAsia="Times New Roman" w:hAnsi="Times" w:cs="Times New Roman"/>
      <w:sz w:val="24"/>
      <w:szCs w:val="20"/>
      <w:lang w:eastAsia="pt-BR"/>
    </w:rPr>
  </w:style>
  <w:style w:type="table" w:customStyle="1" w:styleId="IEEETable">
    <w:name w:val="IEEE Table"/>
    <w:basedOn w:val="Tabelanormal"/>
    <w:uiPriority w:val="99"/>
    <w:rsid w:val="00581A4A"/>
    <w:pPr>
      <w:spacing w:after="0" w:line="240" w:lineRule="auto"/>
    </w:pPr>
    <w:rPr>
      <w:rFonts w:ascii="Times New Roman" w:eastAsia="Times New Roman" w:hAnsi="Times New Roman" w:cs="Times New Roman"/>
      <w:sz w:val="20"/>
      <w:szCs w:val="20"/>
      <w:lang w:val="en-US"/>
    </w:rPr>
    <w:tblPr>
      <w:tblInd w:w="0" w:type="dxa"/>
      <w:tblBorders>
        <w:insideH w:val="single" w:sz="4" w:space="0" w:color="auto"/>
      </w:tblBorders>
      <w:tblCellMar>
        <w:top w:w="0" w:type="dxa"/>
        <w:left w:w="108" w:type="dxa"/>
        <w:bottom w:w="0" w:type="dxa"/>
        <w:right w:w="108" w:type="dxa"/>
      </w:tblCellMar>
    </w:tblPr>
    <w:tblStylePr w:type="firstRow">
      <w:tblPr/>
      <w:tcPr>
        <w:tcBorders>
          <w:top w:val="double" w:sz="4" w:space="0" w:color="auto"/>
        </w:tcBorders>
      </w:tcPr>
    </w:tblStylePr>
    <w:tblStylePr w:type="lastRow">
      <w:tblPr/>
      <w:tcPr>
        <w:tcBorders>
          <w:bottom w:val="double" w:sz="4" w:space="0" w:color="auto"/>
        </w:tcBorders>
      </w:tcPr>
    </w:tblStylePr>
  </w:style>
  <w:style w:type="paragraph" w:customStyle="1" w:styleId="ListaNumerada">
    <w:name w:val="Lista Numerada"/>
    <w:basedOn w:val="Normal"/>
    <w:link w:val="ListaNumeradaChar"/>
    <w:qFormat/>
    <w:rsid w:val="00581A4A"/>
    <w:pPr>
      <w:numPr>
        <w:numId w:val="5"/>
      </w:numPr>
      <w:tabs>
        <w:tab w:val="left" w:pos="993"/>
      </w:tabs>
      <w:spacing w:before="120" w:line="240" w:lineRule="auto"/>
    </w:pPr>
    <w:rPr>
      <w:rFonts w:ascii="Times" w:eastAsia="Times New Roman" w:hAnsi="Times" w:cs="Times New Roman"/>
      <w:szCs w:val="20"/>
      <w:lang w:eastAsia="pt-BR"/>
    </w:rPr>
  </w:style>
  <w:style w:type="character" w:customStyle="1" w:styleId="ListaNumeradaChar">
    <w:name w:val="Lista Numerada Char"/>
    <w:basedOn w:val="Fontepargpadro"/>
    <w:link w:val="ListaNumerada"/>
    <w:rsid w:val="00581A4A"/>
    <w:rPr>
      <w:rFonts w:ascii="Times" w:eastAsia="Times New Roman" w:hAnsi="Times" w:cs="Times New Roman"/>
      <w:sz w:val="24"/>
      <w:szCs w:val="20"/>
      <w:lang w:eastAsia="pt-BR"/>
    </w:rPr>
  </w:style>
  <w:style w:type="paragraph" w:styleId="Bibliografia">
    <w:name w:val="Bibliography"/>
    <w:basedOn w:val="Normal"/>
    <w:next w:val="Normal"/>
    <w:uiPriority w:val="37"/>
    <w:unhideWhenUsed/>
    <w:rsid w:val="00871856"/>
    <w:pPr>
      <w:spacing w:after="240" w:line="240" w:lineRule="auto"/>
      <w:ind w:firstLine="0"/>
    </w:pPr>
  </w:style>
  <w:style w:type="table" w:styleId="TabeladeGrade5Escura-nfase1">
    <w:name w:val="Grid Table 5 Dark Accent 1"/>
    <w:basedOn w:val="Tabelanormal"/>
    <w:uiPriority w:val="50"/>
    <w:rsid w:val="00717EA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F918F2"/>
    <w:pPr>
      <w:spacing w:after="0" w:line="240" w:lineRule="auto"/>
    </w:pPr>
    <w:rPr>
      <w:rFonts w:ascii="Arial" w:hAnsi="Arial"/>
      <w:sz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xtodeTabela">
    <w:name w:val="Texto de Tabela"/>
    <w:basedOn w:val="Normal"/>
    <w:link w:val="TextodeTabelaChar"/>
    <w:qFormat/>
    <w:rsid w:val="003D240B"/>
    <w:pPr>
      <w:spacing w:line="240" w:lineRule="auto"/>
      <w:ind w:firstLine="0"/>
    </w:pPr>
    <w:rPr>
      <w:rFonts w:ascii="Arial" w:hAnsi="Arial"/>
      <w:bCs/>
      <w:sz w:val="20"/>
      <w:szCs w:val="16"/>
      <w:lang w:val="en-US"/>
    </w:rPr>
  </w:style>
  <w:style w:type="table" w:styleId="TabeladeLista3-nfase1">
    <w:name w:val="List Table 3 Accent 1"/>
    <w:basedOn w:val="Tabelanormal"/>
    <w:uiPriority w:val="48"/>
    <w:rsid w:val="00F918F2"/>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TextodeTabelaChar">
    <w:name w:val="Texto de Tabela Char"/>
    <w:basedOn w:val="Fontepargpadro"/>
    <w:link w:val="TextodeTabela"/>
    <w:rsid w:val="003D240B"/>
    <w:rPr>
      <w:rFonts w:ascii="Arial" w:hAnsi="Arial"/>
      <w:bCs/>
      <w:sz w:val="20"/>
      <w:szCs w:val="16"/>
      <w:lang w:val="en-US"/>
    </w:rPr>
  </w:style>
  <w:style w:type="table" w:styleId="TabeladeGrade3-nfase1">
    <w:name w:val="Grid Table 3 Accent 1"/>
    <w:basedOn w:val="Tabelanormal"/>
    <w:uiPriority w:val="48"/>
    <w:rsid w:val="00F918F2"/>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ibliographyChar">
    <w:name w:val="Bibliography Char"/>
    <w:basedOn w:val="Fontepargpadro"/>
    <w:link w:val="Bibliografia1"/>
    <w:rsid w:val="00D3439D"/>
    <w:rPr>
      <w:rFonts w:ascii="Times New Roman" w:hAnsi="Times New Roman"/>
      <w:b/>
      <w:cap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ybackups\Educacao\Mestrado-UFF\Procedimentos\Modelos\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99FC81CD864324A15C4D39C0BD296B"/>
        <w:category>
          <w:name w:val="Geral"/>
          <w:gallery w:val="placeholder"/>
        </w:category>
        <w:types>
          <w:type w:val="bbPlcHdr"/>
        </w:types>
        <w:behaviors>
          <w:behavior w:val="content"/>
        </w:behaviors>
        <w:guid w:val="{E81D159E-4470-43A4-80D7-46B8689FAC0B}"/>
      </w:docPartPr>
      <w:docPartBody>
        <w:p w:rsidR="003D1BF7" w:rsidRDefault="003D1BF7" w:rsidP="003D1BF7">
          <w:pPr>
            <w:pStyle w:val="5499FC81CD864324A15C4D39C0BD296B1"/>
          </w:pPr>
          <w:r w:rsidRPr="00A938DD">
            <w:rPr>
              <w:rStyle w:val="TextodoEspaoReservado"/>
              <w:rFonts w:cs="Times New Roman"/>
              <w:szCs w:val="24"/>
            </w:rPr>
            <w:t>Escolher um item.</w:t>
          </w:r>
        </w:p>
      </w:docPartBody>
    </w:docPart>
    <w:docPart>
      <w:docPartPr>
        <w:name w:val="2377DDBD308A4010B8AD14CD81A1B44E"/>
        <w:category>
          <w:name w:val="Geral"/>
          <w:gallery w:val="placeholder"/>
        </w:category>
        <w:types>
          <w:type w:val="bbPlcHdr"/>
        </w:types>
        <w:behaviors>
          <w:behavior w:val="content"/>
        </w:behaviors>
        <w:guid w:val="{8430E403-FCDD-4D32-BC76-F0DE11106B4A}"/>
      </w:docPartPr>
      <w:docPartBody>
        <w:p w:rsidR="003D1BF7" w:rsidRDefault="003D1BF7" w:rsidP="003D1BF7">
          <w:pPr>
            <w:pStyle w:val="2377DDBD308A4010B8AD14CD81A1B44E1"/>
          </w:pPr>
          <w:r w:rsidRPr="00CE1780">
            <w:rPr>
              <w:caps/>
            </w:rPr>
            <w:t>Clique aqui para digitar texto.</w:t>
          </w:r>
        </w:p>
      </w:docPartBody>
    </w:docPart>
    <w:docPart>
      <w:docPartPr>
        <w:name w:val="9DB67C86873D4EA798815314F861C290"/>
        <w:category>
          <w:name w:val="Geral"/>
          <w:gallery w:val="placeholder"/>
        </w:category>
        <w:types>
          <w:type w:val="bbPlcHdr"/>
        </w:types>
        <w:behaviors>
          <w:behavior w:val="content"/>
        </w:behaviors>
        <w:guid w:val="{AD361440-7EBA-4F91-A4BB-06C8D14365BA}"/>
      </w:docPartPr>
      <w:docPartBody>
        <w:p w:rsidR="003D1BF7" w:rsidRDefault="003D1BF7" w:rsidP="003D1BF7">
          <w:pPr>
            <w:pStyle w:val="9DB67C86873D4EA798815314F861C2901"/>
          </w:pPr>
          <w:r w:rsidRPr="00CE1780">
            <w:rPr>
              <w:rFonts w:cs="Times New Roman"/>
              <w:caps/>
            </w:rPr>
            <w:t>Clique aqui para digitar texto.</w:t>
          </w:r>
        </w:p>
      </w:docPartBody>
    </w:docPart>
    <w:docPart>
      <w:docPartPr>
        <w:name w:val="83FD0E8A03524201BD4217A38BE98E43"/>
        <w:category>
          <w:name w:val="Geral"/>
          <w:gallery w:val="placeholder"/>
        </w:category>
        <w:types>
          <w:type w:val="bbPlcHdr"/>
        </w:types>
        <w:behaviors>
          <w:behavior w:val="content"/>
        </w:behaviors>
        <w:guid w:val="{CF10AAE1-D924-449A-AE6C-C6C8557EA3CD}"/>
      </w:docPartPr>
      <w:docPartBody>
        <w:p w:rsidR="003D1BF7" w:rsidRDefault="003D1BF7" w:rsidP="003D1BF7">
          <w:pPr>
            <w:pStyle w:val="83FD0E8A03524201BD4217A38BE98E431"/>
          </w:pPr>
          <w:r w:rsidRPr="00A938DD">
            <w:rPr>
              <w:rStyle w:val="TextodoEspaoReservado"/>
              <w:rFonts w:cs="Times New Roman"/>
              <w:szCs w:val="24"/>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altName w:val="Palatino Linotype"/>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83"/>
    <w:rsid w:val="003D1BF7"/>
    <w:rsid w:val="0054199D"/>
    <w:rsid w:val="006F6A49"/>
    <w:rsid w:val="00907745"/>
    <w:rsid w:val="00F535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D1BF7"/>
    <w:rPr>
      <w:color w:val="808080"/>
    </w:rPr>
  </w:style>
  <w:style w:type="paragraph" w:customStyle="1" w:styleId="5499FC81CD864324A15C4D39C0BD296B">
    <w:name w:val="5499FC81CD864324A15C4D39C0BD296B"/>
  </w:style>
  <w:style w:type="paragraph" w:customStyle="1" w:styleId="2377DDBD308A4010B8AD14CD81A1B44E">
    <w:name w:val="2377DDBD308A4010B8AD14CD81A1B44E"/>
  </w:style>
  <w:style w:type="paragraph" w:customStyle="1" w:styleId="9DB67C86873D4EA798815314F861C290">
    <w:name w:val="9DB67C86873D4EA798815314F861C290"/>
  </w:style>
  <w:style w:type="paragraph" w:customStyle="1" w:styleId="83FD0E8A03524201BD4217A38BE98E43">
    <w:name w:val="83FD0E8A03524201BD4217A38BE98E43"/>
  </w:style>
  <w:style w:type="paragraph" w:customStyle="1" w:styleId="2377DDBD308A4010B8AD14CD81A1B44E1">
    <w:name w:val="2377DDBD308A4010B8AD14CD81A1B44E1"/>
    <w:rsid w:val="003D1BF7"/>
    <w:pPr>
      <w:spacing w:after="0" w:line="360" w:lineRule="auto"/>
      <w:ind w:firstLine="709"/>
      <w:jc w:val="both"/>
    </w:pPr>
    <w:rPr>
      <w:rFonts w:ascii="Times New Roman" w:eastAsiaTheme="minorHAnsi" w:hAnsi="Times New Roman"/>
      <w:sz w:val="24"/>
      <w:lang w:eastAsia="en-US"/>
    </w:rPr>
  </w:style>
  <w:style w:type="paragraph" w:customStyle="1" w:styleId="9DB67C86873D4EA798815314F861C2901">
    <w:name w:val="9DB67C86873D4EA798815314F861C2901"/>
    <w:rsid w:val="003D1BF7"/>
    <w:pPr>
      <w:spacing w:after="0" w:line="360" w:lineRule="auto"/>
      <w:ind w:firstLine="709"/>
      <w:jc w:val="both"/>
    </w:pPr>
    <w:rPr>
      <w:rFonts w:ascii="Times New Roman" w:eastAsiaTheme="minorHAnsi" w:hAnsi="Times New Roman"/>
      <w:sz w:val="24"/>
      <w:lang w:eastAsia="en-US"/>
    </w:rPr>
  </w:style>
  <w:style w:type="paragraph" w:customStyle="1" w:styleId="5499FC81CD864324A15C4D39C0BD296B1">
    <w:name w:val="5499FC81CD864324A15C4D39C0BD296B1"/>
    <w:rsid w:val="003D1BF7"/>
    <w:pPr>
      <w:spacing w:after="0" w:line="360" w:lineRule="auto"/>
      <w:ind w:firstLine="709"/>
      <w:jc w:val="both"/>
    </w:pPr>
    <w:rPr>
      <w:rFonts w:ascii="Times New Roman" w:eastAsiaTheme="minorHAnsi" w:hAnsi="Times New Roman"/>
      <w:sz w:val="24"/>
      <w:lang w:eastAsia="en-US"/>
    </w:rPr>
  </w:style>
  <w:style w:type="paragraph" w:customStyle="1" w:styleId="83FD0E8A03524201BD4217A38BE98E431">
    <w:name w:val="83FD0E8A03524201BD4217A38BE98E431"/>
    <w:rsid w:val="003D1BF7"/>
    <w:pPr>
      <w:spacing w:after="0" w:line="360" w:lineRule="auto"/>
      <w:ind w:firstLine="709"/>
      <w:jc w:val="both"/>
    </w:pPr>
    <w:rPr>
      <w:rFonts w:ascii="Times New Roman" w:eastAsiaTheme="minorHAnsi" w:hAnsi="Times New Roman"/>
      <w:sz w:val="24"/>
      <w:lang w:eastAsia="en-US"/>
    </w:rPr>
  </w:style>
  <w:style w:type="paragraph" w:customStyle="1" w:styleId="048128ED2F734DC1B6AF9502293DC78F">
    <w:name w:val="048128ED2F734DC1B6AF9502293DC78F"/>
    <w:rsid w:val="003D1BF7"/>
  </w:style>
  <w:style w:type="paragraph" w:customStyle="1" w:styleId="AA25016275A749DBAE27F12DF3C02BBD">
    <w:name w:val="AA25016275A749DBAE27F12DF3C02BBD"/>
    <w:rsid w:val="003D1BF7"/>
  </w:style>
  <w:style w:type="paragraph" w:customStyle="1" w:styleId="2C24FBF057C4422784F316D724221C57">
    <w:name w:val="2C24FBF057C4422784F316D724221C57"/>
    <w:rsid w:val="003D1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7F36F6-8F2C-4791-9925-3E2E4935CF2E}">
  <we:reference id="wa10308792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7394334-BEB5-4420-AF9B-5F4ABEFB1C74}">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A7604-0C66-4DC7-B7FB-346EEDAB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1837</TotalTime>
  <Pages>21</Pages>
  <Words>6040</Words>
  <Characters>32616</Characters>
  <Application>Microsoft Office Word</Application>
  <DocSecurity>0</DocSecurity>
  <Lines>271</Lines>
  <Paragraphs>77</Paragraphs>
  <ScaleCrop>false</ScaleCrop>
  <HeadingPairs>
    <vt:vector size="6" baseType="variant">
      <vt:variant>
        <vt:lpstr>Título</vt:lpstr>
      </vt:variant>
      <vt:variant>
        <vt:i4>1</vt:i4>
      </vt:variant>
      <vt:variant>
        <vt:lpstr>Títulos</vt:lpstr>
      </vt:variant>
      <vt:variant>
        <vt:i4>5</vt:i4>
      </vt:variant>
      <vt:variant>
        <vt:lpstr>Title</vt:lpstr>
      </vt:variant>
      <vt:variant>
        <vt:i4>1</vt:i4>
      </vt:variant>
    </vt:vector>
  </HeadingPairs>
  <TitlesOfParts>
    <vt:vector size="7" baseType="lpstr">
      <vt:lpstr>Template de Dissertações e Teses da UFF</vt:lpstr>
      <vt:lpstr>– Awareness and Distributed Version Control Systems</vt:lpstr>
      <vt:lpstr>    Introduction</vt:lpstr>
      <vt:lpstr>    Distributed Version Control Systems</vt:lpstr>
      <vt:lpstr>    Related Work</vt:lpstr>
      <vt:lpstr>    Final Considerations</vt:lpstr>
      <vt:lpstr>Template de Dissertações e Teses da UFF</vt:lpstr>
    </vt:vector>
  </TitlesOfParts>
  <Company/>
  <LinksUpToDate>false</LinksUpToDate>
  <CharactersWithSpaces>38579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Cristiano</dc:creator>
  <cp:lastModifiedBy>Cristiano Cesario</cp:lastModifiedBy>
  <cp:revision>10</cp:revision>
  <cp:lastPrinted>2014-07-25T12:37:00Z</cp:lastPrinted>
  <dcterms:created xsi:type="dcterms:W3CDTF">2014-07-26T10:19:00Z</dcterms:created>
  <dcterms:modified xsi:type="dcterms:W3CDTF">2014-07-31T00:16:00Z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id="rMo3rFI1"/&gt;&lt;style id="http://www.zotero.org/styles/associacao-brasileira-de-normas-tecnicas-ufmg-face-initials-custom-Cristiano" hasBibliography="1" bibliographyStyleHasBeenSet="1"/&gt;&lt;prefs&gt;&lt;pre</vt:lpwstr>
  </property>
  <property fmtid="{D5CDD505-2E9C-101B-9397-08002B2CF9AE}" pid="3" name="ZOTERO_PREF_2">
    <vt:lpwstr>f name="fieldType" value="Field"/&gt;&lt;pref name="storeReferences" value="false"/&gt;&lt;pref name="automaticJournalAbbreviations" value="false"/&gt;&lt;pref name="noteType" value="0"/&gt;&lt;/prefs&gt;&lt;/data&gt;</vt:lpwstr>
  </property>
</Properties>
</file>