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6"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393357917" w:displacedByCustomXml="next"/>
    <w:bookmarkStart w:id="1" w:name="_Toc394584901" w:displacedByCustomXml="next"/>
    <w:sdt>
      <w:sdtPr>
        <w:rPr>
          <w:rFonts w:eastAsiaTheme="minorHAnsi" w:cstheme="minorBidi"/>
          <w:b w:val="0"/>
          <w:bCs w:val="0"/>
          <w:caps w:val="0"/>
          <w:sz w:val="24"/>
          <w:szCs w:val="22"/>
          <w:lang w:val="en-US"/>
        </w:rPr>
        <w:id w:val="-901986929"/>
        <w:docPartObj>
          <w:docPartGallery w:val="Table of Contents"/>
          <w:docPartUnique/>
        </w:docPartObj>
      </w:sdtPr>
      <w:sdtContent>
        <w:p w14:paraId="73FBEAB3" w14:textId="77777777" w:rsidR="00F26B08" w:rsidRPr="00EC66BC" w:rsidRDefault="00F26B08">
          <w:pPr>
            <w:pStyle w:val="TOCHeading"/>
            <w:rPr>
              <w:lang w:val="en-US"/>
              <w:rPrChange w:id="2" w:author="Unknown">
                <w:rPr/>
              </w:rPrChange>
            </w:rPr>
          </w:pPr>
          <w:r w:rsidRPr="00EC66BC">
            <w:rPr>
              <w:lang w:val="en-US"/>
            </w:rPr>
            <w:t>tABLE OF cONTENTS</w:t>
          </w:r>
        </w:p>
        <w:p w14:paraId="2267D2FC" w14:textId="77777777" w:rsidR="008D2EC0" w:rsidRPr="006E4D49" w:rsidRDefault="00F26B08">
          <w:pPr>
            <w:pStyle w:val="TOC1"/>
            <w:tabs>
              <w:tab w:val="right" w:leader="dot" w:pos="9061"/>
            </w:tabs>
            <w:rPr>
              <w:rFonts w:asciiTheme="minorHAnsi" w:eastAsiaTheme="minorEastAsia" w:hAnsiTheme="minorHAnsi"/>
              <w:sz w:val="22"/>
              <w:lang w:val="en-US" w:eastAsia="pt-BR"/>
              <w:rPrChange w:id="3" w:author="Leonardo Murta" w:date="2014-12-24T17:02:00Z">
                <w:rPr>
                  <w:rFonts w:asciiTheme="minorHAnsi" w:eastAsiaTheme="minorEastAsia" w:hAnsiTheme="minorHAnsi"/>
                  <w:noProof/>
                  <w:sz w:val="22"/>
                  <w:lang w:eastAsia="pt-BR"/>
                </w:rPr>
              </w:rPrChange>
            </w:rPr>
          </w:pPr>
          <w:r w:rsidRPr="00237733">
            <w:rPr>
              <w:lang w:val="en-US"/>
            </w:rPr>
            <w:fldChar w:fldCharType="begin"/>
          </w:r>
          <w:r w:rsidRPr="00EC66BC">
            <w:rPr>
              <w:lang w:val="en-US"/>
            </w:rPr>
            <w:instrText xml:space="preserve"> TOC \o "1-3" \h \z \u </w:instrText>
          </w:r>
          <w:r w:rsidRPr="00237733">
            <w:rPr>
              <w:lang w:val="en-US"/>
            </w:rPr>
            <w:fldChar w:fldCharType="separate"/>
          </w:r>
          <w:r w:rsidR="006E4D49" w:rsidRPr="006E4D49">
            <w:rPr>
              <w:lang w:val="en-US"/>
              <w:rPrChange w:id="4" w:author="Leonardo Murta" w:date="2014-12-24T17:02:00Z">
                <w:rPr>
                  <w:noProof/>
                </w:rPr>
              </w:rPrChange>
            </w:rPr>
            <w:fldChar w:fldCharType="begin"/>
          </w:r>
          <w:r w:rsidR="006E4D49" w:rsidRPr="006E4D49">
            <w:rPr>
              <w:lang w:val="en-US"/>
              <w:rPrChange w:id="5" w:author="Leonardo Murta" w:date="2014-12-24T17:02:00Z">
                <w:rPr/>
              </w:rPrChange>
            </w:rPr>
            <w:instrText xml:space="preserve"> HYPERLINK \l "_Toc406785189" </w:instrText>
          </w:r>
          <w:r w:rsidR="006E4D49" w:rsidRPr="006E4D49">
            <w:rPr>
              <w:lang w:val="en-US"/>
              <w:rPrChange w:id="6" w:author="Leonardo Murta" w:date="2014-12-24T17:02:00Z">
                <w:rPr>
                  <w:noProof/>
                </w:rPr>
              </w:rPrChange>
            </w:rPr>
            <w:fldChar w:fldCharType="separate"/>
          </w:r>
          <w:r w:rsidR="008D2EC0" w:rsidRPr="006E4D49">
            <w:rPr>
              <w:rStyle w:val="Hyperlink"/>
              <w:lang w:val="en-US"/>
              <w:rPrChange w:id="7" w:author="Leonardo Murta" w:date="2014-12-24T17:02:00Z">
                <w:rPr>
                  <w:rStyle w:val="Hyperlink"/>
                  <w:noProof/>
                  <w:lang w:val="en-US"/>
                </w:rPr>
              </w:rPrChange>
            </w:rPr>
            <w:t>Chapter 1 – Introduction</w:t>
          </w:r>
          <w:r w:rsidR="008D2EC0" w:rsidRPr="006E4D49">
            <w:rPr>
              <w:webHidden/>
              <w:lang w:val="en-US"/>
              <w:rPrChange w:id="8" w:author="Leonardo Murta" w:date="2014-12-24T17:02:00Z">
                <w:rPr>
                  <w:noProof/>
                  <w:webHidden/>
                </w:rPr>
              </w:rPrChange>
            </w:rPr>
            <w:tab/>
          </w:r>
          <w:r w:rsidR="008D2EC0" w:rsidRPr="006E4D49">
            <w:rPr>
              <w:webHidden/>
              <w:lang w:val="en-US"/>
              <w:rPrChange w:id="9" w:author="Leonardo Murta" w:date="2014-12-24T17:02:00Z">
                <w:rPr>
                  <w:noProof/>
                  <w:webHidden/>
                </w:rPr>
              </w:rPrChange>
            </w:rPr>
            <w:fldChar w:fldCharType="begin"/>
          </w:r>
          <w:r w:rsidR="008D2EC0" w:rsidRPr="006E4D49">
            <w:rPr>
              <w:webHidden/>
              <w:lang w:val="en-US"/>
              <w:rPrChange w:id="10" w:author="Leonardo Murta" w:date="2014-12-24T17:02:00Z">
                <w:rPr>
                  <w:noProof/>
                  <w:webHidden/>
                </w:rPr>
              </w:rPrChange>
            </w:rPr>
            <w:instrText xml:space="preserve"> PAGEREF _Toc406785189 \h </w:instrText>
          </w:r>
          <w:r w:rsidR="008D2EC0" w:rsidRPr="00D063B3">
            <w:rPr>
              <w:webHidden/>
              <w:lang w:val="en-US"/>
            </w:rPr>
          </w:r>
          <w:r w:rsidR="008D2EC0" w:rsidRPr="006E4D49">
            <w:rPr>
              <w:webHidden/>
              <w:lang w:val="en-US"/>
              <w:rPrChange w:id="11" w:author="Leonardo Murta" w:date="2014-12-24T17:02:00Z">
                <w:rPr>
                  <w:noProof/>
                  <w:webHidden/>
                </w:rPr>
              </w:rPrChange>
            </w:rPr>
            <w:fldChar w:fldCharType="separate"/>
          </w:r>
          <w:r w:rsidR="008D2EC0" w:rsidRPr="006E4D49">
            <w:rPr>
              <w:webHidden/>
              <w:lang w:val="en-US"/>
              <w:rPrChange w:id="12" w:author="Leonardo Murta" w:date="2014-12-24T17:02:00Z">
                <w:rPr>
                  <w:noProof/>
                  <w:webHidden/>
                </w:rPr>
              </w:rPrChange>
            </w:rPr>
            <w:t>2</w:t>
          </w:r>
          <w:r w:rsidR="008D2EC0" w:rsidRPr="006E4D49">
            <w:rPr>
              <w:webHidden/>
              <w:lang w:val="en-US"/>
              <w:rPrChange w:id="13" w:author="Leonardo Murta" w:date="2014-12-24T17:02:00Z">
                <w:rPr>
                  <w:noProof/>
                  <w:webHidden/>
                </w:rPr>
              </w:rPrChange>
            </w:rPr>
            <w:fldChar w:fldCharType="end"/>
          </w:r>
          <w:r w:rsidR="006E4D49" w:rsidRPr="006E4D49">
            <w:rPr>
              <w:lang w:val="en-US"/>
              <w:rPrChange w:id="14" w:author="Leonardo Murta" w:date="2014-12-24T17:02:00Z">
                <w:rPr>
                  <w:noProof/>
                </w:rPr>
              </w:rPrChange>
            </w:rPr>
            <w:fldChar w:fldCharType="end"/>
          </w:r>
        </w:p>
        <w:p w14:paraId="0415CE10" w14:textId="77777777" w:rsidR="008D2EC0" w:rsidRPr="006E4D49" w:rsidRDefault="006E4D49">
          <w:pPr>
            <w:pStyle w:val="TOC2"/>
            <w:rPr>
              <w:rFonts w:asciiTheme="minorHAnsi" w:eastAsiaTheme="minorEastAsia" w:hAnsiTheme="minorHAnsi"/>
              <w:sz w:val="22"/>
              <w:lang w:val="en-US" w:eastAsia="pt-BR"/>
              <w:rPrChange w:id="15" w:author="Leonardo Murta" w:date="2014-12-24T17:02:00Z">
                <w:rPr>
                  <w:rFonts w:asciiTheme="minorHAnsi" w:eastAsiaTheme="minorEastAsia" w:hAnsiTheme="minorHAnsi"/>
                  <w:noProof/>
                  <w:sz w:val="22"/>
                  <w:lang w:eastAsia="pt-BR"/>
                </w:rPr>
              </w:rPrChange>
            </w:rPr>
          </w:pPr>
          <w:r w:rsidRPr="006E4D49">
            <w:rPr>
              <w:lang w:val="en-US"/>
              <w:rPrChange w:id="16" w:author="Leonardo Murta" w:date="2014-12-24T17:02:00Z">
                <w:rPr>
                  <w:noProof/>
                </w:rPr>
              </w:rPrChange>
            </w:rPr>
            <w:fldChar w:fldCharType="begin"/>
          </w:r>
          <w:r w:rsidRPr="006E4D49">
            <w:rPr>
              <w:lang w:val="en-US"/>
              <w:rPrChange w:id="17" w:author="Leonardo Murta" w:date="2014-12-24T17:02:00Z">
                <w:rPr/>
              </w:rPrChange>
            </w:rPr>
            <w:instrText xml:space="preserve"> HYPERLINK \l "_Toc406785190" </w:instrText>
          </w:r>
          <w:r w:rsidRPr="006E4D49">
            <w:rPr>
              <w:lang w:val="en-US"/>
              <w:rPrChange w:id="18" w:author="Leonardo Murta" w:date="2014-12-24T17:02:00Z">
                <w:rPr>
                  <w:noProof/>
                </w:rPr>
              </w:rPrChange>
            </w:rPr>
            <w:fldChar w:fldCharType="separate"/>
          </w:r>
          <w:r w:rsidR="008D2EC0" w:rsidRPr="006E4D49">
            <w:rPr>
              <w:rStyle w:val="Hyperlink"/>
              <w:lang w:val="en-US"/>
              <w:rPrChange w:id="19" w:author="Leonardo Murta" w:date="2014-12-24T17:02:00Z">
                <w:rPr>
                  <w:rStyle w:val="Hyperlink"/>
                  <w:noProof/>
                  <w:lang w:val="en-US"/>
                </w:rPr>
              </w:rPrChange>
            </w:rPr>
            <w:t>1.1 Motivation</w:t>
          </w:r>
          <w:r w:rsidR="008D2EC0" w:rsidRPr="006E4D49">
            <w:rPr>
              <w:webHidden/>
              <w:lang w:val="en-US"/>
              <w:rPrChange w:id="20" w:author="Leonardo Murta" w:date="2014-12-24T17:02:00Z">
                <w:rPr>
                  <w:noProof/>
                  <w:webHidden/>
                </w:rPr>
              </w:rPrChange>
            </w:rPr>
            <w:tab/>
          </w:r>
          <w:r w:rsidR="008D2EC0" w:rsidRPr="006E4D49">
            <w:rPr>
              <w:webHidden/>
              <w:lang w:val="en-US"/>
              <w:rPrChange w:id="21" w:author="Leonardo Murta" w:date="2014-12-24T17:02:00Z">
                <w:rPr>
                  <w:noProof/>
                  <w:webHidden/>
                </w:rPr>
              </w:rPrChange>
            </w:rPr>
            <w:fldChar w:fldCharType="begin"/>
          </w:r>
          <w:r w:rsidR="008D2EC0" w:rsidRPr="006E4D49">
            <w:rPr>
              <w:webHidden/>
              <w:lang w:val="en-US"/>
              <w:rPrChange w:id="22" w:author="Leonardo Murta" w:date="2014-12-24T17:02:00Z">
                <w:rPr>
                  <w:noProof/>
                  <w:webHidden/>
                </w:rPr>
              </w:rPrChange>
            </w:rPr>
            <w:instrText xml:space="preserve"> PAGEREF _Toc406785190 \h </w:instrText>
          </w:r>
          <w:r w:rsidR="008D2EC0" w:rsidRPr="00D063B3">
            <w:rPr>
              <w:webHidden/>
              <w:lang w:val="en-US"/>
            </w:rPr>
          </w:r>
          <w:r w:rsidR="008D2EC0" w:rsidRPr="006E4D49">
            <w:rPr>
              <w:webHidden/>
              <w:lang w:val="en-US"/>
              <w:rPrChange w:id="23" w:author="Leonardo Murta" w:date="2014-12-24T17:02:00Z">
                <w:rPr>
                  <w:noProof/>
                  <w:webHidden/>
                </w:rPr>
              </w:rPrChange>
            </w:rPr>
            <w:fldChar w:fldCharType="separate"/>
          </w:r>
          <w:r w:rsidR="008D2EC0" w:rsidRPr="006E4D49">
            <w:rPr>
              <w:webHidden/>
              <w:lang w:val="en-US"/>
              <w:rPrChange w:id="24" w:author="Leonardo Murta" w:date="2014-12-24T17:02:00Z">
                <w:rPr>
                  <w:noProof/>
                  <w:webHidden/>
                </w:rPr>
              </w:rPrChange>
            </w:rPr>
            <w:t>2</w:t>
          </w:r>
          <w:r w:rsidR="008D2EC0" w:rsidRPr="006E4D49">
            <w:rPr>
              <w:webHidden/>
              <w:lang w:val="en-US"/>
              <w:rPrChange w:id="25" w:author="Leonardo Murta" w:date="2014-12-24T17:02:00Z">
                <w:rPr>
                  <w:noProof/>
                  <w:webHidden/>
                </w:rPr>
              </w:rPrChange>
            </w:rPr>
            <w:fldChar w:fldCharType="end"/>
          </w:r>
          <w:r w:rsidRPr="006E4D49">
            <w:rPr>
              <w:lang w:val="en-US"/>
              <w:rPrChange w:id="26" w:author="Leonardo Murta" w:date="2014-12-24T17:02:00Z">
                <w:rPr>
                  <w:noProof/>
                </w:rPr>
              </w:rPrChange>
            </w:rPr>
            <w:fldChar w:fldCharType="end"/>
          </w:r>
        </w:p>
        <w:p w14:paraId="538EFE59" w14:textId="77777777" w:rsidR="008D2EC0" w:rsidRPr="006E4D49" w:rsidRDefault="006E4D49">
          <w:pPr>
            <w:pStyle w:val="TOC2"/>
            <w:rPr>
              <w:rFonts w:asciiTheme="minorHAnsi" w:eastAsiaTheme="minorEastAsia" w:hAnsiTheme="minorHAnsi"/>
              <w:sz w:val="22"/>
              <w:lang w:val="en-US" w:eastAsia="pt-BR"/>
              <w:rPrChange w:id="27" w:author="Leonardo Murta" w:date="2014-12-24T17:02:00Z">
                <w:rPr>
                  <w:rFonts w:asciiTheme="minorHAnsi" w:eastAsiaTheme="minorEastAsia" w:hAnsiTheme="minorHAnsi"/>
                  <w:noProof/>
                  <w:sz w:val="22"/>
                  <w:lang w:eastAsia="pt-BR"/>
                </w:rPr>
              </w:rPrChange>
            </w:rPr>
          </w:pPr>
          <w:r w:rsidRPr="006E4D49">
            <w:rPr>
              <w:lang w:val="en-US"/>
              <w:rPrChange w:id="28" w:author="Leonardo Murta" w:date="2014-12-24T17:02:00Z">
                <w:rPr>
                  <w:noProof/>
                </w:rPr>
              </w:rPrChange>
            </w:rPr>
            <w:fldChar w:fldCharType="begin"/>
          </w:r>
          <w:r w:rsidRPr="006E4D49">
            <w:rPr>
              <w:lang w:val="en-US"/>
              <w:rPrChange w:id="29" w:author="Leonardo Murta" w:date="2014-12-24T17:02:00Z">
                <w:rPr/>
              </w:rPrChange>
            </w:rPr>
            <w:instrText xml:space="preserve"> HYPERLINK \l "_Toc406785191" </w:instrText>
          </w:r>
          <w:r w:rsidRPr="006E4D49">
            <w:rPr>
              <w:lang w:val="en-US"/>
              <w:rPrChange w:id="30" w:author="Leonardo Murta" w:date="2014-12-24T17:02:00Z">
                <w:rPr>
                  <w:noProof/>
                </w:rPr>
              </w:rPrChange>
            </w:rPr>
            <w:fldChar w:fldCharType="separate"/>
          </w:r>
          <w:r w:rsidR="008D2EC0" w:rsidRPr="006E4D49">
            <w:rPr>
              <w:rStyle w:val="Hyperlink"/>
              <w:lang w:val="en-US"/>
              <w:rPrChange w:id="31" w:author="Leonardo Murta" w:date="2014-12-24T17:02:00Z">
                <w:rPr>
                  <w:rStyle w:val="Hyperlink"/>
                  <w:noProof/>
                  <w:lang w:val="en-US"/>
                </w:rPr>
              </w:rPrChange>
            </w:rPr>
            <w:t>1.2 Goals</w:t>
          </w:r>
          <w:r w:rsidR="008D2EC0" w:rsidRPr="006E4D49">
            <w:rPr>
              <w:webHidden/>
              <w:lang w:val="en-US"/>
              <w:rPrChange w:id="32" w:author="Leonardo Murta" w:date="2014-12-24T17:02:00Z">
                <w:rPr>
                  <w:noProof/>
                  <w:webHidden/>
                </w:rPr>
              </w:rPrChange>
            </w:rPr>
            <w:tab/>
          </w:r>
          <w:r w:rsidR="008D2EC0" w:rsidRPr="006E4D49">
            <w:rPr>
              <w:webHidden/>
              <w:lang w:val="en-US"/>
              <w:rPrChange w:id="33" w:author="Leonardo Murta" w:date="2014-12-24T17:02:00Z">
                <w:rPr>
                  <w:noProof/>
                  <w:webHidden/>
                </w:rPr>
              </w:rPrChange>
            </w:rPr>
            <w:fldChar w:fldCharType="begin"/>
          </w:r>
          <w:r w:rsidR="008D2EC0" w:rsidRPr="006E4D49">
            <w:rPr>
              <w:webHidden/>
              <w:lang w:val="en-US"/>
              <w:rPrChange w:id="34" w:author="Leonardo Murta" w:date="2014-12-24T17:02:00Z">
                <w:rPr>
                  <w:noProof/>
                  <w:webHidden/>
                </w:rPr>
              </w:rPrChange>
            </w:rPr>
            <w:instrText xml:space="preserve"> PAGEREF _Toc406785191 \h </w:instrText>
          </w:r>
          <w:r w:rsidR="008D2EC0" w:rsidRPr="00D063B3">
            <w:rPr>
              <w:webHidden/>
              <w:lang w:val="en-US"/>
            </w:rPr>
          </w:r>
          <w:r w:rsidR="008D2EC0" w:rsidRPr="006E4D49">
            <w:rPr>
              <w:webHidden/>
              <w:lang w:val="en-US"/>
              <w:rPrChange w:id="35" w:author="Leonardo Murta" w:date="2014-12-24T17:02:00Z">
                <w:rPr>
                  <w:noProof/>
                  <w:webHidden/>
                </w:rPr>
              </w:rPrChange>
            </w:rPr>
            <w:fldChar w:fldCharType="separate"/>
          </w:r>
          <w:r w:rsidR="008D2EC0" w:rsidRPr="006E4D49">
            <w:rPr>
              <w:webHidden/>
              <w:lang w:val="en-US"/>
              <w:rPrChange w:id="36" w:author="Leonardo Murta" w:date="2014-12-24T17:02:00Z">
                <w:rPr>
                  <w:noProof/>
                  <w:webHidden/>
                </w:rPr>
              </w:rPrChange>
            </w:rPr>
            <w:t>4</w:t>
          </w:r>
          <w:r w:rsidR="008D2EC0" w:rsidRPr="006E4D49">
            <w:rPr>
              <w:webHidden/>
              <w:lang w:val="en-US"/>
              <w:rPrChange w:id="37" w:author="Leonardo Murta" w:date="2014-12-24T17:02:00Z">
                <w:rPr>
                  <w:noProof/>
                  <w:webHidden/>
                </w:rPr>
              </w:rPrChange>
            </w:rPr>
            <w:fldChar w:fldCharType="end"/>
          </w:r>
          <w:r w:rsidRPr="006E4D49">
            <w:rPr>
              <w:lang w:val="en-US"/>
              <w:rPrChange w:id="38" w:author="Leonardo Murta" w:date="2014-12-24T17:02:00Z">
                <w:rPr>
                  <w:noProof/>
                </w:rPr>
              </w:rPrChange>
            </w:rPr>
            <w:fldChar w:fldCharType="end"/>
          </w:r>
        </w:p>
        <w:p w14:paraId="2FC08190" w14:textId="77777777" w:rsidR="008D2EC0" w:rsidRPr="006E4D49" w:rsidRDefault="006E4D49">
          <w:pPr>
            <w:pStyle w:val="TOC2"/>
            <w:rPr>
              <w:rFonts w:asciiTheme="minorHAnsi" w:eastAsiaTheme="minorEastAsia" w:hAnsiTheme="minorHAnsi"/>
              <w:sz w:val="22"/>
              <w:lang w:val="en-US" w:eastAsia="pt-BR"/>
              <w:rPrChange w:id="39" w:author="Leonardo Murta" w:date="2014-12-24T17:02:00Z">
                <w:rPr>
                  <w:rFonts w:asciiTheme="minorHAnsi" w:eastAsiaTheme="minorEastAsia" w:hAnsiTheme="minorHAnsi"/>
                  <w:noProof/>
                  <w:sz w:val="22"/>
                  <w:lang w:eastAsia="pt-BR"/>
                </w:rPr>
              </w:rPrChange>
            </w:rPr>
          </w:pPr>
          <w:r w:rsidRPr="006E4D49">
            <w:rPr>
              <w:lang w:val="en-US"/>
              <w:rPrChange w:id="40" w:author="Leonardo Murta" w:date="2014-12-24T17:02:00Z">
                <w:rPr>
                  <w:noProof/>
                </w:rPr>
              </w:rPrChange>
            </w:rPr>
            <w:fldChar w:fldCharType="begin"/>
          </w:r>
          <w:r w:rsidRPr="006E4D49">
            <w:rPr>
              <w:lang w:val="en-US"/>
              <w:rPrChange w:id="41" w:author="Leonardo Murta" w:date="2014-12-24T17:02:00Z">
                <w:rPr/>
              </w:rPrChange>
            </w:rPr>
            <w:instrText xml:space="preserve"> HYPERLINK \l "_Toc406785192" </w:instrText>
          </w:r>
          <w:r w:rsidRPr="006E4D49">
            <w:rPr>
              <w:lang w:val="en-US"/>
              <w:rPrChange w:id="42" w:author="Leonardo Murta" w:date="2014-12-24T17:02:00Z">
                <w:rPr>
                  <w:noProof/>
                </w:rPr>
              </w:rPrChange>
            </w:rPr>
            <w:fldChar w:fldCharType="separate"/>
          </w:r>
          <w:r w:rsidR="008D2EC0" w:rsidRPr="006E4D49">
            <w:rPr>
              <w:rStyle w:val="Hyperlink"/>
              <w:lang w:val="en-US"/>
              <w:rPrChange w:id="43" w:author="Leonardo Murta" w:date="2014-12-24T17:02:00Z">
                <w:rPr>
                  <w:rStyle w:val="Hyperlink"/>
                  <w:noProof/>
                  <w:lang w:val="en-US"/>
                </w:rPr>
              </w:rPrChange>
            </w:rPr>
            <w:t>1.3 Research Questions</w:t>
          </w:r>
          <w:r w:rsidR="008D2EC0" w:rsidRPr="006E4D49">
            <w:rPr>
              <w:webHidden/>
              <w:lang w:val="en-US"/>
              <w:rPrChange w:id="44" w:author="Leonardo Murta" w:date="2014-12-24T17:02:00Z">
                <w:rPr>
                  <w:noProof/>
                  <w:webHidden/>
                </w:rPr>
              </w:rPrChange>
            </w:rPr>
            <w:tab/>
          </w:r>
          <w:r w:rsidR="008D2EC0" w:rsidRPr="006E4D49">
            <w:rPr>
              <w:webHidden/>
              <w:lang w:val="en-US"/>
              <w:rPrChange w:id="45" w:author="Leonardo Murta" w:date="2014-12-24T17:02:00Z">
                <w:rPr>
                  <w:noProof/>
                  <w:webHidden/>
                </w:rPr>
              </w:rPrChange>
            </w:rPr>
            <w:fldChar w:fldCharType="begin"/>
          </w:r>
          <w:r w:rsidR="008D2EC0" w:rsidRPr="006E4D49">
            <w:rPr>
              <w:webHidden/>
              <w:lang w:val="en-US"/>
              <w:rPrChange w:id="46" w:author="Leonardo Murta" w:date="2014-12-24T17:02:00Z">
                <w:rPr>
                  <w:noProof/>
                  <w:webHidden/>
                </w:rPr>
              </w:rPrChange>
            </w:rPr>
            <w:instrText xml:space="preserve"> PAGEREF _Toc406785192 \h </w:instrText>
          </w:r>
          <w:r w:rsidR="008D2EC0" w:rsidRPr="00D063B3">
            <w:rPr>
              <w:webHidden/>
              <w:lang w:val="en-US"/>
            </w:rPr>
          </w:r>
          <w:r w:rsidR="008D2EC0" w:rsidRPr="006E4D49">
            <w:rPr>
              <w:webHidden/>
              <w:lang w:val="en-US"/>
              <w:rPrChange w:id="47" w:author="Leonardo Murta" w:date="2014-12-24T17:02:00Z">
                <w:rPr>
                  <w:noProof/>
                  <w:webHidden/>
                </w:rPr>
              </w:rPrChange>
            </w:rPr>
            <w:fldChar w:fldCharType="separate"/>
          </w:r>
          <w:r w:rsidR="008D2EC0" w:rsidRPr="006E4D49">
            <w:rPr>
              <w:webHidden/>
              <w:lang w:val="en-US"/>
              <w:rPrChange w:id="48" w:author="Leonardo Murta" w:date="2014-12-24T17:02:00Z">
                <w:rPr>
                  <w:noProof/>
                  <w:webHidden/>
                </w:rPr>
              </w:rPrChange>
            </w:rPr>
            <w:t>5</w:t>
          </w:r>
          <w:r w:rsidR="008D2EC0" w:rsidRPr="006E4D49">
            <w:rPr>
              <w:webHidden/>
              <w:lang w:val="en-US"/>
              <w:rPrChange w:id="49" w:author="Leonardo Murta" w:date="2014-12-24T17:02:00Z">
                <w:rPr>
                  <w:noProof/>
                  <w:webHidden/>
                </w:rPr>
              </w:rPrChange>
            </w:rPr>
            <w:fldChar w:fldCharType="end"/>
          </w:r>
          <w:r w:rsidRPr="006E4D49">
            <w:rPr>
              <w:lang w:val="en-US"/>
              <w:rPrChange w:id="50" w:author="Leonardo Murta" w:date="2014-12-24T17:02:00Z">
                <w:rPr>
                  <w:noProof/>
                </w:rPr>
              </w:rPrChange>
            </w:rPr>
            <w:fldChar w:fldCharType="end"/>
          </w:r>
        </w:p>
        <w:p w14:paraId="07373401" w14:textId="77777777" w:rsidR="008D2EC0" w:rsidRPr="006E4D49" w:rsidRDefault="006E4D49">
          <w:pPr>
            <w:pStyle w:val="TOC2"/>
            <w:rPr>
              <w:rFonts w:asciiTheme="minorHAnsi" w:eastAsiaTheme="minorEastAsia" w:hAnsiTheme="minorHAnsi"/>
              <w:sz w:val="22"/>
              <w:lang w:val="en-US" w:eastAsia="pt-BR"/>
              <w:rPrChange w:id="51" w:author="Leonardo Murta" w:date="2014-12-24T17:02:00Z">
                <w:rPr>
                  <w:rFonts w:asciiTheme="minorHAnsi" w:eastAsiaTheme="minorEastAsia" w:hAnsiTheme="minorHAnsi"/>
                  <w:noProof/>
                  <w:sz w:val="22"/>
                  <w:lang w:eastAsia="pt-BR"/>
                </w:rPr>
              </w:rPrChange>
            </w:rPr>
          </w:pPr>
          <w:r w:rsidRPr="006E4D49">
            <w:rPr>
              <w:lang w:val="en-US"/>
              <w:rPrChange w:id="52" w:author="Leonardo Murta" w:date="2014-12-24T17:02:00Z">
                <w:rPr>
                  <w:noProof/>
                </w:rPr>
              </w:rPrChange>
            </w:rPr>
            <w:fldChar w:fldCharType="begin"/>
          </w:r>
          <w:r w:rsidRPr="006E4D49">
            <w:rPr>
              <w:lang w:val="en-US"/>
              <w:rPrChange w:id="53" w:author="Leonardo Murta" w:date="2014-12-24T17:02:00Z">
                <w:rPr/>
              </w:rPrChange>
            </w:rPr>
            <w:instrText xml:space="preserve"> HYPERLINK \l "_Toc406785193" </w:instrText>
          </w:r>
          <w:r w:rsidRPr="006E4D49">
            <w:rPr>
              <w:lang w:val="en-US"/>
              <w:rPrChange w:id="54" w:author="Leonardo Murta" w:date="2014-12-24T17:02:00Z">
                <w:rPr>
                  <w:noProof/>
                </w:rPr>
              </w:rPrChange>
            </w:rPr>
            <w:fldChar w:fldCharType="separate"/>
          </w:r>
          <w:r w:rsidR="008D2EC0" w:rsidRPr="006E4D49">
            <w:rPr>
              <w:rStyle w:val="Hyperlink"/>
              <w:lang w:val="en-US"/>
              <w:rPrChange w:id="55" w:author="Leonardo Murta" w:date="2014-12-24T17:02:00Z">
                <w:rPr>
                  <w:rStyle w:val="Hyperlink"/>
                  <w:noProof/>
                  <w:lang w:val="en-US"/>
                </w:rPr>
              </w:rPrChange>
            </w:rPr>
            <w:t>1.4 Contributions</w:t>
          </w:r>
          <w:r w:rsidR="008D2EC0" w:rsidRPr="006E4D49">
            <w:rPr>
              <w:webHidden/>
              <w:lang w:val="en-US"/>
              <w:rPrChange w:id="56" w:author="Leonardo Murta" w:date="2014-12-24T17:02:00Z">
                <w:rPr>
                  <w:noProof/>
                  <w:webHidden/>
                </w:rPr>
              </w:rPrChange>
            </w:rPr>
            <w:tab/>
          </w:r>
          <w:r w:rsidR="008D2EC0" w:rsidRPr="006E4D49">
            <w:rPr>
              <w:webHidden/>
              <w:lang w:val="en-US"/>
              <w:rPrChange w:id="57" w:author="Leonardo Murta" w:date="2014-12-24T17:02:00Z">
                <w:rPr>
                  <w:noProof/>
                  <w:webHidden/>
                </w:rPr>
              </w:rPrChange>
            </w:rPr>
            <w:fldChar w:fldCharType="begin"/>
          </w:r>
          <w:r w:rsidR="008D2EC0" w:rsidRPr="006E4D49">
            <w:rPr>
              <w:webHidden/>
              <w:lang w:val="en-US"/>
              <w:rPrChange w:id="58" w:author="Leonardo Murta" w:date="2014-12-24T17:02:00Z">
                <w:rPr>
                  <w:noProof/>
                  <w:webHidden/>
                </w:rPr>
              </w:rPrChange>
            </w:rPr>
            <w:instrText xml:space="preserve"> PAGEREF _Toc406785193 \h </w:instrText>
          </w:r>
          <w:r w:rsidR="008D2EC0" w:rsidRPr="00D063B3">
            <w:rPr>
              <w:webHidden/>
              <w:lang w:val="en-US"/>
            </w:rPr>
          </w:r>
          <w:r w:rsidR="008D2EC0" w:rsidRPr="006E4D49">
            <w:rPr>
              <w:webHidden/>
              <w:lang w:val="en-US"/>
              <w:rPrChange w:id="59" w:author="Leonardo Murta" w:date="2014-12-24T17:02:00Z">
                <w:rPr>
                  <w:noProof/>
                  <w:webHidden/>
                </w:rPr>
              </w:rPrChange>
            </w:rPr>
            <w:fldChar w:fldCharType="separate"/>
          </w:r>
          <w:r w:rsidR="008D2EC0" w:rsidRPr="006E4D49">
            <w:rPr>
              <w:webHidden/>
              <w:lang w:val="en-US"/>
              <w:rPrChange w:id="60" w:author="Leonardo Murta" w:date="2014-12-24T17:02:00Z">
                <w:rPr>
                  <w:noProof/>
                  <w:webHidden/>
                </w:rPr>
              </w:rPrChange>
            </w:rPr>
            <w:t>5</w:t>
          </w:r>
          <w:r w:rsidR="008D2EC0" w:rsidRPr="006E4D49">
            <w:rPr>
              <w:webHidden/>
              <w:lang w:val="en-US"/>
              <w:rPrChange w:id="61" w:author="Leonardo Murta" w:date="2014-12-24T17:02:00Z">
                <w:rPr>
                  <w:noProof/>
                  <w:webHidden/>
                </w:rPr>
              </w:rPrChange>
            </w:rPr>
            <w:fldChar w:fldCharType="end"/>
          </w:r>
          <w:r w:rsidRPr="006E4D49">
            <w:rPr>
              <w:lang w:val="en-US"/>
              <w:rPrChange w:id="62" w:author="Leonardo Murta" w:date="2014-12-24T17:02:00Z">
                <w:rPr>
                  <w:noProof/>
                </w:rPr>
              </w:rPrChange>
            </w:rPr>
            <w:fldChar w:fldCharType="end"/>
          </w:r>
        </w:p>
        <w:p w14:paraId="6BD2B0CD" w14:textId="77777777" w:rsidR="008D2EC0" w:rsidRPr="006E4D49" w:rsidRDefault="006E4D49">
          <w:pPr>
            <w:pStyle w:val="TOC2"/>
            <w:rPr>
              <w:rFonts w:asciiTheme="minorHAnsi" w:eastAsiaTheme="minorEastAsia" w:hAnsiTheme="minorHAnsi"/>
              <w:sz w:val="22"/>
              <w:lang w:val="en-US" w:eastAsia="pt-BR"/>
              <w:rPrChange w:id="63" w:author="Leonardo Murta" w:date="2014-12-24T17:02:00Z">
                <w:rPr>
                  <w:rFonts w:asciiTheme="minorHAnsi" w:eastAsiaTheme="minorEastAsia" w:hAnsiTheme="minorHAnsi"/>
                  <w:noProof/>
                  <w:sz w:val="22"/>
                  <w:lang w:eastAsia="pt-BR"/>
                </w:rPr>
              </w:rPrChange>
            </w:rPr>
          </w:pPr>
          <w:r w:rsidRPr="006E4D49">
            <w:rPr>
              <w:lang w:val="en-US"/>
              <w:rPrChange w:id="64" w:author="Leonardo Murta" w:date="2014-12-24T17:02:00Z">
                <w:rPr>
                  <w:noProof/>
                </w:rPr>
              </w:rPrChange>
            </w:rPr>
            <w:fldChar w:fldCharType="begin"/>
          </w:r>
          <w:r w:rsidRPr="006E4D49">
            <w:rPr>
              <w:lang w:val="en-US"/>
              <w:rPrChange w:id="65" w:author="Leonardo Murta" w:date="2014-12-24T17:02:00Z">
                <w:rPr/>
              </w:rPrChange>
            </w:rPr>
            <w:instrText xml:space="preserve"> HYPERLINK \l "_Toc406785194" </w:instrText>
          </w:r>
          <w:r w:rsidRPr="006E4D49">
            <w:rPr>
              <w:lang w:val="en-US"/>
              <w:rPrChange w:id="66" w:author="Leonardo Murta" w:date="2014-12-24T17:02:00Z">
                <w:rPr>
                  <w:noProof/>
                </w:rPr>
              </w:rPrChange>
            </w:rPr>
            <w:fldChar w:fldCharType="separate"/>
          </w:r>
          <w:r w:rsidR="008D2EC0" w:rsidRPr="006E4D49">
            <w:rPr>
              <w:rStyle w:val="Hyperlink"/>
              <w:lang w:val="en-US"/>
              <w:rPrChange w:id="67" w:author="Leonardo Murta" w:date="2014-12-24T17:02:00Z">
                <w:rPr>
                  <w:rStyle w:val="Hyperlink"/>
                  <w:noProof/>
                  <w:lang w:val="en-US"/>
                </w:rPr>
              </w:rPrChange>
            </w:rPr>
            <w:t>1.5 Organization</w:t>
          </w:r>
          <w:r w:rsidR="008D2EC0" w:rsidRPr="006E4D49">
            <w:rPr>
              <w:webHidden/>
              <w:lang w:val="en-US"/>
              <w:rPrChange w:id="68" w:author="Leonardo Murta" w:date="2014-12-24T17:02:00Z">
                <w:rPr>
                  <w:noProof/>
                  <w:webHidden/>
                </w:rPr>
              </w:rPrChange>
            </w:rPr>
            <w:tab/>
          </w:r>
          <w:r w:rsidR="008D2EC0" w:rsidRPr="006E4D49">
            <w:rPr>
              <w:webHidden/>
              <w:lang w:val="en-US"/>
              <w:rPrChange w:id="69" w:author="Leonardo Murta" w:date="2014-12-24T17:02:00Z">
                <w:rPr>
                  <w:noProof/>
                  <w:webHidden/>
                </w:rPr>
              </w:rPrChange>
            </w:rPr>
            <w:fldChar w:fldCharType="begin"/>
          </w:r>
          <w:r w:rsidR="008D2EC0" w:rsidRPr="006E4D49">
            <w:rPr>
              <w:webHidden/>
              <w:lang w:val="en-US"/>
              <w:rPrChange w:id="70" w:author="Leonardo Murta" w:date="2014-12-24T17:02:00Z">
                <w:rPr>
                  <w:noProof/>
                  <w:webHidden/>
                </w:rPr>
              </w:rPrChange>
            </w:rPr>
            <w:instrText xml:space="preserve"> PAGEREF _Toc406785194 \h </w:instrText>
          </w:r>
          <w:r w:rsidR="008D2EC0" w:rsidRPr="00D063B3">
            <w:rPr>
              <w:webHidden/>
              <w:lang w:val="en-US"/>
            </w:rPr>
          </w:r>
          <w:r w:rsidR="008D2EC0" w:rsidRPr="006E4D49">
            <w:rPr>
              <w:webHidden/>
              <w:lang w:val="en-US"/>
              <w:rPrChange w:id="71" w:author="Leonardo Murta" w:date="2014-12-24T17:02:00Z">
                <w:rPr>
                  <w:noProof/>
                  <w:webHidden/>
                </w:rPr>
              </w:rPrChange>
            </w:rPr>
            <w:fldChar w:fldCharType="separate"/>
          </w:r>
          <w:r w:rsidR="008D2EC0" w:rsidRPr="006E4D49">
            <w:rPr>
              <w:webHidden/>
              <w:lang w:val="en-US"/>
              <w:rPrChange w:id="72" w:author="Leonardo Murta" w:date="2014-12-24T17:02:00Z">
                <w:rPr>
                  <w:noProof/>
                  <w:webHidden/>
                </w:rPr>
              </w:rPrChange>
            </w:rPr>
            <w:t>5</w:t>
          </w:r>
          <w:r w:rsidR="008D2EC0" w:rsidRPr="006E4D49">
            <w:rPr>
              <w:webHidden/>
              <w:lang w:val="en-US"/>
              <w:rPrChange w:id="73" w:author="Leonardo Murta" w:date="2014-12-24T17:02:00Z">
                <w:rPr>
                  <w:noProof/>
                  <w:webHidden/>
                </w:rPr>
              </w:rPrChange>
            </w:rPr>
            <w:fldChar w:fldCharType="end"/>
          </w:r>
          <w:r w:rsidRPr="006E4D49">
            <w:rPr>
              <w:lang w:val="en-US"/>
              <w:rPrChange w:id="74" w:author="Leonardo Murta" w:date="2014-12-24T17:02:00Z">
                <w:rPr>
                  <w:noProof/>
                </w:rPr>
              </w:rPrChange>
            </w:rPr>
            <w:fldChar w:fldCharType="end"/>
          </w:r>
        </w:p>
        <w:p w14:paraId="0CD58949" w14:textId="77777777" w:rsidR="008D2EC0" w:rsidRPr="006E4D49" w:rsidRDefault="006E4D49">
          <w:pPr>
            <w:pStyle w:val="TOC1"/>
            <w:tabs>
              <w:tab w:val="right" w:leader="dot" w:pos="9061"/>
            </w:tabs>
            <w:rPr>
              <w:rFonts w:asciiTheme="minorHAnsi" w:eastAsiaTheme="minorEastAsia" w:hAnsiTheme="minorHAnsi"/>
              <w:sz w:val="22"/>
              <w:lang w:val="en-US" w:eastAsia="pt-BR"/>
              <w:rPrChange w:id="75" w:author="Leonardo Murta" w:date="2014-12-24T17:02:00Z">
                <w:rPr>
                  <w:rFonts w:asciiTheme="minorHAnsi" w:eastAsiaTheme="minorEastAsia" w:hAnsiTheme="minorHAnsi"/>
                  <w:noProof/>
                  <w:sz w:val="22"/>
                  <w:lang w:eastAsia="pt-BR"/>
                </w:rPr>
              </w:rPrChange>
            </w:rPr>
          </w:pPr>
          <w:r w:rsidRPr="006E4D49">
            <w:rPr>
              <w:lang w:val="en-US"/>
              <w:rPrChange w:id="76" w:author="Leonardo Murta" w:date="2014-12-24T17:02:00Z">
                <w:rPr>
                  <w:noProof/>
                </w:rPr>
              </w:rPrChange>
            </w:rPr>
            <w:fldChar w:fldCharType="begin"/>
          </w:r>
          <w:r w:rsidRPr="006E4D49">
            <w:rPr>
              <w:lang w:val="en-US"/>
              <w:rPrChange w:id="77" w:author="Leonardo Murta" w:date="2014-12-24T17:02:00Z">
                <w:rPr/>
              </w:rPrChange>
            </w:rPr>
            <w:instrText xml:space="preserve"> HYPERLINK \l "_Toc406785195" </w:instrText>
          </w:r>
          <w:r w:rsidRPr="006E4D49">
            <w:rPr>
              <w:lang w:val="en-US"/>
              <w:rPrChange w:id="78" w:author="Leonardo Murta" w:date="2014-12-24T17:02:00Z">
                <w:rPr>
                  <w:noProof/>
                </w:rPr>
              </w:rPrChange>
            </w:rPr>
            <w:fldChar w:fldCharType="separate"/>
          </w:r>
          <w:r w:rsidR="008D2EC0" w:rsidRPr="006E4D49">
            <w:rPr>
              <w:rStyle w:val="Hyperlink"/>
              <w:lang w:val="en-US"/>
              <w:rPrChange w:id="79" w:author="Leonardo Murta" w:date="2014-12-24T17:02:00Z">
                <w:rPr>
                  <w:rStyle w:val="Hyperlink"/>
                  <w:noProof/>
                  <w:lang w:val="en-US"/>
                </w:rPr>
              </w:rPrChange>
            </w:rPr>
            <w:t>Chapter 2 – Conclusion</w:t>
          </w:r>
          <w:r w:rsidR="008D2EC0" w:rsidRPr="006E4D49">
            <w:rPr>
              <w:webHidden/>
              <w:lang w:val="en-US"/>
              <w:rPrChange w:id="80" w:author="Leonardo Murta" w:date="2014-12-24T17:02:00Z">
                <w:rPr>
                  <w:noProof/>
                  <w:webHidden/>
                </w:rPr>
              </w:rPrChange>
            </w:rPr>
            <w:tab/>
          </w:r>
          <w:r w:rsidR="008D2EC0" w:rsidRPr="006E4D49">
            <w:rPr>
              <w:webHidden/>
              <w:lang w:val="en-US"/>
              <w:rPrChange w:id="81" w:author="Leonardo Murta" w:date="2014-12-24T17:02:00Z">
                <w:rPr>
                  <w:noProof/>
                  <w:webHidden/>
                </w:rPr>
              </w:rPrChange>
            </w:rPr>
            <w:fldChar w:fldCharType="begin"/>
          </w:r>
          <w:r w:rsidR="008D2EC0" w:rsidRPr="006E4D49">
            <w:rPr>
              <w:webHidden/>
              <w:lang w:val="en-US"/>
              <w:rPrChange w:id="82" w:author="Leonardo Murta" w:date="2014-12-24T17:02:00Z">
                <w:rPr>
                  <w:noProof/>
                  <w:webHidden/>
                </w:rPr>
              </w:rPrChange>
            </w:rPr>
            <w:instrText xml:space="preserve"> PAGEREF _Toc406785195 \h </w:instrText>
          </w:r>
          <w:r w:rsidR="008D2EC0" w:rsidRPr="00D063B3">
            <w:rPr>
              <w:webHidden/>
              <w:lang w:val="en-US"/>
            </w:rPr>
          </w:r>
          <w:r w:rsidR="008D2EC0" w:rsidRPr="006E4D49">
            <w:rPr>
              <w:webHidden/>
              <w:lang w:val="en-US"/>
              <w:rPrChange w:id="83" w:author="Leonardo Murta" w:date="2014-12-24T17:02:00Z">
                <w:rPr>
                  <w:noProof/>
                  <w:webHidden/>
                </w:rPr>
              </w:rPrChange>
            </w:rPr>
            <w:fldChar w:fldCharType="separate"/>
          </w:r>
          <w:r w:rsidR="008D2EC0" w:rsidRPr="006E4D49">
            <w:rPr>
              <w:webHidden/>
              <w:lang w:val="en-US"/>
              <w:rPrChange w:id="84" w:author="Leonardo Murta" w:date="2014-12-24T17:02:00Z">
                <w:rPr>
                  <w:noProof/>
                  <w:webHidden/>
                </w:rPr>
              </w:rPrChange>
            </w:rPr>
            <w:t>7</w:t>
          </w:r>
          <w:r w:rsidR="008D2EC0" w:rsidRPr="006E4D49">
            <w:rPr>
              <w:webHidden/>
              <w:lang w:val="en-US"/>
              <w:rPrChange w:id="85" w:author="Leonardo Murta" w:date="2014-12-24T17:02:00Z">
                <w:rPr>
                  <w:noProof/>
                  <w:webHidden/>
                </w:rPr>
              </w:rPrChange>
            </w:rPr>
            <w:fldChar w:fldCharType="end"/>
          </w:r>
          <w:r w:rsidRPr="006E4D49">
            <w:rPr>
              <w:lang w:val="en-US"/>
              <w:rPrChange w:id="86" w:author="Leonardo Murta" w:date="2014-12-24T17:02:00Z">
                <w:rPr>
                  <w:noProof/>
                </w:rPr>
              </w:rPrChange>
            </w:rPr>
            <w:fldChar w:fldCharType="end"/>
          </w:r>
        </w:p>
        <w:p w14:paraId="77005CB4" w14:textId="77777777" w:rsidR="008D2EC0" w:rsidRPr="006E4D49" w:rsidRDefault="006E4D49">
          <w:pPr>
            <w:pStyle w:val="TOC2"/>
            <w:rPr>
              <w:rFonts w:asciiTheme="minorHAnsi" w:eastAsiaTheme="minorEastAsia" w:hAnsiTheme="minorHAnsi"/>
              <w:sz w:val="22"/>
              <w:lang w:val="en-US" w:eastAsia="pt-BR"/>
              <w:rPrChange w:id="87" w:author="Leonardo Murta" w:date="2014-12-24T17:02:00Z">
                <w:rPr>
                  <w:rFonts w:asciiTheme="minorHAnsi" w:eastAsiaTheme="minorEastAsia" w:hAnsiTheme="minorHAnsi"/>
                  <w:noProof/>
                  <w:sz w:val="22"/>
                  <w:lang w:eastAsia="pt-BR"/>
                </w:rPr>
              </w:rPrChange>
            </w:rPr>
          </w:pPr>
          <w:r w:rsidRPr="006E4D49">
            <w:rPr>
              <w:lang w:val="en-US"/>
              <w:rPrChange w:id="88" w:author="Leonardo Murta" w:date="2014-12-24T17:02:00Z">
                <w:rPr>
                  <w:noProof/>
                </w:rPr>
              </w:rPrChange>
            </w:rPr>
            <w:fldChar w:fldCharType="begin"/>
          </w:r>
          <w:r w:rsidRPr="006E4D49">
            <w:rPr>
              <w:lang w:val="en-US"/>
              <w:rPrChange w:id="89" w:author="Leonardo Murta" w:date="2014-12-24T17:02:00Z">
                <w:rPr/>
              </w:rPrChange>
            </w:rPr>
            <w:instrText xml:space="preserve"> HYPERLINK \l "_Toc406785196" </w:instrText>
          </w:r>
          <w:r w:rsidRPr="006E4D49">
            <w:rPr>
              <w:lang w:val="en-US"/>
              <w:rPrChange w:id="90" w:author="Leonardo Murta" w:date="2014-12-24T17:02:00Z">
                <w:rPr>
                  <w:noProof/>
                </w:rPr>
              </w:rPrChange>
            </w:rPr>
            <w:fldChar w:fldCharType="separate"/>
          </w:r>
          <w:r w:rsidR="008D2EC0" w:rsidRPr="006E4D49">
            <w:rPr>
              <w:rStyle w:val="Hyperlink"/>
              <w:lang w:val="en-US"/>
              <w:rPrChange w:id="91" w:author="Leonardo Murta" w:date="2014-12-24T17:02:00Z">
                <w:rPr>
                  <w:rStyle w:val="Hyperlink"/>
                  <w:noProof/>
                  <w:lang w:val="en-US"/>
                </w:rPr>
              </w:rPrChange>
            </w:rPr>
            <w:t>2.1 Contributions</w:t>
          </w:r>
          <w:r w:rsidR="008D2EC0" w:rsidRPr="006E4D49">
            <w:rPr>
              <w:webHidden/>
              <w:lang w:val="en-US"/>
              <w:rPrChange w:id="92" w:author="Leonardo Murta" w:date="2014-12-24T17:02:00Z">
                <w:rPr>
                  <w:noProof/>
                  <w:webHidden/>
                </w:rPr>
              </w:rPrChange>
            </w:rPr>
            <w:tab/>
          </w:r>
          <w:r w:rsidR="008D2EC0" w:rsidRPr="006E4D49">
            <w:rPr>
              <w:webHidden/>
              <w:lang w:val="en-US"/>
              <w:rPrChange w:id="93" w:author="Leonardo Murta" w:date="2014-12-24T17:02:00Z">
                <w:rPr>
                  <w:noProof/>
                  <w:webHidden/>
                </w:rPr>
              </w:rPrChange>
            </w:rPr>
            <w:fldChar w:fldCharType="begin"/>
          </w:r>
          <w:r w:rsidR="008D2EC0" w:rsidRPr="006E4D49">
            <w:rPr>
              <w:webHidden/>
              <w:lang w:val="en-US"/>
              <w:rPrChange w:id="94" w:author="Leonardo Murta" w:date="2014-12-24T17:02:00Z">
                <w:rPr>
                  <w:noProof/>
                  <w:webHidden/>
                </w:rPr>
              </w:rPrChange>
            </w:rPr>
            <w:instrText xml:space="preserve"> PAGEREF _Toc406785196 \h </w:instrText>
          </w:r>
          <w:r w:rsidR="008D2EC0" w:rsidRPr="00D063B3">
            <w:rPr>
              <w:webHidden/>
              <w:lang w:val="en-US"/>
            </w:rPr>
          </w:r>
          <w:r w:rsidR="008D2EC0" w:rsidRPr="006E4D49">
            <w:rPr>
              <w:webHidden/>
              <w:lang w:val="en-US"/>
              <w:rPrChange w:id="95" w:author="Leonardo Murta" w:date="2014-12-24T17:02:00Z">
                <w:rPr>
                  <w:noProof/>
                  <w:webHidden/>
                </w:rPr>
              </w:rPrChange>
            </w:rPr>
            <w:fldChar w:fldCharType="separate"/>
          </w:r>
          <w:r w:rsidR="008D2EC0" w:rsidRPr="006E4D49">
            <w:rPr>
              <w:webHidden/>
              <w:lang w:val="en-US"/>
              <w:rPrChange w:id="96" w:author="Leonardo Murta" w:date="2014-12-24T17:02:00Z">
                <w:rPr>
                  <w:noProof/>
                  <w:webHidden/>
                </w:rPr>
              </w:rPrChange>
            </w:rPr>
            <w:t>7</w:t>
          </w:r>
          <w:r w:rsidR="008D2EC0" w:rsidRPr="006E4D49">
            <w:rPr>
              <w:webHidden/>
              <w:lang w:val="en-US"/>
              <w:rPrChange w:id="97" w:author="Leonardo Murta" w:date="2014-12-24T17:02:00Z">
                <w:rPr>
                  <w:noProof/>
                  <w:webHidden/>
                </w:rPr>
              </w:rPrChange>
            </w:rPr>
            <w:fldChar w:fldCharType="end"/>
          </w:r>
          <w:r w:rsidRPr="006E4D49">
            <w:rPr>
              <w:lang w:val="en-US"/>
              <w:rPrChange w:id="98" w:author="Leonardo Murta" w:date="2014-12-24T17:02:00Z">
                <w:rPr>
                  <w:noProof/>
                </w:rPr>
              </w:rPrChange>
            </w:rPr>
            <w:fldChar w:fldCharType="end"/>
          </w:r>
        </w:p>
        <w:p w14:paraId="63F16584" w14:textId="77777777" w:rsidR="008D2EC0" w:rsidRPr="006E4D49" w:rsidRDefault="006E4D49">
          <w:pPr>
            <w:pStyle w:val="TOC2"/>
            <w:rPr>
              <w:rFonts w:asciiTheme="minorHAnsi" w:eastAsiaTheme="minorEastAsia" w:hAnsiTheme="minorHAnsi"/>
              <w:sz w:val="22"/>
              <w:lang w:val="en-US" w:eastAsia="pt-BR"/>
              <w:rPrChange w:id="99" w:author="Leonardo Murta" w:date="2014-12-24T17:02:00Z">
                <w:rPr>
                  <w:rFonts w:asciiTheme="minorHAnsi" w:eastAsiaTheme="minorEastAsia" w:hAnsiTheme="minorHAnsi"/>
                  <w:noProof/>
                  <w:sz w:val="22"/>
                  <w:lang w:eastAsia="pt-BR"/>
                </w:rPr>
              </w:rPrChange>
            </w:rPr>
          </w:pPr>
          <w:r w:rsidRPr="006E4D49">
            <w:rPr>
              <w:lang w:val="en-US"/>
              <w:rPrChange w:id="100" w:author="Leonardo Murta" w:date="2014-12-24T17:02:00Z">
                <w:rPr>
                  <w:noProof/>
                </w:rPr>
              </w:rPrChange>
            </w:rPr>
            <w:fldChar w:fldCharType="begin"/>
          </w:r>
          <w:r w:rsidRPr="006E4D49">
            <w:rPr>
              <w:lang w:val="en-US"/>
              <w:rPrChange w:id="101" w:author="Leonardo Murta" w:date="2014-12-24T17:02:00Z">
                <w:rPr/>
              </w:rPrChange>
            </w:rPr>
            <w:instrText xml:space="preserve"> HYPERLINK \l "_Toc406785197" </w:instrText>
          </w:r>
          <w:r w:rsidRPr="006E4D49">
            <w:rPr>
              <w:lang w:val="en-US"/>
              <w:rPrChange w:id="102" w:author="Leonardo Murta" w:date="2014-12-24T17:02:00Z">
                <w:rPr>
                  <w:noProof/>
                </w:rPr>
              </w:rPrChange>
            </w:rPr>
            <w:fldChar w:fldCharType="separate"/>
          </w:r>
          <w:r w:rsidR="008D2EC0" w:rsidRPr="006E4D49">
            <w:rPr>
              <w:rStyle w:val="Hyperlink"/>
              <w:lang w:val="en-US"/>
              <w:rPrChange w:id="103" w:author="Leonardo Murta" w:date="2014-12-24T17:02:00Z">
                <w:rPr>
                  <w:rStyle w:val="Hyperlink"/>
                  <w:noProof/>
                  <w:lang w:val="en-US"/>
                </w:rPr>
              </w:rPrChange>
            </w:rPr>
            <w:t>2.2 Limitations</w:t>
          </w:r>
          <w:r w:rsidR="008D2EC0" w:rsidRPr="006E4D49">
            <w:rPr>
              <w:webHidden/>
              <w:lang w:val="en-US"/>
              <w:rPrChange w:id="104" w:author="Leonardo Murta" w:date="2014-12-24T17:02:00Z">
                <w:rPr>
                  <w:noProof/>
                  <w:webHidden/>
                </w:rPr>
              </w:rPrChange>
            </w:rPr>
            <w:tab/>
          </w:r>
          <w:r w:rsidR="008D2EC0" w:rsidRPr="006E4D49">
            <w:rPr>
              <w:webHidden/>
              <w:lang w:val="en-US"/>
              <w:rPrChange w:id="105" w:author="Leonardo Murta" w:date="2014-12-24T17:02:00Z">
                <w:rPr>
                  <w:noProof/>
                  <w:webHidden/>
                </w:rPr>
              </w:rPrChange>
            </w:rPr>
            <w:fldChar w:fldCharType="begin"/>
          </w:r>
          <w:r w:rsidR="008D2EC0" w:rsidRPr="006E4D49">
            <w:rPr>
              <w:webHidden/>
              <w:lang w:val="en-US"/>
              <w:rPrChange w:id="106" w:author="Leonardo Murta" w:date="2014-12-24T17:02:00Z">
                <w:rPr>
                  <w:noProof/>
                  <w:webHidden/>
                </w:rPr>
              </w:rPrChange>
            </w:rPr>
            <w:instrText xml:space="preserve"> PAGEREF _Toc406785197 \h </w:instrText>
          </w:r>
          <w:r w:rsidR="008D2EC0" w:rsidRPr="00D063B3">
            <w:rPr>
              <w:webHidden/>
              <w:lang w:val="en-US"/>
            </w:rPr>
          </w:r>
          <w:r w:rsidR="008D2EC0" w:rsidRPr="006E4D49">
            <w:rPr>
              <w:webHidden/>
              <w:lang w:val="en-US"/>
              <w:rPrChange w:id="107" w:author="Leonardo Murta" w:date="2014-12-24T17:02:00Z">
                <w:rPr>
                  <w:noProof/>
                  <w:webHidden/>
                </w:rPr>
              </w:rPrChange>
            </w:rPr>
            <w:fldChar w:fldCharType="separate"/>
          </w:r>
          <w:r w:rsidR="008D2EC0" w:rsidRPr="006E4D49">
            <w:rPr>
              <w:webHidden/>
              <w:lang w:val="en-US"/>
              <w:rPrChange w:id="108" w:author="Leonardo Murta" w:date="2014-12-24T17:02:00Z">
                <w:rPr>
                  <w:noProof/>
                  <w:webHidden/>
                </w:rPr>
              </w:rPrChange>
            </w:rPr>
            <w:t>7</w:t>
          </w:r>
          <w:r w:rsidR="008D2EC0" w:rsidRPr="006E4D49">
            <w:rPr>
              <w:webHidden/>
              <w:lang w:val="en-US"/>
              <w:rPrChange w:id="109" w:author="Leonardo Murta" w:date="2014-12-24T17:02:00Z">
                <w:rPr>
                  <w:noProof/>
                  <w:webHidden/>
                </w:rPr>
              </w:rPrChange>
            </w:rPr>
            <w:fldChar w:fldCharType="end"/>
          </w:r>
          <w:r w:rsidRPr="006E4D49">
            <w:rPr>
              <w:lang w:val="en-US"/>
              <w:rPrChange w:id="110" w:author="Leonardo Murta" w:date="2014-12-24T17:02:00Z">
                <w:rPr>
                  <w:noProof/>
                </w:rPr>
              </w:rPrChange>
            </w:rPr>
            <w:fldChar w:fldCharType="end"/>
          </w:r>
        </w:p>
        <w:p w14:paraId="3ED06A2C" w14:textId="77777777" w:rsidR="008D2EC0" w:rsidRPr="006E4D49" w:rsidRDefault="006E4D49">
          <w:pPr>
            <w:pStyle w:val="TOC2"/>
            <w:rPr>
              <w:rFonts w:asciiTheme="minorHAnsi" w:eastAsiaTheme="minorEastAsia" w:hAnsiTheme="minorHAnsi"/>
              <w:sz w:val="22"/>
              <w:lang w:val="en-US" w:eastAsia="pt-BR"/>
              <w:rPrChange w:id="111" w:author="Leonardo Murta" w:date="2014-12-24T17:02:00Z">
                <w:rPr>
                  <w:rFonts w:asciiTheme="minorHAnsi" w:eastAsiaTheme="minorEastAsia" w:hAnsiTheme="minorHAnsi"/>
                  <w:noProof/>
                  <w:sz w:val="22"/>
                  <w:lang w:eastAsia="pt-BR"/>
                </w:rPr>
              </w:rPrChange>
            </w:rPr>
          </w:pPr>
          <w:r w:rsidRPr="006E4D49">
            <w:rPr>
              <w:lang w:val="en-US"/>
              <w:rPrChange w:id="112" w:author="Leonardo Murta" w:date="2014-12-24T17:02:00Z">
                <w:rPr>
                  <w:noProof/>
                </w:rPr>
              </w:rPrChange>
            </w:rPr>
            <w:fldChar w:fldCharType="begin"/>
          </w:r>
          <w:r w:rsidRPr="006E4D49">
            <w:rPr>
              <w:lang w:val="en-US"/>
              <w:rPrChange w:id="113" w:author="Leonardo Murta" w:date="2014-12-24T17:02:00Z">
                <w:rPr/>
              </w:rPrChange>
            </w:rPr>
            <w:instrText xml:space="preserve"> HYPERLINK \l "_Toc406785198" </w:instrText>
          </w:r>
          <w:r w:rsidRPr="006E4D49">
            <w:rPr>
              <w:lang w:val="en-US"/>
              <w:rPrChange w:id="114" w:author="Leonardo Murta" w:date="2014-12-24T17:02:00Z">
                <w:rPr>
                  <w:noProof/>
                </w:rPr>
              </w:rPrChange>
            </w:rPr>
            <w:fldChar w:fldCharType="separate"/>
          </w:r>
          <w:r w:rsidR="008D2EC0" w:rsidRPr="006E4D49">
            <w:rPr>
              <w:rStyle w:val="Hyperlink"/>
              <w:lang w:val="en-US"/>
              <w:rPrChange w:id="115" w:author="Leonardo Murta" w:date="2014-12-24T17:02:00Z">
                <w:rPr>
                  <w:rStyle w:val="Hyperlink"/>
                  <w:noProof/>
                  <w:lang w:val="en-US"/>
                </w:rPr>
              </w:rPrChange>
            </w:rPr>
            <w:t>2.3 Future work</w:t>
          </w:r>
          <w:r w:rsidR="008D2EC0" w:rsidRPr="006E4D49">
            <w:rPr>
              <w:webHidden/>
              <w:lang w:val="en-US"/>
              <w:rPrChange w:id="116" w:author="Leonardo Murta" w:date="2014-12-24T17:02:00Z">
                <w:rPr>
                  <w:noProof/>
                  <w:webHidden/>
                </w:rPr>
              </w:rPrChange>
            </w:rPr>
            <w:tab/>
          </w:r>
          <w:r w:rsidR="008D2EC0" w:rsidRPr="006E4D49">
            <w:rPr>
              <w:webHidden/>
              <w:lang w:val="en-US"/>
              <w:rPrChange w:id="117" w:author="Leonardo Murta" w:date="2014-12-24T17:02:00Z">
                <w:rPr>
                  <w:noProof/>
                  <w:webHidden/>
                </w:rPr>
              </w:rPrChange>
            </w:rPr>
            <w:fldChar w:fldCharType="begin"/>
          </w:r>
          <w:r w:rsidR="008D2EC0" w:rsidRPr="006E4D49">
            <w:rPr>
              <w:webHidden/>
              <w:lang w:val="en-US"/>
              <w:rPrChange w:id="118" w:author="Leonardo Murta" w:date="2014-12-24T17:02:00Z">
                <w:rPr>
                  <w:noProof/>
                  <w:webHidden/>
                </w:rPr>
              </w:rPrChange>
            </w:rPr>
            <w:instrText xml:space="preserve"> PAGEREF _Toc406785198 \h </w:instrText>
          </w:r>
          <w:r w:rsidR="008D2EC0" w:rsidRPr="00D063B3">
            <w:rPr>
              <w:webHidden/>
              <w:lang w:val="en-US"/>
            </w:rPr>
          </w:r>
          <w:r w:rsidR="008D2EC0" w:rsidRPr="006E4D49">
            <w:rPr>
              <w:webHidden/>
              <w:lang w:val="en-US"/>
              <w:rPrChange w:id="119" w:author="Leonardo Murta" w:date="2014-12-24T17:02:00Z">
                <w:rPr>
                  <w:noProof/>
                  <w:webHidden/>
                </w:rPr>
              </w:rPrChange>
            </w:rPr>
            <w:fldChar w:fldCharType="separate"/>
          </w:r>
          <w:r w:rsidR="008D2EC0" w:rsidRPr="006E4D49">
            <w:rPr>
              <w:webHidden/>
              <w:lang w:val="en-US"/>
              <w:rPrChange w:id="120" w:author="Leonardo Murta" w:date="2014-12-24T17:02:00Z">
                <w:rPr>
                  <w:noProof/>
                  <w:webHidden/>
                </w:rPr>
              </w:rPrChange>
            </w:rPr>
            <w:t>8</w:t>
          </w:r>
          <w:r w:rsidR="008D2EC0" w:rsidRPr="006E4D49">
            <w:rPr>
              <w:webHidden/>
              <w:lang w:val="en-US"/>
              <w:rPrChange w:id="121" w:author="Leonardo Murta" w:date="2014-12-24T17:02:00Z">
                <w:rPr>
                  <w:noProof/>
                  <w:webHidden/>
                </w:rPr>
              </w:rPrChange>
            </w:rPr>
            <w:fldChar w:fldCharType="end"/>
          </w:r>
          <w:r w:rsidRPr="006E4D49">
            <w:rPr>
              <w:lang w:val="en-US"/>
              <w:rPrChange w:id="122" w:author="Leonardo Murta" w:date="2014-12-24T17:02:00Z">
                <w:rPr>
                  <w:noProof/>
                </w:rPr>
              </w:rPrChange>
            </w:rPr>
            <w:fldChar w:fldCharType="end"/>
          </w:r>
        </w:p>
        <w:p w14:paraId="5C85DF11" w14:textId="77777777" w:rsidR="00F26B08" w:rsidRPr="006E4D49" w:rsidRDefault="00F26B08">
          <w:pPr>
            <w:rPr>
              <w:lang w:val="en-US"/>
            </w:rPr>
          </w:pPr>
          <w:r w:rsidRPr="00237733">
            <w:rPr>
              <w:b/>
              <w:bCs/>
              <w:lang w:val="en-US"/>
            </w:rPr>
            <w:fldChar w:fldCharType="end"/>
          </w:r>
        </w:p>
      </w:sdtContent>
    </w:sdt>
    <w:p w14:paraId="16CB7B26" w14:textId="77777777" w:rsidR="00F26B08" w:rsidRPr="00EC66BC" w:rsidRDefault="00F26B08">
      <w:pPr>
        <w:spacing w:after="200" w:line="276" w:lineRule="auto"/>
        <w:ind w:firstLine="0"/>
        <w:jc w:val="left"/>
        <w:rPr>
          <w:lang w:val="en-US"/>
        </w:rPr>
      </w:pPr>
    </w:p>
    <w:p w14:paraId="174030D5" w14:textId="77777777" w:rsidR="00F26B08" w:rsidRPr="00237733" w:rsidRDefault="00F26B08">
      <w:pPr>
        <w:spacing w:after="200" w:line="276" w:lineRule="auto"/>
        <w:ind w:firstLine="0"/>
        <w:jc w:val="left"/>
        <w:rPr>
          <w:lang w:val="en-US"/>
        </w:rPr>
      </w:pPr>
      <w:r w:rsidRPr="00237733">
        <w:rPr>
          <w:lang w:val="en-US"/>
        </w:rPr>
        <w:br w:type="page"/>
      </w:r>
    </w:p>
    <w:p w14:paraId="149E0E8F" w14:textId="77777777" w:rsidR="00DD7F75" w:rsidRPr="00237733" w:rsidRDefault="00DD7F75" w:rsidP="00DD7F75">
      <w:pPr>
        <w:pStyle w:val="Heading1"/>
        <w:rPr>
          <w:lang w:val="en-US"/>
        </w:rPr>
      </w:pPr>
      <w:bookmarkStart w:id="123" w:name="_Ref393359185"/>
      <w:bookmarkStart w:id="124" w:name="_Ref393358534"/>
      <w:bookmarkStart w:id="125" w:name="_Ref393358465"/>
      <w:bookmarkStart w:id="126" w:name="_Ref393358219"/>
      <w:bookmarkStart w:id="127" w:name="_Ref393357844"/>
      <w:bookmarkStart w:id="128" w:name="_Toc393357579"/>
      <w:bookmarkStart w:id="129" w:name="_Toc406785189"/>
      <w:bookmarkStart w:id="130" w:name="_Toc393357580"/>
      <w:bookmarkStart w:id="131" w:name="_Ref393357934"/>
      <w:bookmarkEnd w:id="1"/>
      <w:bookmarkEnd w:id="0"/>
      <w:r w:rsidRPr="00237733">
        <w:rPr>
          <w:lang w:val="en-US"/>
        </w:rPr>
        <w:lastRenderedPageBreak/>
        <w:t>– Introduction</w:t>
      </w:r>
      <w:bookmarkEnd w:id="123"/>
      <w:bookmarkEnd w:id="124"/>
      <w:bookmarkEnd w:id="125"/>
      <w:bookmarkEnd w:id="126"/>
      <w:bookmarkEnd w:id="127"/>
      <w:bookmarkEnd w:id="128"/>
      <w:bookmarkEnd w:id="129"/>
    </w:p>
    <w:p w14:paraId="0EA139C0" w14:textId="77777777" w:rsidR="00114E74" w:rsidRPr="006E4D49" w:rsidRDefault="00114E74" w:rsidP="00114E74">
      <w:pPr>
        <w:pStyle w:val="Heading2"/>
        <w:rPr>
          <w:lang w:val="en-US"/>
        </w:rPr>
      </w:pPr>
      <w:bookmarkStart w:id="132" w:name="_Toc406785190"/>
      <w:r w:rsidRPr="006E4D49">
        <w:rPr>
          <w:lang w:val="en-US"/>
        </w:rPr>
        <w:t>Motivation</w:t>
      </w:r>
      <w:bookmarkEnd w:id="132"/>
    </w:p>
    <w:p w14:paraId="5A313E42" w14:textId="77777777" w:rsidR="00DD7F75" w:rsidRPr="00237733" w:rsidRDefault="00DD7F75" w:rsidP="00DD7F75">
      <w:pPr>
        <w:rPr>
          <w:lang w:val="en-US"/>
        </w:rPr>
      </w:pPr>
      <w:r w:rsidRPr="006E4D49">
        <w:rPr>
          <w:lang w:val="en-US"/>
        </w:rPr>
        <w:t xml:space="preserve">Version Control Systems (VCS) date back to the 70s, when SCCS emerged </w:t>
      </w:r>
      <w:r w:rsidRPr="00EC66BC">
        <w:rPr>
          <w:lang w:val="en-US"/>
        </w:rPr>
        <w:fldChar w:fldCharType="begin"/>
      </w:r>
      <w:r w:rsidRPr="006E4D49">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D063B3">
        <w:rPr>
          <w:lang w:val="en-US"/>
        </w:rPr>
        <w:fldChar w:fldCharType="separate"/>
      </w:r>
      <w:r w:rsidRPr="00EC66BC">
        <w:rPr>
          <w:rFonts w:cs="Times New Roman"/>
          <w:lang w:val="en-US"/>
        </w:rPr>
        <w:t>(ROCHKIND, 1975)</w:t>
      </w:r>
      <w:r w:rsidRPr="00EC66BC">
        <w:rPr>
          <w:lang w:val="en-US"/>
        </w:rPr>
        <w:fldChar w:fldCharType="end"/>
      </w:r>
      <w:r w:rsidRPr="006E4D49">
        <w:rPr>
          <w:lang w:val="en-US"/>
        </w:rPr>
        <w:t xml:space="preserve">. Their primary purpose is to keep software development under control </w:t>
      </w:r>
      <w:r w:rsidRPr="00EC66BC">
        <w:rPr>
          <w:lang w:val="en-US"/>
        </w:rPr>
        <w:fldChar w:fldCharType="begin"/>
      </w:r>
      <w:r w:rsidRPr="006E4D49">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D063B3">
        <w:rPr>
          <w:lang w:val="en-US"/>
        </w:rPr>
        <w:fldChar w:fldCharType="separate"/>
      </w:r>
      <w:r w:rsidRPr="00EC66BC">
        <w:rPr>
          <w:rFonts w:cs="Times New Roman"/>
          <w:lang w:val="en-US"/>
        </w:rPr>
        <w:t>(ESTUBLIER, 2000)</w:t>
      </w:r>
      <w:r w:rsidRPr="00EC66BC">
        <w:rPr>
          <w:lang w:val="en-US"/>
        </w:rPr>
        <w:fldChar w:fldCharType="end"/>
      </w:r>
      <w:r w:rsidRPr="006E4D49">
        <w:rPr>
          <w:lang w:val="en-US"/>
        </w:rPr>
        <w:t>. Along these almost 40 years, VCSs evolved from a centralized repository with local access, as in SC</w:t>
      </w:r>
      <w:r w:rsidRPr="00EC66BC">
        <w:rPr>
          <w:lang w:val="en-US"/>
        </w:rPr>
        <w:t xml:space="preserve">CS and RCS </w:t>
      </w:r>
      <w:r w:rsidRPr="00EC66BC">
        <w:rPr>
          <w:lang w:val="en-US"/>
        </w:rPr>
        <w:fldChar w:fldCharType="begin"/>
      </w:r>
      <w:r w:rsidRPr="006E4D49">
        <w:rPr>
          <w:lang w:val="en-US"/>
        </w:rPr>
        <w:instrText xml:space="preserve"> ADDIN ZOTERO_ITEM {"citationID":"5q6vjouk8","properties":{"formattedCitation":"(TICHY, 1985)","plainCitation":"(TICHY, 1985)"},"citationItems":[{"id":1048,"uris":["http://zotero.org/users/892576/items/2SDBWSSA"],"uri":["http://zotero.org/users/892576/items/2SDBWSSA"]}]} </w:instrText>
      </w:r>
      <w:r w:rsidRPr="00D063B3">
        <w:rPr>
          <w:lang w:val="en-US"/>
        </w:rPr>
        <w:fldChar w:fldCharType="separate"/>
      </w:r>
      <w:r w:rsidRPr="00EC66BC">
        <w:rPr>
          <w:rFonts w:cs="Times New Roman"/>
          <w:lang w:val="en-US"/>
        </w:rPr>
        <w:t>(TICHY, 1985)</w:t>
      </w:r>
      <w:r w:rsidRPr="00EC66BC">
        <w:rPr>
          <w:lang w:val="en-US"/>
        </w:rPr>
        <w:fldChar w:fldCharType="end"/>
      </w:r>
      <w:r w:rsidRPr="006E4D49">
        <w:rPr>
          <w:lang w:val="en-US"/>
        </w:rPr>
        <w:t xml:space="preserve">, to a client-server approach, as in CVS </w:t>
      </w:r>
      <w:r w:rsidRPr="00EC66BC">
        <w:rPr>
          <w:lang w:val="en-US"/>
        </w:rPr>
        <w:fldChar w:fldCharType="begin"/>
      </w:r>
      <w:r w:rsidRPr="006E4D49">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D063B3">
        <w:rPr>
          <w:lang w:val="en-US"/>
        </w:rPr>
        <w:fldChar w:fldCharType="separate"/>
      </w:r>
      <w:r w:rsidRPr="00EC66BC">
        <w:rPr>
          <w:rFonts w:cs="Times New Roman"/>
          <w:lang w:val="en-US"/>
        </w:rPr>
        <w:t>(CEDERQVIST, 2005)</w:t>
      </w:r>
      <w:r w:rsidRPr="00EC66BC">
        <w:rPr>
          <w:lang w:val="en-US"/>
        </w:rPr>
        <w:fldChar w:fldCharType="end"/>
      </w:r>
      <w:r w:rsidRPr="006E4D49">
        <w:rPr>
          <w:lang w:val="en-US"/>
        </w:rPr>
        <w:t xml:space="preserve"> and Subversion </w:t>
      </w:r>
      <w:r w:rsidRPr="00EC66BC">
        <w:rPr>
          <w:lang w:val="en-US"/>
        </w:rPr>
        <w:fldChar w:fldCharType="begin"/>
      </w:r>
      <w:r w:rsidR="005B2FA8" w:rsidRPr="006E4D49">
        <w:rPr>
          <w:lang w:val="en-US"/>
        </w:rPr>
        <w:instrText xml:space="preserve"> ADDIN ZOTERO_ITEM {"citationID":"h5tvv71e5","properties":{"formattedCitation":"{\\rtf (COLLINS-SUSSMAN \\i et al.\\i0{}, 2011)}","plainCitation":"(COLLINS-SUSSMAN et al., 2011)"},"citationItems":[{"id":1172,"uris":["http://zotero.org/users/892576/items/RJ3RJR85"],"uri":["http://zotero.org/users/892576/items/RJ3RJR85"]}]} </w:instrText>
      </w:r>
      <w:r w:rsidRPr="00D063B3">
        <w:rPr>
          <w:lang w:val="en-US"/>
        </w:rPr>
        <w:fldChar w:fldCharType="separate"/>
      </w:r>
      <w:r w:rsidR="005B2FA8" w:rsidRPr="00EC66BC">
        <w:rPr>
          <w:rFonts w:cs="Times New Roman"/>
          <w:szCs w:val="24"/>
          <w:lang w:val="en-US"/>
        </w:rPr>
        <w:t xml:space="preserve">(COLLINS-SUSSMAN </w:t>
      </w:r>
      <w:r w:rsidR="005B2FA8" w:rsidRPr="00EC66BC">
        <w:rPr>
          <w:rFonts w:cs="Times New Roman"/>
          <w:i/>
          <w:iCs/>
          <w:szCs w:val="24"/>
          <w:lang w:val="en-US"/>
        </w:rPr>
        <w:t>et al.</w:t>
      </w:r>
      <w:r w:rsidR="005B2FA8" w:rsidRPr="00EC66BC">
        <w:rPr>
          <w:rFonts w:cs="Times New Roman"/>
          <w:szCs w:val="24"/>
          <w:lang w:val="en-US"/>
        </w:rPr>
        <w:t>, 2011)</w:t>
      </w:r>
      <w:r w:rsidRPr="00EC66BC">
        <w:rPr>
          <w:lang w:val="en-US"/>
        </w:rPr>
        <w:fldChar w:fldCharType="end"/>
      </w:r>
      <w:r w:rsidRPr="006E4D49">
        <w:rPr>
          <w:lang w:val="en-US"/>
        </w:rPr>
        <w:t xml:space="preserve">. More recently, distributed VCSs (DVCS) arose, allowing clones of the entire repository in different locations, as in Git </w:t>
      </w:r>
      <w:r w:rsidRPr="00EC66BC">
        <w:rPr>
          <w:lang w:val="en-US"/>
        </w:rPr>
        <w:fldChar w:fldCharType="begin"/>
      </w:r>
      <w:r w:rsidRPr="006E4D49">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D063B3">
        <w:rPr>
          <w:lang w:val="en-US"/>
        </w:rPr>
        <w:fldChar w:fldCharType="separate"/>
      </w:r>
      <w:r w:rsidRPr="00EC66BC">
        <w:rPr>
          <w:rFonts w:cs="Times New Roman"/>
          <w:lang w:val="en-US"/>
        </w:rPr>
        <w:t>(CHACON, 2009)</w:t>
      </w:r>
      <w:r w:rsidRPr="00EC66BC">
        <w:rPr>
          <w:lang w:val="en-US"/>
        </w:rPr>
        <w:fldChar w:fldCharType="end"/>
      </w:r>
      <w:r w:rsidRPr="006E4D49">
        <w:rPr>
          <w:lang w:val="en-US"/>
        </w:rPr>
        <w:t xml:space="preserve"> and Mercurial </w:t>
      </w:r>
      <w:r w:rsidRPr="00EC66BC">
        <w:rPr>
          <w:szCs w:val="24"/>
          <w:lang w:val="en-US"/>
        </w:rPr>
        <w:fldChar w:fldCharType="begin"/>
      </w:r>
      <w:r w:rsidRPr="006E4D49">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D063B3">
        <w:rPr>
          <w:szCs w:val="24"/>
          <w:lang w:val="en-US"/>
        </w:rPr>
        <w:fldChar w:fldCharType="separate"/>
      </w:r>
      <w:r w:rsidRPr="00EC66BC">
        <w:rPr>
          <w:rFonts w:cs="Times New Roman"/>
          <w:szCs w:val="24"/>
          <w:lang w:val="en-US"/>
        </w:rPr>
        <w:t>(O’SULLIVAN, 2009b)</w:t>
      </w:r>
      <w:r w:rsidRPr="00EC66BC">
        <w:rPr>
          <w:szCs w:val="24"/>
          <w:lang w:val="en-US"/>
        </w:rPr>
        <w:fldChar w:fldCharType="end"/>
      </w:r>
      <w:r w:rsidRPr="006E4D49">
        <w:rPr>
          <w:szCs w:val="24"/>
          <w:lang w:val="en-US"/>
        </w:rPr>
        <w:t>. According</w:t>
      </w:r>
      <w:r w:rsidRPr="00EC66BC">
        <w:rPr>
          <w:szCs w:val="24"/>
          <w:lang w:val="en-US"/>
        </w:rPr>
        <w:t xml:space="preserve"> to a survey conducted among the Eclipse community </w:t>
      </w:r>
      <w:r w:rsidRPr="00EC66BC">
        <w:rPr>
          <w:szCs w:val="24"/>
          <w:lang w:val="en-US"/>
        </w:rPr>
        <w:fldChar w:fldCharType="begin"/>
      </w:r>
      <w:r w:rsidRPr="006E4D49">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D063B3">
        <w:rPr>
          <w:szCs w:val="24"/>
          <w:lang w:val="en-US"/>
        </w:rPr>
        <w:fldChar w:fldCharType="separate"/>
      </w:r>
      <w:r w:rsidRPr="00EC66BC">
        <w:rPr>
          <w:rFonts w:cs="Times New Roman"/>
          <w:lang w:val="en-US"/>
        </w:rPr>
        <w:t>(ECLIPSE FOUNDATION, 2013)</w:t>
      </w:r>
      <w:r w:rsidRPr="00EC66BC">
        <w:rPr>
          <w:szCs w:val="24"/>
          <w:lang w:val="en-US"/>
        </w:rPr>
        <w:fldChar w:fldCharType="end"/>
      </w:r>
      <w:r w:rsidRPr="006E4D49">
        <w:rPr>
          <w:szCs w:val="24"/>
          <w:lang w:val="en-US"/>
        </w:rPr>
        <w:t xml:space="preserve">, </w:t>
      </w:r>
      <w:r w:rsidRPr="00EC66BC">
        <w:rPr>
          <w:lang w:val="en-US"/>
        </w:rPr>
        <w:t>Git and Github combined usage increased from 6.8% to 36.3% between 2010 and 2013 (a growth greater than 600%). During this same period, Subversion and CVS combined usage decreased from 7</w:t>
      </w:r>
      <w:r w:rsidRPr="00237733">
        <w:rPr>
          <w:lang w:val="en-US"/>
        </w:rPr>
        <w:t>1% in 2010 to 42.3% in 2013. This clearly shows momentum and a strong tendency in the adoption of DVCSs among</w:t>
      </w:r>
      <w:del w:id="133" w:author="Leonardo Murta" w:date="2014-12-24T17:02:00Z">
        <w:r w:rsidRPr="00237733" w:rsidDel="006E4D49">
          <w:rPr>
            <w:lang w:val="en-US"/>
          </w:rPr>
          <w:delText>st</w:delText>
        </w:r>
      </w:del>
      <w:r w:rsidRPr="00237733">
        <w:rPr>
          <w:lang w:val="en-US"/>
        </w:rPr>
        <w:t xml:space="preserve"> the open source community.</w:t>
      </w:r>
    </w:p>
    <w:p w14:paraId="2E2E5D11" w14:textId="77777777" w:rsidR="00DD7F75" w:rsidRPr="00EC66BC" w:rsidRDefault="00114E74" w:rsidP="00DD7F75">
      <w:pPr>
        <w:rPr>
          <w:lang w:val="en-US"/>
        </w:rPr>
      </w:pPr>
      <w:r w:rsidRPr="006E4D49">
        <w:rPr>
          <w:lang w:val="en-US"/>
        </w:rPr>
        <w:t xml:space="preserve">Besides these changes from local to client-server and then to distributed architecture, the concurrency control policy adopted by VCSs also changed from lock-based (pessimistic) to branch-based (optimistic). According with Walrad and Strom </w:t>
      </w:r>
      <w:commentRangeStart w:id="134"/>
      <w:r w:rsidR="00DD7F75" w:rsidRPr="00EC66BC">
        <w:rPr>
          <w:lang w:val="en-US"/>
        </w:rPr>
        <w:fldChar w:fldCharType="begin"/>
      </w:r>
      <w:r w:rsidR="00DD7F75" w:rsidRPr="006E4D49">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00DD7F75" w:rsidRPr="00D063B3">
        <w:rPr>
          <w:lang w:val="en-US"/>
        </w:rPr>
        <w:fldChar w:fldCharType="separate"/>
      </w:r>
      <w:r w:rsidR="00DD7F75" w:rsidRPr="00EC66BC">
        <w:rPr>
          <w:rFonts w:cs="Times New Roman"/>
          <w:lang w:val="en-US"/>
        </w:rPr>
        <w:t>(WALRAD; STROM, 2002)</w:t>
      </w:r>
      <w:r w:rsidR="00DD7F75" w:rsidRPr="00EC66BC">
        <w:rPr>
          <w:lang w:val="en-US"/>
        </w:rPr>
        <w:fldChar w:fldCharType="end"/>
      </w:r>
      <w:commentRangeEnd w:id="134"/>
      <w:r w:rsidR="00EC66BC">
        <w:rPr>
          <w:rStyle w:val="CommentReference"/>
        </w:rPr>
        <w:commentReference w:id="134"/>
      </w:r>
      <w:r w:rsidR="00DD7F75" w:rsidRPr="006E4D49">
        <w:rPr>
          <w:lang w:val="en-US"/>
        </w:rPr>
        <w:t xml:space="preserve">, creating branches </w:t>
      </w:r>
      <w:r w:rsidRPr="00EC66BC">
        <w:rPr>
          <w:lang w:val="en-US"/>
        </w:rPr>
        <w:t xml:space="preserve">in VCSs </w:t>
      </w:r>
      <w:r w:rsidR="00DD7F75" w:rsidRPr="00EC66BC">
        <w:rPr>
          <w:lang w:val="en-US"/>
        </w:rPr>
        <w:t>is essential to software development because it enables concurrent development, allowing the maintenance of different versions of a system</w:t>
      </w:r>
      <w:ins w:id="135" w:author="Leonardo Murta" w:date="2014-12-24T17:08:00Z">
        <w:r w:rsidR="00237733">
          <w:rPr>
            <w:lang w:val="en-US"/>
          </w:rPr>
          <w:t xml:space="preserve"> in parallel</w:t>
        </w:r>
      </w:ins>
      <w:r w:rsidR="00DD7F75" w:rsidRPr="00EC66BC">
        <w:rPr>
          <w:lang w:val="en-US"/>
        </w:rPr>
        <w:t>, the customization to different platforms and to different customers, among other features that are expected by current software development teams. DVCS</w:t>
      </w:r>
      <w:del w:id="136" w:author="Leonardo Murta" w:date="2014-12-24T17:08:00Z">
        <w:r w:rsidR="00DD7F75" w:rsidRPr="00EC66BC" w:rsidDel="00237733">
          <w:rPr>
            <w:lang w:val="en-US"/>
          </w:rPr>
          <w:delText>s</w:delText>
        </w:r>
      </w:del>
      <w:r w:rsidR="00DD7F75" w:rsidRPr="00EC66BC">
        <w:rPr>
          <w:lang w:val="en-US"/>
        </w:rPr>
        <w:t xml:space="preserve"> include better support to work with branches </w:t>
      </w:r>
      <w:r w:rsidR="00DD7F75" w:rsidRPr="00EC66BC">
        <w:rPr>
          <w:lang w:val="en-US"/>
        </w:rPr>
        <w:fldChar w:fldCharType="begin"/>
      </w:r>
      <w:r w:rsidR="00DD7F75" w:rsidRPr="006E4D49">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00DD7F75" w:rsidRPr="00D063B3">
        <w:rPr>
          <w:lang w:val="en-US"/>
        </w:rPr>
        <w:fldChar w:fldCharType="separate"/>
      </w:r>
      <w:r w:rsidR="00DD7F75" w:rsidRPr="00EC66BC">
        <w:rPr>
          <w:rFonts w:cs="Times New Roman"/>
          <w:szCs w:val="24"/>
          <w:lang w:val="en-US"/>
        </w:rPr>
        <w:t>(O’SULLIVAN, 2009a)</w:t>
      </w:r>
      <w:r w:rsidR="00DD7F75" w:rsidRPr="00EC66BC">
        <w:rPr>
          <w:lang w:val="en-US"/>
        </w:rPr>
        <w:fldChar w:fldCharType="end"/>
      </w:r>
      <w:r w:rsidR="00DD7F75" w:rsidRPr="006E4D49">
        <w:rPr>
          <w:lang w:val="en-US"/>
        </w:rPr>
        <w:t xml:space="preserve">, turning the branch creation into a recurring pattern, no matter if this creation is explicitly </w:t>
      </w:r>
      <w:r w:rsidR="00DD7F75" w:rsidRPr="00EC66BC">
        <w:rPr>
          <w:lang w:val="en-US"/>
        </w:rPr>
        <w:t>done by executing a “</w:t>
      </w:r>
      <w:r w:rsidR="00DD7F75" w:rsidRPr="00EC66BC">
        <w:rPr>
          <w:i/>
          <w:lang w:val="en-US"/>
        </w:rPr>
        <w:t>branch</w:t>
      </w:r>
      <w:r w:rsidR="00DD7F75" w:rsidRPr="00EC66BC">
        <w:rPr>
          <w:lang w:val="en-US"/>
        </w:rPr>
        <w:t xml:space="preserve">” command or implicitly, when a repository is cloned. All these branches, whether explicit or not, </w:t>
      </w:r>
      <w:ins w:id="137" w:author="Leonardo Murta" w:date="2014-12-24T17:09:00Z">
        <w:r w:rsidR="00237733" w:rsidRPr="00EC66BC">
          <w:rPr>
            <w:lang w:val="en-US"/>
          </w:rPr>
          <w:t xml:space="preserve">will </w:t>
        </w:r>
      </w:ins>
      <w:r w:rsidR="00DD7F75" w:rsidRPr="00EC66BC">
        <w:rPr>
          <w:lang w:val="en-US"/>
        </w:rPr>
        <w:t xml:space="preserve">eventually </w:t>
      </w:r>
      <w:del w:id="138" w:author="Leonardo Murta" w:date="2014-12-24T17:09:00Z">
        <w:r w:rsidR="00DD7F75" w:rsidRPr="00EC66BC" w:rsidDel="00237733">
          <w:rPr>
            <w:lang w:val="en-US"/>
          </w:rPr>
          <w:delText xml:space="preserve">will </w:delText>
        </w:r>
      </w:del>
      <w:r w:rsidR="00DD7F75" w:rsidRPr="00EC66BC">
        <w:rPr>
          <w:lang w:val="en-US"/>
        </w:rPr>
        <w:t xml:space="preserve">be reintegrated </w:t>
      </w:r>
      <w:del w:id="139" w:author="Leonardo Murta" w:date="2014-12-24T17:09:00Z">
        <w:r w:rsidR="00DD7F75" w:rsidRPr="00EC66BC" w:rsidDel="00237733">
          <w:rPr>
            <w:lang w:val="en-US"/>
          </w:rPr>
          <w:delText xml:space="preserve">to their origin </w:delText>
        </w:r>
      </w:del>
      <w:r w:rsidR="00DD7F75" w:rsidRPr="00EC66BC">
        <w:rPr>
          <w:lang w:val="en-US"/>
        </w:rPr>
        <w:t>by means of merge operations, reflecting to the main development line the changes made.</w:t>
      </w:r>
    </w:p>
    <w:p w14:paraId="43B52F04" w14:textId="77777777" w:rsidR="00DD7F75" w:rsidRPr="00237733" w:rsidRDefault="00114E74" w:rsidP="00DD7F75">
      <w:pPr>
        <w:rPr>
          <w:lang w:val="en-US"/>
        </w:rPr>
      </w:pPr>
      <w:r w:rsidRPr="00237733">
        <w:rPr>
          <w:lang w:val="en-US"/>
        </w:rPr>
        <w:t>However, d</w:t>
      </w:r>
      <w:r w:rsidR="00DD7F75" w:rsidRPr="00237733">
        <w:rPr>
          <w:lang w:val="en-US"/>
        </w:rPr>
        <w:t xml:space="preserve">istributed software development, especially from the geographical perspective </w:t>
      </w:r>
      <w:r w:rsidR="00DD7F75" w:rsidRPr="00EC66BC">
        <w:rPr>
          <w:lang w:val="en-US"/>
        </w:rPr>
        <w:fldChar w:fldCharType="begin"/>
      </w:r>
      <w:r w:rsidR="00DD7F75" w:rsidRPr="006E4D49">
        <w:rPr>
          <w:lang w:val="en-US"/>
        </w:rPr>
        <w:instrText xml:space="preserve"> ADDIN ZOTERO_ITEM {"citationID":"2mo2s9rvke","properties":{"formattedCitation":"(GUMM, 2006)","plainCitation":"(GUMM, 2006)"},"citationItems":[{"id":2509,"uris":["http://zotero.org/users/892576/items/4838QZTB"],"uri":["http://zotero.org/users/892576/items/4838QZTB"]}]} </w:instrText>
      </w:r>
      <w:r w:rsidR="00DD7F75" w:rsidRPr="00D063B3">
        <w:rPr>
          <w:lang w:val="en-US"/>
        </w:rPr>
        <w:fldChar w:fldCharType="separate"/>
      </w:r>
      <w:r w:rsidR="00DD7F75" w:rsidRPr="00EC66BC">
        <w:rPr>
          <w:rFonts w:cs="Times New Roman"/>
          <w:lang w:val="en-US"/>
        </w:rPr>
        <w:t>(GUMM, 2006)</w:t>
      </w:r>
      <w:r w:rsidR="00DD7F75" w:rsidRPr="00EC66BC">
        <w:rPr>
          <w:lang w:val="en-US"/>
        </w:rPr>
        <w:fldChar w:fldCharType="end"/>
      </w:r>
      <w:r w:rsidR="00DD7F75" w:rsidRPr="006E4D49">
        <w:rPr>
          <w:lang w:val="en-US"/>
        </w:rPr>
        <w:t>, bri</w:t>
      </w:r>
      <w:r w:rsidRPr="00EC66BC">
        <w:rPr>
          <w:lang w:val="en-US"/>
        </w:rPr>
        <w:t>ngs a set of risk factors, and Configuration M</w:t>
      </w:r>
      <w:r w:rsidR="00DD7F75" w:rsidRPr="00EC66BC">
        <w:rPr>
          <w:lang w:val="en-US"/>
        </w:rPr>
        <w:t xml:space="preserve">anagement is affected by them </w:t>
      </w:r>
      <w:r w:rsidR="00DD7F75" w:rsidRPr="00EC66BC">
        <w:rPr>
          <w:lang w:val="en-US"/>
        </w:rPr>
        <w:fldChar w:fldCharType="begin"/>
      </w:r>
      <w:r w:rsidR="00DD7F75" w:rsidRPr="006E4D49">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00DD7F75" w:rsidRPr="00D063B3">
        <w:rPr>
          <w:lang w:val="en-US"/>
        </w:rPr>
        <w:fldChar w:fldCharType="separate"/>
      </w:r>
      <w:r w:rsidR="00DD7F75" w:rsidRPr="00EC66BC">
        <w:rPr>
          <w:rFonts w:cs="Times New Roman"/>
          <w:szCs w:val="24"/>
          <w:lang w:val="en-US"/>
        </w:rPr>
        <w:t xml:space="preserve">(BATTIN </w:t>
      </w:r>
      <w:r w:rsidR="00DD7F75" w:rsidRPr="00EC66BC">
        <w:rPr>
          <w:rFonts w:cs="Times New Roman"/>
          <w:i/>
          <w:iCs/>
          <w:szCs w:val="24"/>
          <w:lang w:val="en-US"/>
        </w:rPr>
        <w:t>et al.</w:t>
      </w:r>
      <w:r w:rsidR="00DD7F75" w:rsidRPr="00EC66BC">
        <w:rPr>
          <w:rFonts w:cs="Times New Roman"/>
          <w:szCs w:val="24"/>
          <w:lang w:val="en-US"/>
        </w:rPr>
        <w:t>, 2001)</w:t>
      </w:r>
      <w:r w:rsidR="00DD7F75" w:rsidRPr="00EC66BC">
        <w:rPr>
          <w:lang w:val="en-US"/>
        </w:rPr>
        <w:fldChar w:fldCharType="end"/>
      </w:r>
      <w:r w:rsidR="00DD7F75" w:rsidRPr="006E4D49">
        <w:rPr>
          <w:lang w:val="en-US"/>
        </w:rPr>
        <w:t xml:space="preserve">. The increasing growth of development teams, and their distribution along distant locations – even different continents – together with the proliferation of branches, introduce additional complexity for perceiving actions performed </w:t>
      </w:r>
      <w:r w:rsidR="00DD7F75" w:rsidRPr="00EC66BC">
        <w:rPr>
          <w:lang w:val="en-US"/>
        </w:rPr>
        <w:t xml:space="preserve">in parallel by different developers. According to Perry </w:t>
      </w:r>
      <w:r w:rsidR="00DD7F75" w:rsidRPr="00EC66BC">
        <w:rPr>
          <w:i/>
          <w:lang w:val="en-US"/>
        </w:rPr>
        <w:t xml:space="preserve">et al. </w:t>
      </w:r>
      <w:r w:rsidR="00DD7F75" w:rsidRPr="00EC66BC">
        <w:rPr>
          <w:lang w:val="en-US"/>
        </w:rPr>
        <w:fldChar w:fldCharType="begin"/>
      </w:r>
      <w:r w:rsidR="005B2FA8" w:rsidRPr="006E4D49">
        <w:rPr>
          <w:lang w:val="en-US"/>
        </w:rPr>
        <w:instrText xml:space="preserve"> ADDIN ZOTERO_ITEM {"citationID":"1916bibvnm","properties":{"formattedCitation":"{\\rtf (PERRY \\i et al.\\i0{}, 1998)}","plainCitation":"(PERRY et al., 1998)"},"citationItems":[{"id":1071,"uris":["http://zotero.org/users/892576/items/72T7GIFR"],"uri":["http://zotero.org/users/892576/items/72T7GIFR"]}]} </w:instrText>
      </w:r>
      <w:r w:rsidR="00DD7F75" w:rsidRPr="00D063B3">
        <w:rPr>
          <w:lang w:val="en-US"/>
        </w:rPr>
        <w:fldChar w:fldCharType="separate"/>
      </w:r>
      <w:r w:rsidR="005B2FA8" w:rsidRPr="00EC66BC">
        <w:rPr>
          <w:rFonts w:cs="Times New Roman"/>
          <w:szCs w:val="24"/>
          <w:lang w:val="en-US"/>
        </w:rPr>
        <w:t xml:space="preserve">(PERRY </w:t>
      </w:r>
      <w:r w:rsidR="005B2FA8" w:rsidRPr="00EC66BC">
        <w:rPr>
          <w:rFonts w:cs="Times New Roman"/>
          <w:i/>
          <w:iCs/>
          <w:szCs w:val="24"/>
          <w:lang w:val="en-US"/>
        </w:rPr>
        <w:t>et al.</w:t>
      </w:r>
      <w:r w:rsidR="005B2FA8" w:rsidRPr="00237733">
        <w:rPr>
          <w:rFonts w:cs="Times New Roman"/>
          <w:szCs w:val="24"/>
          <w:lang w:val="en-US"/>
        </w:rPr>
        <w:t>, 1998)</w:t>
      </w:r>
      <w:r w:rsidR="00DD7F75" w:rsidRPr="00EC66BC">
        <w:rPr>
          <w:lang w:val="en-US"/>
        </w:rPr>
        <w:fldChar w:fldCharType="end"/>
      </w:r>
      <w:r w:rsidR="00DD7F75" w:rsidRPr="006E4D49">
        <w:rPr>
          <w:lang w:val="en-US"/>
        </w:rPr>
        <w:t xml:space="preserve">, concurrent development increases the number of defects in software. Besides, Silva </w:t>
      </w:r>
      <w:r w:rsidR="00DD7F75" w:rsidRPr="00EC66BC">
        <w:rPr>
          <w:i/>
          <w:lang w:val="en-US"/>
        </w:rPr>
        <w:t xml:space="preserve">et al. </w:t>
      </w:r>
      <w:r w:rsidR="00DD7F75" w:rsidRPr="00EC66BC">
        <w:rPr>
          <w:lang w:val="en-US"/>
        </w:rPr>
        <w:fldChar w:fldCharType="begin"/>
      </w:r>
      <w:r w:rsidR="00DD7F75" w:rsidRPr="006E4D49">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00DD7F75" w:rsidRPr="00D063B3">
        <w:rPr>
          <w:lang w:val="en-US"/>
        </w:rPr>
        <w:fldChar w:fldCharType="separate"/>
      </w:r>
      <w:r w:rsidR="00DD7F75" w:rsidRPr="00EC66BC">
        <w:rPr>
          <w:rFonts w:cs="Times New Roman"/>
          <w:szCs w:val="24"/>
          <w:lang w:val="en-US"/>
        </w:rPr>
        <w:t xml:space="preserve">(DA SILVA </w:t>
      </w:r>
      <w:r w:rsidR="00DD7F75" w:rsidRPr="00EC66BC">
        <w:rPr>
          <w:rFonts w:cs="Times New Roman"/>
          <w:i/>
          <w:iCs/>
          <w:szCs w:val="24"/>
          <w:lang w:val="en-US"/>
        </w:rPr>
        <w:t>et al.</w:t>
      </w:r>
      <w:r w:rsidR="00DD7F75" w:rsidRPr="00237733">
        <w:rPr>
          <w:rFonts w:cs="Times New Roman"/>
          <w:szCs w:val="24"/>
          <w:lang w:val="en-US"/>
        </w:rPr>
        <w:t>, 2006)</w:t>
      </w:r>
      <w:r w:rsidR="00DD7F75" w:rsidRPr="00EC66BC">
        <w:rPr>
          <w:lang w:val="en-US"/>
        </w:rPr>
        <w:fldChar w:fldCharType="end"/>
      </w:r>
      <w:r w:rsidR="00DD7F75" w:rsidRPr="006E4D49">
        <w:rPr>
          <w:lang w:val="en-US"/>
        </w:rPr>
        <w:t xml:space="preserve"> say that branches are frequently used for promoting isolation amongst developers. This postpones the perception of conflicts that result from changes made by co-workers. These conflicts are noticed only after a </w:t>
      </w:r>
      <w:commentRangeStart w:id="140"/>
      <w:r w:rsidR="00DD7F75" w:rsidRPr="006E4D49">
        <w:rPr>
          <w:lang w:val="en-US"/>
        </w:rPr>
        <w:t>pull or a push in the context of DVCS</w:t>
      </w:r>
      <w:commentRangeEnd w:id="140"/>
      <w:r w:rsidR="00C06F71">
        <w:rPr>
          <w:rStyle w:val="CommentReference"/>
        </w:rPr>
        <w:commentReference w:id="140"/>
      </w:r>
      <w:r w:rsidR="00DD7F75" w:rsidRPr="006E4D49">
        <w:rPr>
          <w:lang w:val="en-US"/>
        </w:rPr>
        <w:t>. Moreo</w:t>
      </w:r>
      <w:r w:rsidR="00DD7F75" w:rsidRPr="00EC66BC">
        <w:rPr>
          <w:lang w:val="en-US"/>
        </w:rPr>
        <w:t xml:space="preserve">ver, Brun </w:t>
      </w:r>
      <w:r w:rsidR="00DD7F75" w:rsidRPr="00237733">
        <w:rPr>
          <w:i/>
          <w:lang w:val="en-US"/>
        </w:rPr>
        <w:t xml:space="preserve">et al. </w:t>
      </w:r>
      <w:r w:rsidR="00DD7F75" w:rsidRPr="00EC66BC">
        <w:rPr>
          <w:lang w:val="en-US"/>
        </w:rPr>
        <w:fldChar w:fldCharType="begin"/>
      </w:r>
      <w:r w:rsidR="00DD7F75" w:rsidRPr="006E4D49">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00DD7F75" w:rsidRPr="00D063B3">
        <w:rPr>
          <w:lang w:val="en-US"/>
        </w:rPr>
        <w:fldChar w:fldCharType="separate"/>
      </w:r>
      <w:r w:rsidR="00DD7F75" w:rsidRPr="00EC66BC">
        <w:rPr>
          <w:rFonts w:cs="Times New Roman"/>
          <w:szCs w:val="24"/>
          <w:lang w:val="en-US"/>
        </w:rPr>
        <w:t xml:space="preserve">(BRUN </w:t>
      </w:r>
      <w:r w:rsidR="00DD7F75" w:rsidRPr="00EC66BC">
        <w:rPr>
          <w:rFonts w:cs="Times New Roman"/>
          <w:i/>
          <w:iCs/>
          <w:szCs w:val="24"/>
          <w:lang w:val="en-US"/>
        </w:rPr>
        <w:t>et al.</w:t>
      </w:r>
      <w:r w:rsidR="00DD7F75" w:rsidRPr="00237733">
        <w:rPr>
          <w:rFonts w:cs="Times New Roman"/>
          <w:szCs w:val="24"/>
          <w:lang w:val="en-US"/>
        </w:rPr>
        <w:t>, 2011)</w:t>
      </w:r>
      <w:r w:rsidR="00DD7F75" w:rsidRPr="00EC66BC">
        <w:rPr>
          <w:lang w:val="en-US"/>
        </w:rPr>
        <w:fldChar w:fldCharType="end"/>
      </w:r>
      <w:r w:rsidR="00DD7F75" w:rsidRPr="006E4D49">
        <w:rPr>
          <w:lang w:val="en-US"/>
        </w:rPr>
        <w:t xml:space="preserve"> show that, even using modern DVCSs, conflicts during </w:t>
      </w:r>
      <w:r w:rsidR="00DD7F75" w:rsidRPr="00EC66BC">
        <w:rPr>
          <w:i/>
          <w:lang w:val="en-US"/>
        </w:rPr>
        <w:t>merges</w:t>
      </w:r>
      <w:r w:rsidR="00DD7F75" w:rsidRPr="00EC66BC">
        <w:rPr>
          <w:lang w:val="en-US"/>
        </w:rPr>
        <w:t xml:space="preserve"> are frequent, persistent, and appear not only as overlapping textual edits (i.e., physical conflicts) but also a</w:t>
      </w:r>
      <w:r w:rsidR="00DD7F75" w:rsidRPr="00237733">
        <w:rPr>
          <w:lang w:val="en-US"/>
        </w:rPr>
        <w:t>s subsequent build (i.e., syntactic conflicts) and test failures (i.e., semantic conflicts).</w:t>
      </w:r>
    </w:p>
    <w:p w14:paraId="18D97E21" w14:textId="77777777" w:rsidR="00DD7F75" w:rsidRPr="006E4D49" w:rsidRDefault="00DD7F75" w:rsidP="00DD7F75">
      <w:pPr>
        <w:rPr>
          <w:lang w:val="en-US"/>
        </w:rPr>
      </w:pPr>
      <w:r w:rsidRPr="006E4D49">
        <w:rPr>
          <w:lang w:val="en-US"/>
        </w:rPr>
        <w:t>By enabling repository clones, DVCS</w:t>
      </w:r>
      <w:del w:id="141" w:author="Leonardo Murta" w:date="2014-12-24T17:36:00Z">
        <w:r w:rsidRPr="006E4D49" w:rsidDel="003F717C">
          <w:rPr>
            <w:lang w:val="en-US"/>
          </w:rPr>
          <w:delText>s</w:delText>
        </w:r>
      </w:del>
      <w:r w:rsidRPr="006E4D49">
        <w:rPr>
          <w:lang w:val="en-US"/>
        </w:rPr>
        <w:t xml:space="preserve"> expand the branching possibilities </w:t>
      </w:r>
      <w:r w:rsidR="00264220" w:rsidRPr="006E4D49">
        <w:rPr>
          <w:lang w:val="en-US"/>
        </w:rPr>
        <w:t>discussed</w:t>
      </w:r>
      <w:r w:rsidRPr="006E4D49">
        <w:rPr>
          <w:lang w:val="en-US"/>
        </w:rPr>
        <w:t xml:space="preserve"> by Appleton </w:t>
      </w:r>
      <w:r w:rsidRPr="006E4D49">
        <w:rPr>
          <w:i/>
          <w:lang w:val="en-US"/>
        </w:rPr>
        <w:t>et al.</w:t>
      </w:r>
      <w:r w:rsidRPr="006E4D49">
        <w:rPr>
          <w:lang w:val="en-US"/>
        </w:rPr>
        <w:t xml:space="preserve"> </w:t>
      </w:r>
      <w:r w:rsidRPr="00EC66BC">
        <w:rPr>
          <w:lang w:val="en-US"/>
        </w:rPr>
        <w:fldChar w:fldCharType="begin"/>
      </w:r>
      <w:r w:rsidRPr="006E4D49">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D063B3">
        <w:rPr>
          <w:lang w:val="en-US"/>
        </w:rPr>
        <w:fldChar w:fldCharType="separate"/>
      </w:r>
      <w:r w:rsidRPr="00EC66BC">
        <w:rPr>
          <w:rFonts w:cs="Times New Roman"/>
          <w:szCs w:val="24"/>
          <w:lang w:val="en-US"/>
        </w:rPr>
        <w:t xml:space="preserve">(APPLETON </w:t>
      </w:r>
      <w:r w:rsidRPr="00237733">
        <w:rPr>
          <w:rFonts w:cs="Times New Roman"/>
          <w:i/>
          <w:iCs/>
          <w:szCs w:val="24"/>
          <w:lang w:val="en-US"/>
        </w:rPr>
        <w:t>et al.</w:t>
      </w:r>
      <w:r w:rsidRPr="00237733">
        <w:rPr>
          <w:rFonts w:cs="Times New Roman"/>
          <w:szCs w:val="24"/>
          <w:lang w:val="en-US"/>
        </w:rPr>
        <w:t>, 1998)</w:t>
      </w:r>
      <w:r w:rsidRPr="00EC66BC">
        <w:rPr>
          <w:lang w:val="en-US"/>
        </w:rPr>
        <w:fldChar w:fldCharType="end"/>
      </w:r>
      <w:r w:rsidRPr="006E4D49">
        <w:rPr>
          <w:lang w:val="en-US"/>
        </w:rPr>
        <w:t xml:space="preserve">, allowing several repositories to coexist with fragments of the project history. This may lead to complex topologies where changes can be sent to or received </w:t>
      </w:r>
      <w:del w:id="142" w:author="Leonardo Murta" w:date="2014-12-24T17:36:00Z">
        <w:r w:rsidR="00264220" w:rsidRPr="00EC66BC" w:rsidDel="003F717C">
          <w:rPr>
            <w:lang w:val="en-US"/>
          </w:rPr>
          <w:delText>by/</w:delText>
        </w:r>
      </w:del>
      <w:r w:rsidRPr="00EC66BC">
        <w:rPr>
          <w:lang w:val="en-US"/>
        </w:rPr>
        <w:t>from any repository. This scenario generates traffic similar to that of peer</w:t>
      </w:r>
      <w:r w:rsidRPr="00237733">
        <w:rPr>
          <w:lang w:val="en-US"/>
        </w:rPr>
        <w:t xml:space="preserve">-to-peer applications. In practice, projects impose some restrictions over this topology freedom. However, it can be still much more complex than the traditional client-server topology found in Centralized </w:t>
      </w:r>
      <w:r w:rsidR="001221EB" w:rsidRPr="006E4D49">
        <w:rPr>
          <w:lang w:val="en-US"/>
        </w:rPr>
        <w:t>Version Control Systems (CVCS).</w:t>
      </w:r>
    </w:p>
    <w:p w14:paraId="6AC86B03" w14:textId="63F1EA27" w:rsidR="001221EB" w:rsidRPr="00EC66BC" w:rsidRDefault="001221EB" w:rsidP="001221EB">
      <w:pPr>
        <w:rPr>
          <w:lang w:val="en-US"/>
        </w:rPr>
      </w:pPr>
      <w:r w:rsidRPr="006E4D49">
        <w:rPr>
          <w:lang w:val="en-US"/>
        </w:rPr>
        <w:t>To illustrate this</w:t>
      </w:r>
      <w:ins w:id="143" w:author="Leonardo Murta" w:date="2014-12-24T17:37:00Z">
        <w:r w:rsidR="003F717C">
          <w:rPr>
            <w:lang w:val="en-US"/>
          </w:rPr>
          <w:t xml:space="preserve"> </w:t>
        </w:r>
        <w:r w:rsidR="00116F68">
          <w:rPr>
            <w:lang w:val="en-US"/>
          </w:rPr>
          <w:t>situation</w:t>
        </w:r>
      </w:ins>
      <w:r w:rsidRPr="006E4D49">
        <w:rPr>
          <w:lang w:val="en-US"/>
        </w:rPr>
        <w:t xml:space="preserve">, </w:t>
      </w:r>
      <w:r w:rsidRPr="00EC66BC">
        <w:rPr>
          <w:lang w:val="en-US"/>
        </w:rPr>
        <w:fldChar w:fldCharType="begin"/>
      </w:r>
      <w:r w:rsidRPr="006E4D49">
        <w:rPr>
          <w:lang w:val="en-US"/>
        </w:rPr>
        <w:instrText xml:space="preserve"> REF _Ref393358131 \h </w:instrText>
      </w:r>
      <w:r w:rsidRPr="00EC66BC">
        <w:rPr>
          <w:lang w:val="en-US"/>
        </w:rPr>
      </w:r>
      <w:r w:rsidRPr="00D063B3">
        <w:rPr>
          <w:lang w:val="en-US"/>
        </w:rPr>
        <w:fldChar w:fldCharType="separate"/>
      </w:r>
      <w:r w:rsidRPr="00EC66BC">
        <w:rPr>
          <w:lang w:val="en-US"/>
        </w:rPr>
        <w:t xml:space="preserve">Figure </w:t>
      </w:r>
      <w:r w:rsidRPr="006E4D49">
        <w:rPr>
          <w:lang w:val="en-US"/>
          <w:rPrChange w:id="144" w:author="Leonardo Murta" w:date="2014-12-24T17:02:00Z">
            <w:rPr>
              <w:noProof/>
              <w:lang w:val="en-US"/>
            </w:rPr>
          </w:rPrChange>
        </w:rPr>
        <w:t>1</w:t>
      </w:r>
      <w:r w:rsidRPr="00EC66BC">
        <w:rPr>
          <w:lang w:val="en-US"/>
        </w:rPr>
        <w:fldChar w:fldCharType="end"/>
      </w:r>
      <w:r w:rsidRPr="006E4D49">
        <w:rPr>
          <w:lang w:val="en-US"/>
        </w:rPr>
        <w:t xml:space="preserve"> shows a scenario with some develope</w:t>
      </w:r>
      <w:r w:rsidR="00DB1219" w:rsidRPr="00EC66BC">
        <w:rPr>
          <w:lang w:val="en-US"/>
        </w:rPr>
        <w:t>rs, each one owning a clone of the</w:t>
      </w:r>
      <w:r w:rsidRPr="00EC66BC">
        <w:rPr>
          <w:lang w:val="en-US"/>
        </w:rPr>
        <w:t xml:space="preserve"> repository originally created at Xavier Institute. Xavier Institute acts like a central repository, where code developed by all teams is integrated, </w:t>
      </w:r>
      <w:r w:rsidRPr="00237733">
        <w:rPr>
          <w:lang w:val="en-US"/>
        </w:rPr>
        <w:t>tested, and released to production. There is a team working at Xavier Institute, led by Professor Xavier, and a remote developer (Storm) that periodically receives updates from the Institute. Outside the Institute, Wolverine leads a remote team located in</w:t>
      </w:r>
      <w:r w:rsidRPr="006E4D49">
        <w:rPr>
          <w:lang w:val="en-US"/>
        </w:rPr>
        <w:t xml:space="preserve"> a different site, which is constantly synchronized with the Institute. Solid lines in </w:t>
      </w:r>
      <w:r w:rsidRPr="00EC66BC">
        <w:rPr>
          <w:lang w:val="en-US"/>
        </w:rPr>
        <w:fldChar w:fldCharType="begin"/>
      </w:r>
      <w:r w:rsidRPr="006E4D49">
        <w:rPr>
          <w:lang w:val="en-US"/>
        </w:rPr>
        <w:instrText xml:space="preserve"> REF _Ref393358131 \h </w:instrText>
      </w:r>
      <w:r w:rsidRPr="00EC66BC">
        <w:rPr>
          <w:lang w:val="en-US"/>
        </w:rPr>
      </w:r>
      <w:r w:rsidRPr="00D063B3">
        <w:rPr>
          <w:lang w:val="en-US"/>
        </w:rPr>
        <w:fldChar w:fldCharType="separate"/>
      </w:r>
      <w:r w:rsidRPr="00EC66BC">
        <w:rPr>
          <w:lang w:val="en-US"/>
        </w:rPr>
        <w:t xml:space="preserve">Figure </w:t>
      </w:r>
      <w:r w:rsidRPr="006E4D49">
        <w:rPr>
          <w:lang w:val="en-US"/>
          <w:rPrChange w:id="145" w:author="Leonardo Murta" w:date="2014-12-24T17:02:00Z">
            <w:rPr>
              <w:noProof/>
              <w:lang w:val="en-US"/>
            </w:rPr>
          </w:rPrChange>
        </w:rPr>
        <w:t>1</w:t>
      </w:r>
      <w:r w:rsidRPr="00EC66BC">
        <w:rPr>
          <w:lang w:val="en-US"/>
        </w:rPr>
        <w:fldChar w:fldCharType="end"/>
      </w:r>
      <w:r w:rsidRPr="006E4D49">
        <w:rPr>
          <w:lang w:val="en-US"/>
        </w:rPr>
        <w:t xml:space="preserve"> indic</w:t>
      </w:r>
      <w:r w:rsidRPr="00EC66BC">
        <w:rPr>
          <w:lang w:val="en-US"/>
        </w:rPr>
        <w:t>ate data being pushed, whereas dotted lines indicate data being pulled. Thus, for example, Rogue can both pull updates from Gambit and push updates to him, and Beast can only pull updates from Rogue.</w:t>
      </w:r>
    </w:p>
    <w:p w14:paraId="25BE46AE" w14:textId="77777777" w:rsidR="006A2754" w:rsidRPr="006E4D49" w:rsidRDefault="006A2754" w:rsidP="006A2754">
      <w:pPr>
        <w:ind w:firstLine="0"/>
        <w:jc w:val="center"/>
        <w:rPr>
          <w:lang w:val="en-US"/>
        </w:rPr>
      </w:pPr>
      <w:r w:rsidRPr="005F57C0">
        <w:rPr>
          <w:noProof/>
          <w:lang w:val="en-US"/>
        </w:rPr>
        <w:drawing>
          <wp:inline distT="0" distB="0" distL="0" distR="0" wp14:anchorId="1CEEB9F5" wp14:editId="0D60BA15">
            <wp:extent cx="3676650" cy="27758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6649" cy="2790971"/>
                    </a:xfrm>
                    <a:prstGeom prst="rect">
                      <a:avLst/>
                    </a:prstGeom>
                    <a:noFill/>
                    <a:ln>
                      <a:noFill/>
                    </a:ln>
                  </pic:spPr>
                </pic:pic>
              </a:graphicData>
            </a:graphic>
          </wp:inline>
        </w:drawing>
      </w:r>
    </w:p>
    <w:p w14:paraId="0FAA4CF7" w14:textId="77777777" w:rsidR="006A2754" w:rsidRPr="00EC66BC" w:rsidRDefault="006A2754" w:rsidP="006A2754">
      <w:pPr>
        <w:pStyle w:val="Caption"/>
        <w:rPr>
          <w:lang w:val="en-US"/>
        </w:rPr>
      </w:pPr>
      <w:bookmarkStart w:id="146" w:name="_Ref393358131"/>
      <w:bookmarkStart w:id="147" w:name="_Toc393356493"/>
      <w:r w:rsidRPr="00EC66BC">
        <w:rPr>
          <w:lang w:val="en-US"/>
        </w:rPr>
        <w:t xml:space="preserve">Figure </w:t>
      </w:r>
      <w:r w:rsidRPr="006E4D49">
        <w:rPr>
          <w:lang w:val="en-US"/>
          <w:rPrChange w:id="148" w:author="Leonardo Murta" w:date="2014-12-24T17:02:00Z">
            <w:rPr/>
          </w:rPrChange>
        </w:rPr>
        <w:fldChar w:fldCharType="begin"/>
      </w:r>
      <w:r w:rsidRPr="006E4D49">
        <w:rPr>
          <w:lang w:val="en-US"/>
        </w:rPr>
        <w:instrText xml:space="preserve"> SEQ Figure \* ARABIC </w:instrText>
      </w:r>
      <w:r w:rsidRPr="006E4D49">
        <w:rPr>
          <w:lang w:val="en-US"/>
          <w:rPrChange w:id="149" w:author="Leonardo Murta" w:date="2014-12-24T17:02:00Z">
            <w:rPr/>
          </w:rPrChange>
        </w:rPr>
        <w:fldChar w:fldCharType="separate"/>
      </w:r>
      <w:r w:rsidRPr="006E4D49">
        <w:rPr>
          <w:lang w:val="en-US"/>
          <w:rPrChange w:id="150" w:author="Leonardo Murta" w:date="2014-12-24T17:02:00Z">
            <w:rPr>
              <w:noProof/>
              <w:lang w:val="en-US"/>
            </w:rPr>
          </w:rPrChange>
        </w:rPr>
        <w:t>1</w:t>
      </w:r>
      <w:r w:rsidRPr="006E4D49">
        <w:rPr>
          <w:lang w:val="en-US"/>
          <w:rPrChange w:id="151" w:author="Leonardo Murta" w:date="2014-12-24T17:02:00Z">
            <w:rPr/>
          </w:rPrChange>
        </w:rPr>
        <w:fldChar w:fldCharType="end"/>
      </w:r>
      <w:bookmarkEnd w:id="146"/>
      <w:r w:rsidRPr="006E4D49">
        <w:rPr>
          <w:lang w:val="en-US"/>
        </w:rPr>
        <w:t xml:space="preserve"> - A development scenario involving some developers</w:t>
      </w:r>
      <w:bookmarkEnd w:id="147"/>
    </w:p>
    <w:p w14:paraId="13576BB6" w14:textId="501A24D6" w:rsidR="001221EB" w:rsidRPr="006E4D49" w:rsidRDefault="001221EB" w:rsidP="001221EB">
      <w:pPr>
        <w:rPr>
          <w:lang w:val="en-US"/>
        </w:rPr>
      </w:pPr>
      <w:r w:rsidRPr="00EC66BC">
        <w:rPr>
          <w:lang w:val="en-US"/>
        </w:rPr>
        <w:t xml:space="preserve">Each one of the developers has a </w:t>
      </w:r>
      <w:commentRangeStart w:id="152"/>
      <w:r w:rsidRPr="00EC66BC">
        <w:rPr>
          <w:lang w:val="en-US"/>
        </w:rPr>
        <w:t xml:space="preserve">complete </w:t>
      </w:r>
      <w:commentRangeEnd w:id="152"/>
      <w:r w:rsidR="001A4E9D">
        <w:rPr>
          <w:rStyle w:val="CommentReference"/>
        </w:rPr>
        <w:commentReference w:id="152"/>
      </w:r>
      <w:r w:rsidRPr="00EC66BC">
        <w:rPr>
          <w:lang w:val="en-US"/>
        </w:rPr>
        <w:t>copy of the repository. Luckily, this scenario has a Conf</w:t>
      </w:r>
      <w:r w:rsidRPr="00237733">
        <w:rPr>
          <w:lang w:val="en-US"/>
        </w:rPr>
        <w:t xml:space="preserve">iguration Management </w:t>
      </w:r>
      <w:r w:rsidR="00DB1219" w:rsidRPr="006E4D49">
        <w:rPr>
          <w:lang w:val="en-US"/>
        </w:rPr>
        <w:t xml:space="preserve">(CM) </w:t>
      </w:r>
      <w:r w:rsidRPr="006E4D49">
        <w:rPr>
          <w:lang w:val="en-US"/>
        </w:rPr>
        <w:t xml:space="preserve">Plan in action, otherwise </w:t>
      </w:r>
      <w:del w:id="153" w:author="Leonardo Murta" w:date="2014-12-24T17:41:00Z">
        <w:r w:rsidRPr="006E4D49" w:rsidDel="001A4E9D">
          <w:rPr>
            <w:lang w:val="en-US"/>
          </w:rPr>
          <w:delText xml:space="preserve">each </w:delText>
        </w:r>
      </w:del>
      <w:ins w:id="154" w:author="Leonardo Murta" w:date="2014-12-24T17:41:00Z">
        <w:r w:rsidR="001A4E9D">
          <w:rPr>
            <w:lang w:val="en-US"/>
          </w:rPr>
          <w:t>any</w:t>
        </w:r>
        <w:r w:rsidR="001A4E9D" w:rsidRPr="006E4D49">
          <w:rPr>
            <w:lang w:val="en-US"/>
          </w:rPr>
          <w:t xml:space="preserve"> </w:t>
        </w:r>
      </w:ins>
      <w:r w:rsidRPr="006E4D49">
        <w:rPr>
          <w:lang w:val="en-US"/>
        </w:rPr>
        <w:t xml:space="preserve">one would be able to send and receive updates to or from </w:t>
      </w:r>
      <w:del w:id="155" w:author="Leonardo Murta" w:date="2014-12-24T17:41:00Z">
        <w:r w:rsidRPr="006E4D49" w:rsidDel="001A4E9D">
          <w:rPr>
            <w:lang w:val="en-US"/>
          </w:rPr>
          <w:delText xml:space="preserve">any </w:delText>
        </w:r>
      </w:del>
      <w:ins w:id="156" w:author="Leonardo Murta" w:date="2014-12-24T17:41:00Z">
        <w:r w:rsidR="001A4E9D">
          <w:rPr>
            <w:lang w:val="en-US"/>
          </w:rPr>
          <w:t>each</w:t>
        </w:r>
        <w:r w:rsidR="001A4E9D" w:rsidRPr="006E4D49">
          <w:rPr>
            <w:lang w:val="en-US"/>
          </w:rPr>
          <w:t xml:space="preserve"> </w:t>
        </w:r>
      </w:ins>
      <w:r w:rsidRPr="006E4D49">
        <w:rPr>
          <w:lang w:val="en-US"/>
        </w:rPr>
        <w:t xml:space="preserve">other, leading to a total of </w:t>
      </w:r>
      <m:oMath>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oMath>
      <w:r w:rsidR="00DB1219" w:rsidRPr="006E4D49">
        <w:rPr>
          <w:rFonts w:eastAsiaTheme="minorEastAsia"/>
          <w:lang w:val="en-US"/>
        </w:rPr>
        <w:t xml:space="preserve"> </w:t>
      </w:r>
      <w:r w:rsidRPr="00EC66BC">
        <w:rPr>
          <w:lang w:val="en-US"/>
        </w:rPr>
        <w:t xml:space="preserve">different possibilities of communication (where n is the number of developers in the topology). In practice, </w:t>
      </w:r>
      <w:del w:id="157" w:author="Leonardo Murta" w:date="2014-12-24T17:42:00Z">
        <w:r w:rsidRPr="00EC66BC" w:rsidDel="002F10B0">
          <w:rPr>
            <w:lang w:val="en-US"/>
          </w:rPr>
          <w:delText xml:space="preserve">however, </w:delText>
        </w:r>
      </w:del>
      <w:r w:rsidRPr="00EC66BC">
        <w:rPr>
          <w:lang w:val="en-US"/>
        </w:rPr>
        <w:t xml:space="preserve">this limit is </w:t>
      </w:r>
      <w:ins w:id="158" w:author="Leonardo Murta" w:date="2014-12-24T17:42:00Z">
        <w:r w:rsidR="002F10B0">
          <w:rPr>
            <w:lang w:val="en-US"/>
          </w:rPr>
          <w:t xml:space="preserve">usually </w:t>
        </w:r>
      </w:ins>
      <w:r w:rsidRPr="00EC66BC">
        <w:rPr>
          <w:lang w:val="en-US"/>
        </w:rPr>
        <w:t>not reached: while interaction amongst some developers is frequent, it may happen that others have no idea about the existence of some coworkers. It occurs with Mystique and Nightcrawler,</w:t>
      </w:r>
      <w:r w:rsidR="005110DD" w:rsidRPr="00237733">
        <w:rPr>
          <w:lang w:val="en-US"/>
        </w:rPr>
        <w:t xml:space="preserve"> for example,</w:t>
      </w:r>
      <w:r w:rsidRPr="006E4D49">
        <w:rPr>
          <w:lang w:val="en-US"/>
        </w:rPr>
        <w:t xml:space="preserve"> where there is no direct communication.</w:t>
      </w:r>
    </w:p>
    <w:p w14:paraId="1BCBDFA4" w14:textId="77777777" w:rsidR="001221EB" w:rsidRPr="006E4D49" w:rsidRDefault="001221EB" w:rsidP="001221EB">
      <w:pPr>
        <w:rPr>
          <w:lang w:val="en-US"/>
        </w:rPr>
      </w:pPr>
      <w:r w:rsidRPr="006E4D49">
        <w:rPr>
          <w:lang w:val="en-US"/>
        </w:rPr>
        <w:t>As an example, from a developer’s point of view, like Beast, how can he know at a given moment if there are commits in Rogue, in Gambit</w:t>
      </w:r>
      <w:r w:rsidR="005110DD" w:rsidRPr="006E4D49">
        <w:rPr>
          <w:lang w:val="en-US"/>
        </w:rPr>
        <w:t>,</w:t>
      </w:r>
      <w:r w:rsidRPr="006E4D49">
        <w:rPr>
          <w:lang w:val="en-US"/>
        </w:rPr>
        <w:t xml:space="preserve"> or in Nightcrawler clones that were not pulled</w:t>
      </w:r>
      <w:r w:rsidR="005110DD" w:rsidRPr="006E4D49">
        <w:rPr>
          <w:lang w:val="en-US"/>
        </w:rPr>
        <w:t xml:space="preserve"> yet</w:t>
      </w:r>
      <w:r w:rsidRPr="006E4D49">
        <w:rPr>
          <w:lang w:val="en-US"/>
        </w:rPr>
        <w:t xml:space="preserve">? </w:t>
      </w:r>
      <w:r w:rsidR="005110DD" w:rsidRPr="006E4D49">
        <w:rPr>
          <w:lang w:val="en-US"/>
        </w:rPr>
        <w:t>Alternatively, would be the case that there are local commits pending to be pushed to Gambit? Beast could certainly periodically pull changes from his peers, checking if there were updates available, but this would be a manual procedure, prone to be forgotten. It would be more practical if Beast could have an up to date knowledge of his peers, warning him about any local or remote updates that had not been synchronized yet.</w:t>
      </w:r>
    </w:p>
    <w:p w14:paraId="774F44BB" w14:textId="03D01967" w:rsidR="005110DD" w:rsidRPr="006E4D49" w:rsidDel="00D9561A" w:rsidRDefault="005110DD" w:rsidP="001221EB">
      <w:pPr>
        <w:rPr>
          <w:del w:id="159" w:author="Leonardo Murta" w:date="2014-12-24T17:45:00Z"/>
          <w:lang w:val="en-US"/>
        </w:rPr>
      </w:pPr>
      <w:r w:rsidRPr="006E4D49">
        <w:rPr>
          <w:lang w:val="en-US"/>
        </w:rPr>
        <w:t xml:space="preserve">On the other hand, from an administrator’s point of view, how can she know </w:t>
      </w:r>
      <w:del w:id="160" w:author="Leonardo Murta" w:date="2014-12-24T17:44:00Z">
        <w:r w:rsidRPr="006E4D49" w:rsidDel="000331FD">
          <w:rPr>
            <w:lang w:val="en-US"/>
          </w:rPr>
          <w:delText xml:space="preserve">which </w:delText>
        </w:r>
      </w:del>
      <w:r w:rsidRPr="006E4D49">
        <w:rPr>
          <w:lang w:val="en-US"/>
        </w:rPr>
        <w:t xml:space="preserve">the existing clones of a project </w:t>
      </w:r>
      <w:del w:id="161" w:author="Leonardo Murta" w:date="2014-12-24T17:44:00Z">
        <w:r w:rsidRPr="006E4D49" w:rsidDel="000331FD">
          <w:rPr>
            <w:lang w:val="en-US"/>
          </w:rPr>
          <w:delText xml:space="preserve">are </w:delText>
        </w:r>
      </w:del>
      <w:r w:rsidRPr="006E4D49">
        <w:rPr>
          <w:lang w:val="en-US"/>
        </w:rPr>
        <w:t xml:space="preserve">and how they relate among each other? How can she know if there are pending commits to be sent from a staging repository to a production one? </w:t>
      </w:r>
    </w:p>
    <w:p w14:paraId="370CB5F1" w14:textId="77777777" w:rsidR="00662CCA" w:rsidRPr="00EC66BC" w:rsidRDefault="00662CCA" w:rsidP="00D9561A">
      <w:pPr>
        <w:rPr>
          <w:lang w:val="en-US"/>
        </w:rPr>
      </w:pPr>
      <w:r w:rsidRPr="006E4D49">
        <w:rPr>
          <w:lang w:val="en-US"/>
        </w:rPr>
        <w:t xml:space="preserve">This kind of perception regarding others work is known as “awareness”, which is defined </w:t>
      </w:r>
      <w:commentRangeStart w:id="162"/>
      <w:r w:rsidRPr="006E4D49">
        <w:rPr>
          <w:lang w:val="en-US"/>
        </w:rPr>
        <w:t xml:space="preserve">by </w:t>
      </w:r>
      <w:r w:rsidRPr="00EC66BC">
        <w:rPr>
          <w:lang w:val="en-US"/>
        </w:rPr>
        <w:fldChar w:fldCharType="begin"/>
      </w:r>
      <w:r w:rsidRPr="006E4D49">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D063B3">
        <w:rPr>
          <w:lang w:val="en-US"/>
        </w:rPr>
        <w:fldChar w:fldCharType="separate"/>
      </w:r>
      <w:r w:rsidRPr="00EC66BC">
        <w:rPr>
          <w:rFonts w:cs="Times New Roman"/>
          <w:lang w:val="en-US"/>
        </w:rPr>
        <w:t>(DOURISH; BELLOTTI, 1992)</w:t>
      </w:r>
      <w:r w:rsidRPr="00EC66BC">
        <w:rPr>
          <w:lang w:val="en-US"/>
        </w:rPr>
        <w:fldChar w:fldCharType="end"/>
      </w:r>
      <w:commentRangeEnd w:id="162"/>
      <w:r w:rsidR="000331FD">
        <w:rPr>
          <w:rStyle w:val="CommentReference"/>
        </w:rPr>
        <w:commentReference w:id="162"/>
      </w:r>
      <w:r w:rsidRPr="006E4D49">
        <w:rPr>
          <w:lang w:val="en-US"/>
        </w:rPr>
        <w:t xml:space="preserve"> as “an understanding of the activities of others to provide a context for o</w:t>
      </w:r>
      <w:r w:rsidRPr="00EC66BC">
        <w:rPr>
          <w:lang w:val="en-US"/>
        </w:rPr>
        <w:t>ne’s own activities”.</w:t>
      </w:r>
    </w:p>
    <w:p w14:paraId="7DACA9B3" w14:textId="77777777" w:rsidR="007A05BA" w:rsidRPr="006E4D49" w:rsidRDefault="00662CCA" w:rsidP="007A05BA">
      <w:pPr>
        <w:rPr>
          <w:lang w:val="en-US"/>
        </w:rPr>
      </w:pPr>
      <w:commentRangeStart w:id="163"/>
      <w:r w:rsidRPr="00EC66BC">
        <w:rPr>
          <w:lang w:val="en-US"/>
        </w:rPr>
        <w:t xml:space="preserve">Most of the existing </w:t>
      </w:r>
      <w:r w:rsidR="00DF3ED9" w:rsidRPr="00237733">
        <w:rPr>
          <w:lang w:val="en-US"/>
        </w:rPr>
        <w:t>approaches</w:t>
      </w:r>
      <w:r w:rsidRPr="006E4D49">
        <w:rPr>
          <w:lang w:val="en-US"/>
        </w:rPr>
        <w:t xml:space="preserve"> </w:t>
      </w:r>
      <w:commentRangeEnd w:id="163"/>
      <w:r w:rsidR="00D724EF">
        <w:rPr>
          <w:rStyle w:val="CommentReference"/>
        </w:rPr>
        <w:commentReference w:id="163"/>
      </w:r>
      <w:r w:rsidRPr="006E4D49">
        <w:rPr>
          <w:lang w:val="en-US"/>
        </w:rPr>
        <w:t xml:space="preserve">that deal with providing awareness </w:t>
      </w:r>
      <w:r w:rsidR="00DF3ED9" w:rsidRPr="006E4D49">
        <w:rPr>
          <w:lang w:val="en-US"/>
        </w:rPr>
        <w:t>of</w:t>
      </w:r>
      <w:r w:rsidRPr="006E4D49">
        <w:rPr>
          <w:lang w:val="en-US"/>
        </w:rPr>
        <w:t xml:space="preserve"> </w:t>
      </w:r>
      <w:r w:rsidR="00DF3ED9" w:rsidRPr="006E4D49">
        <w:rPr>
          <w:lang w:val="en-US"/>
        </w:rPr>
        <w:t>concurrent work</w:t>
      </w:r>
      <w:r w:rsidRPr="006E4D49">
        <w:rPr>
          <w:lang w:val="en-US"/>
        </w:rPr>
        <w:t xml:space="preserve"> (</w:t>
      </w:r>
      <w:commentRangeStart w:id="164"/>
      <w:r w:rsidR="008B471C" w:rsidRPr="006E4D49">
        <w:rPr>
          <w:lang w:val="en-US"/>
        </w:rPr>
        <w:t xml:space="preserve">in different clones or different branches) </w:t>
      </w:r>
      <w:r w:rsidRPr="006E4D49">
        <w:rPr>
          <w:lang w:val="en-US"/>
        </w:rPr>
        <w:t xml:space="preserve">are </w:t>
      </w:r>
      <w:r w:rsidR="008B471C" w:rsidRPr="006E4D49">
        <w:rPr>
          <w:lang w:val="en-US"/>
        </w:rPr>
        <w:t>focused only in CVCSs</w:t>
      </w:r>
      <w:commentRangeEnd w:id="164"/>
      <w:r w:rsidR="00D724EF">
        <w:rPr>
          <w:rStyle w:val="CommentReference"/>
        </w:rPr>
        <w:commentReference w:id="164"/>
      </w:r>
      <w:r w:rsidR="00DD7F75" w:rsidRPr="006E4D49">
        <w:rPr>
          <w:lang w:val="en-US"/>
        </w:rPr>
        <w:t>, which are much less prone to branches if compared to DVCS</w:t>
      </w:r>
      <w:r w:rsidR="008B471C" w:rsidRPr="006E4D49">
        <w:rPr>
          <w:lang w:val="en-US"/>
        </w:rPr>
        <w:t>s</w:t>
      </w:r>
      <w:r w:rsidRPr="006E4D49">
        <w:rPr>
          <w:lang w:val="en-US"/>
        </w:rPr>
        <w:t xml:space="preserve">. </w:t>
      </w:r>
      <w:commentRangeStart w:id="165"/>
      <w:r w:rsidRPr="006E4D49">
        <w:rPr>
          <w:lang w:val="en-US"/>
        </w:rPr>
        <w:t xml:space="preserve">Other approaches </w:t>
      </w:r>
      <w:commentRangeEnd w:id="165"/>
      <w:r w:rsidR="00555DE6">
        <w:rPr>
          <w:rStyle w:val="CommentReference"/>
        </w:rPr>
        <w:commentReference w:id="165"/>
      </w:r>
      <w:r w:rsidRPr="006E4D49">
        <w:rPr>
          <w:lang w:val="en-US"/>
        </w:rPr>
        <w:t xml:space="preserve">focus on DVCSs, </w:t>
      </w:r>
      <w:r w:rsidR="00DF3ED9" w:rsidRPr="006E4D49">
        <w:rPr>
          <w:lang w:val="en-US"/>
        </w:rPr>
        <w:t>but looking at a specific branch and without offering</w:t>
      </w:r>
      <w:r w:rsidRPr="006E4D49">
        <w:rPr>
          <w:lang w:val="en-US"/>
        </w:rPr>
        <w:t xml:space="preserve"> a way to discover dependencies between clones</w:t>
      </w:r>
      <w:r w:rsidR="00DF3ED9" w:rsidRPr="006E4D49">
        <w:rPr>
          <w:lang w:val="en-US"/>
        </w:rPr>
        <w:t xml:space="preserve"> (i.e., peers)</w:t>
      </w:r>
      <w:r w:rsidRPr="006E4D49">
        <w:rPr>
          <w:lang w:val="en-US"/>
        </w:rPr>
        <w:t>, or changes introduced in different branches of work.</w:t>
      </w:r>
    </w:p>
    <w:p w14:paraId="63F73F59" w14:textId="77777777" w:rsidR="007A05BA" w:rsidRPr="006E4D49" w:rsidRDefault="007A05BA" w:rsidP="007A05BA">
      <w:pPr>
        <w:rPr>
          <w:lang w:val="en-US"/>
        </w:rPr>
      </w:pPr>
      <w:r w:rsidRPr="006E4D49">
        <w:rPr>
          <w:lang w:val="en-US"/>
        </w:rPr>
        <w:t xml:space="preserve">Therefore, this work main motivation is to </w:t>
      </w:r>
      <w:r w:rsidR="003A62EA" w:rsidRPr="006E4D49">
        <w:rPr>
          <w:lang w:val="en-US"/>
        </w:rPr>
        <w:t xml:space="preserve">establish an </w:t>
      </w:r>
      <w:commentRangeStart w:id="166"/>
      <w:r w:rsidR="003A62EA" w:rsidRPr="006E4D49">
        <w:rPr>
          <w:lang w:val="en-US"/>
        </w:rPr>
        <w:t xml:space="preserve">extensible </w:t>
      </w:r>
      <w:commentRangeEnd w:id="166"/>
      <w:r w:rsidR="00555DE6">
        <w:rPr>
          <w:rStyle w:val="CommentReference"/>
        </w:rPr>
        <w:commentReference w:id="166"/>
      </w:r>
      <w:r w:rsidR="003A62EA" w:rsidRPr="006E4D49">
        <w:rPr>
          <w:lang w:val="en-US"/>
        </w:rPr>
        <w:t xml:space="preserve">platform that </w:t>
      </w:r>
      <w:r w:rsidRPr="006E4D49">
        <w:rPr>
          <w:lang w:val="en-US"/>
        </w:rPr>
        <w:t>help</w:t>
      </w:r>
      <w:r w:rsidR="003A62EA" w:rsidRPr="006E4D49">
        <w:rPr>
          <w:lang w:val="en-US"/>
        </w:rPr>
        <w:t>s</w:t>
      </w:r>
      <w:r w:rsidRPr="006E4D49">
        <w:rPr>
          <w:lang w:val="en-US"/>
        </w:rPr>
        <w:t xml:space="preserve"> DVCS administrators and users in understanding </w:t>
      </w:r>
      <w:r w:rsidR="003A62EA" w:rsidRPr="006E4D49">
        <w:rPr>
          <w:lang w:val="en-US"/>
        </w:rPr>
        <w:t xml:space="preserve">who </w:t>
      </w:r>
      <w:r w:rsidRPr="006E4D49">
        <w:rPr>
          <w:lang w:val="en-US"/>
        </w:rPr>
        <w:t xml:space="preserve">the existing </w:t>
      </w:r>
      <w:r w:rsidR="003A62EA" w:rsidRPr="006E4D49">
        <w:rPr>
          <w:lang w:val="en-US"/>
        </w:rPr>
        <w:t>peers are and how they relate with each other</w:t>
      </w:r>
      <w:r w:rsidRPr="006E4D49">
        <w:rPr>
          <w:lang w:val="en-US"/>
        </w:rPr>
        <w:t xml:space="preserve">. </w:t>
      </w:r>
      <w:r w:rsidR="003A62EA" w:rsidRPr="006E4D49">
        <w:rPr>
          <w:lang w:val="en-US"/>
        </w:rPr>
        <w:t xml:space="preserve"> </w:t>
      </w:r>
    </w:p>
    <w:p w14:paraId="1F4614F9" w14:textId="77777777" w:rsidR="00DF3ED9" w:rsidRPr="006E4D49" w:rsidRDefault="00DF3ED9" w:rsidP="00DF3ED9">
      <w:pPr>
        <w:pStyle w:val="Heading2"/>
        <w:rPr>
          <w:lang w:val="en-US"/>
        </w:rPr>
      </w:pPr>
      <w:bookmarkStart w:id="167" w:name="_Toc406785191"/>
      <w:r w:rsidRPr="006E4D49">
        <w:rPr>
          <w:lang w:val="en-US"/>
        </w:rPr>
        <w:t>Goals</w:t>
      </w:r>
      <w:bookmarkEnd w:id="167"/>
    </w:p>
    <w:p w14:paraId="5E9F4D8D" w14:textId="05CB47AA" w:rsidR="00806E89" w:rsidRPr="006E4D49" w:rsidRDefault="003A62EA" w:rsidP="00DF3ED9">
      <w:pPr>
        <w:rPr>
          <w:lang w:val="en-US"/>
        </w:rPr>
      </w:pPr>
      <w:del w:id="168" w:author="Leonardo Murta" w:date="2014-12-24T17:50:00Z">
        <w:r w:rsidRPr="006E4D49" w:rsidDel="003B238D">
          <w:rPr>
            <w:lang w:val="en-US"/>
          </w:rPr>
          <w:delText>Having mentioned our motivation</w:delText>
        </w:r>
      </w:del>
      <w:ins w:id="169" w:author="Leonardo Murta" w:date="2014-12-24T17:50:00Z">
        <w:r w:rsidR="003B238D">
          <w:rPr>
            <w:lang w:val="en-US"/>
          </w:rPr>
          <w:t>In this work</w:t>
        </w:r>
      </w:ins>
      <w:r w:rsidRPr="006E4D49">
        <w:rPr>
          <w:lang w:val="en-US"/>
        </w:rPr>
        <w:t xml:space="preserve">, </w:t>
      </w:r>
      <w:r w:rsidR="00806E89" w:rsidRPr="006E4D49">
        <w:rPr>
          <w:lang w:val="en-US"/>
        </w:rPr>
        <w:t>we</w:t>
      </w:r>
      <w:r w:rsidRPr="006E4D49">
        <w:rPr>
          <w:lang w:val="en-US"/>
        </w:rPr>
        <w:t xml:space="preserve"> </w:t>
      </w:r>
      <w:r w:rsidR="00DF3ED9" w:rsidRPr="006E4D49">
        <w:rPr>
          <w:lang w:val="en-US"/>
        </w:rPr>
        <w:t xml:space="preserve">propose </w:t>
      </w:r>
      <w:r w:rsidRPr="006E4D49">
        <w:rPr>
          <w:lang w:val="en-US"/>
        </w:rPr>
        <w:t>a novel visualization infrastructure for DVCS</w:t>
      </w:r>
      <w:r w:rsidR="00806E89" w:rsidRPr="006E4D49">
        <w:rPr>
          <w:lang w:val="en-US"/>
        </w:rPr>
        <w:t xml:space="preserve">, </w:t>
      </w:r>
      <w:r w:rsidR="00924691" w:rsidRPr="006E4D49">
        <w:rPr>
          <w:lang w:val="en-US"/>
        </w:rPr>
        <w:t xml:space="preserve">which </w:t>
      </w:r>
      <w:r w:rsidRPr="006E4D49">
        <w:rPr>
          <w:lang w:val="en-US"/>
        </w:rPr>
        <w:t xml:space="preserve">gathers information about </w:t>
      </w:r>
      <w:commentRangeStart w:id="170"/>
      <w:r w:rsidRPr="006E4D49">
        <w:rPr>
          <w:lang w:val="en-US"/>
        </w:rPr>
        <w:t>different clones of a repository and presents them visually to the user</w:t>
      </w:r>
      <w:r w:rsidR="00806E89" w:rsidRPr="006E4D49">
        <w:rPr>
          <w:lang w:val="en-US"/>
        </w:rPr>
        <w:t>, allowing</w:t>
      </w:r>
      <w:r w:rsidR="00DF3ED9" w:rsidRPr="006E4D49">
        <w:rPr>
          <w:lang w:val="en-US"/>
        </w:rPr>
        <w:t xml:space="preserve"> one to perceive how his repository evolved over time and how this evolution compares to the evolution of other repositories in the project.</w:t>
      </w:r>
      <w:commentRangeEnd w:id="170"/>
      <w:r w:rsidR="00883E6D">
        <w:rPr>
          <w:rStyle w:val="CommentReference"/>
        </w:rPr>
        <w:commentReference w:id="170"/>
      </w:r>
    </w:p>
    <w:p w14:paraId="206F03CD" w14:textId="77777777" w:rsidR="00806E89" w:rsidRPr="006E4D49" w:rsidRDefault="00806E89" w:rsidP="00DF3ED9">
      <w:pPr>
        <w:rPr>
          <w:lang w:val="en-US"/>
        </w:rPr>
      </w:pPr>
      <w:r w:rsidRPr="006E4D49">
        <w:rPr>
          <w:lang w:val="en-US"/>
        </w:rPr>
        <w:t xml:space="preserve">Thus, this work proposes an </w:t>
      </w:r>
      <w:commentRangeStart w:id="171"/>
      <w:r w:rsidRPr="006E4D49">
        <w:rPr>
          <w:lang w:val="en-US"/>
        </w:rPr>
        <w:t xml:space="preserve">extensible </w:t>
      </w:r>
      <w:commentRangeEnd w:id="171"/>
      <w:r w:rsidR="00317D47">
        <w:rPr>
          <w:rStyle w:val="CommentReference"/>
        </w:rPr>
        <w:commentReference w:id="171"/>
      </w:r>
      <w:r w:rsidRPr="006E4D49">
        <w:rPr>
          <w:lang w:val="en-US"/>
        </w:rPr>
        <w:t xml:space="preserve">platform that enables repository administrators to visualize which the existing repositories of a project are and how they interact with each other. Having this information is </w:t>
      </w:r>
      <w:r w:rsidR="00DB1219" w:rsidRPr="006E4D49">
        <w:rPr>
          <w:lang w:val="en-US"/>
        </w:rPr>
        <w:t xml:space="preserve">important to </w:t>
      </w:r>
      <w:commentRangeStart w:id="172"/>
      <w:r w:rsidR="00DB1219" w:rsidRPr="006E4D49">
        <w:rPr>
          <w:lang w:val="en-US"/>
        </w:rPr>
        <w:t>verify if communication is taking place accordingly, based on what was defined in the CM Plan.</w:t>
      </w:r>
      <w:commentRangeEnd w:id="172"/>
      <w:r w:rsidR="00485588">
        <w:rPr>
          <w:rStyle w:val="CommentReference"/>
        </w:rPr>
        <w:commentReference w:id="172"/>
      </w:r>
    </w:p>
    <w:p w14:paraId="5DF18053" w14:textId="77777777" w:rsidR="00806E89" w:rsidRPr="006E4D49" w:rsidRDefault="00DB1219" w:rsidP="00DF3ED9">
      <w:pPr>
        <w:rPr>
          <w:lang w:val="en-US"/>
        </w:rPr>
      </w:pPr>
      <w:r w:rsidRPr="006E4D49">
        <w:rPr>
          <w:lang w:val="en-US"/>
        </w:rPr>
        <w:t xml:space="preserve">This work also aims at </w:t>
      </w:r>
      <w:r w:rsidR="00806E89" w:rsidRPr="006E4D49">
        <w:rPr>
          <w:lang w:val="en-US"/>
        </w:rPr>
        <w:t>increasing the developer knowledge of what is going on around his repository and the repositories of his teammates</w:t>
      </w:r>
      <w:r w:rsidR="00F85B6F" w:rsidRPr="006E4D49">
        <w:rPr>
          <w:lang w:val="en-US"/>
        </w:rPr>
        <w:t>, despite the branch where changes are being done.</w:t>
      </w:r>
    </w:p>
    <w:p w14:paraId="14D4DA7B" w14:textId="77777777" w:rsidR="008B471C" w:rsidRPr="006E4D49" w:rsidRDefault="008B471C" w:rsidP="008B471C">
      <w:pPr>
        <w:pStyle w:val="Heading2"/>
        <w:rPr>
          <w:lang w:val="en-US"/>
        </w:rPr>
      </w:pPr>
      <w:bookmarkStart w:id="173" w:name="_Toc406785192"/>
      <w:r w:rsidRPr="006E4D49">
        <w:rPr>
          <w:lang w:val="en-US"/>
        </w:rPr>
        <w:t>Research Questions</w:t>
      </w:r>
      <w:bookmarkEnd w:id="173"/>
    </w:p>
    <w:p w14:paraId="44CE4A7E" w14:textId="77777777" w:rsidR="008B471C" w:rsidRPr="006E4D49" w:rsidRDefault="00F85B6F" w:rsidP="008B471C">
      <w:pPr>
        <w:rPr>
          <w:lang w:val="en-US"/>
        </w:rPr>
      </w:pPr>
      <w:commentRangeStart w:id="174"/>
      <w:r w:rsidRPr="006E4D49">
        <w:rPr>
          <w:lang w:val="en-US"/>
        </w:rPr>
        <w:t>Our approach and its evaluation have the primarily objective to answer</w:t>
      </w:r>
      <w:r w:rsidR="008B471C" w:rsidRPr="006E4D49">
        <w:rPr>
          <w:lang w:val="en-US"/>
        </w:rPr>
        <w:t xml:space="preserve"> the following questions</w:t>
      </w:r>
      <w:commentRangeEnd w:id="174"/>
      <w:r w:rsidR="00485588">
        <w:rPr>
          <w:rStyle w:val="CommentReference"/>
        </w:rPr>
        <w:commentReference w:id="174"/>
      </w:r>
      <w:r w:rsidR="008B471C" w:rsidRPr="006E4D49">
        <w:rPr>
          <w:lang w:val="en-US"/>
        </w:rPr>
        <w:t>:</w:t>
      </w:r>
    </w:p>
    <w:p w14:paraId="390CAB40" w14:textId="77777777" w:rsidR="008B471C" w:rsidRPr="006E4D49" w:rsidRDefault="008B471C" w:rsidP="008B471C">
      <w:pPr>
        <w:pStyle w:val="Listasemnumerao"/>
        <w:rPr>
          <w:lang w:val="en-US"/>
        </w:rPr>
      </w:pPr>
      <w:r w:rsidRPr="006E4D49">
        <w:rPr>
          <w:lang w:val="en-US"/>
        </w:rPr>
        <w:t>Q1: Which clones were created from a repository?</w:t>
      </w:r>
    </w:p>
    <w:p w14:paraId="36128A2C" w14:textId="77777777" w:rsidR="008B471C" w:rsidRPr="006E4D49" w:rsidRDefault="008B471C" w:rsidP="008B471C">
      <w:pPr>
        <w:pStyle w:val="Listasemnumerao"/>
        <w:rPr>
          <w:lang w:val="en-US"/>
        </w:rPr>
      </w:pPr>
      <w:r w:rsidRPr="006E4D49">
        <w:rPr>
          <w:lang w:val="en-US"/>
        </w:rPr>
        <w:t>Q2: What are the dependencies between different clones?</w:t>
      </w:r>
    </w:p>
    <w:p w14:paraId="004B7E40" w14:textId="77777777" w:rsidR="008B471C" w:rsidRPr="006E4D49" w:rsidRDefault="008B471C" w:rsidP="008B471C">
      <w:pPr>
        <w:pStyle w:val="Listasemnumerao"/>
        <w:rPr>
          <w:lang w:val="en-US"/>
        </w:rPr>
      </w:pPr>
      <w:r w:rsidRPr="006E4D49">
        <w:rPr>
          <w:lang w:val="en-US"/>
        </w:rPr>
        <w:t>Q3: Which changes are under work in parallel (in different clones or different branches) and which of them are available to be incorporated into my work?</w:t>
      </w:r>
    </w:p>
    <w:p w14:paraId="6B36FC91" w14:textId="77777777" w:rsidR="00544F8C" w:rsidRPr="006E4D49" w:rsidRDefault="00544F8C" w:rsidP="008B471C">
      <w:pPr>
        <w:pStyle w:val="Listasemnumerao"/>
        <w:rPr>
          <w:lang w:val="en-US"/>
        </w:rPr>
      </w:pPr>
      <w:r w:rsidRPr="006E4D49">
        <w:rPr>
          <w:lang w:val="en-US"/>
        </w:rPr>
        <w:t>Q4: Is it computationally feasible to gather this information from all known repositories, keeping them available to be used when needed?</w:t>
      </w:r>
    </w:p>
    <w:p w14:paraId="37844408" w14:textId="77777777" w:rsidR="00607269" w:rsidRPr="006E4D49" w:rsidRDefault="00607269" w:rsidP="00607269">
      <w:pPr>
        <w:pStyle w:val="Heading2"/>
        <w:rPr>
          <w:lang w:val="en-US"/>
        </w:rPr>
      </w:pPr>
      <w:bookmarkStart w:id="175" w:name="_Toc406785193"/>
      <w:commentRangeStart w:id="176"/>
      <w:r w:rsidRPr="006E4D49">
        <w:rPr>
          <w:lang w:val="en-US"/>
        </w:rPr>
        <w:t>Contributions</w:t>
      </w:r>
      <w:bookmarkEnd w:id="175"/>
      <w:commentRangeEnd w:id="176"/>
      <w:r w:rsidR="00EE27D7">
        <w:rPr>
          <w:rStyle w:val="CommentReference"/>
          <w:rFonts w:eastAsiaTheme="minorHAnsi" w:cstheme="minorBidi"/>
          <w:b w:val="0"/>
          <w:bCs w:val="0"/>
          <w:caps w:val="0"/>
        </w:rPr>
        <w:commentReference w:id="176"/>
      </w:r>
    </w:p>
    <w:p w14:paraId="6832CAC9" w14:textId="28D5ABCB" w:rsidR="00F7516C" w:rsidRPr="006E4D49" w:rsidRDefault="00F7516C" w:rsidP="00F7516C">
      <w:pPr>
        <w:rPr>
          <w:lang w:val="en-US"/>
        </w:rPr>
      </w:pPr>
      <w:r w:rsidRPr="006E4D49">
        <w:rPr>
          <w:lang w:val="en-US"/>
        </w:rPr>
        <w:t xml:space="preserve">This work introduces a new infrastructure for DVCS monitoring and awareness that can gather information </w:t>
      </w:r>
      <w:del w:id="177" w:author="Leonardo Murta" w:date="2014-12-24T18:00:00Z">
        <w:r w:rsidRPr="006E4D49" w:rsidDel="00EE27D7">
          <w:rPr>
            <w:lang w:val="en-US"/>
          </w:rPr>
          <w:delText xml:space="preserve">on </w:delText>
        </w:r>
      </w:del>
      <w:ins w:id="178" w:author="Leonardo Murta" w:date="2014-12-24T18:00:00Z">
        <w:r w:rsidR="00EE27D7">
          <w:rPr>
            <w:lang w:val="en-US"/>
          </w:rPr>
          <w:t>from</w:t>
        </w:r>
        <w:r w:rsidR="00EE27D7" w:rsidRPr="006E4D49">
          <w:rPr>
            <w:lang w:val="en-US"/>
          </w:rPr>
          <w:t xml:space="preserve"> </w:t>
        </w:r>
      </w:ins>
      <w:r w:rsidRPr="006E4D49">
        <w:rPr>
          <w:lang w:val="en-US"/>
        </w:rPr>
        <w:t xml:space="preserve">DVCS </w:t>
      </w:r>
      <w:r w:rsidR="00856DFE" w:rsidRPr="006E4D49">
        <w:rPr>
          <w:lang w:val="en-US"/>
        </w:rPr>
        <w:t>repositories</w:t>
      </w:r>
      <w:r w:rsidRPr="006E4D49">
        <w:rPr>
          <w:lang w:val="en-US"/>
        </w:rPr>
        <w:t xml:space="preserve">, consolidate this information and provide a series of </w:t>
      </w:r>
      <w:commentRangeStart w:id="179"/>
      <w:r w:rsidRPr="006E4D49">
        <w:rPr>
          <w:lang w:val="en-US"/>
        </w:rPr>
        <w:t xml:space="preserve">extensible </w:t>
      </w:r>
      <w:commentRangeEnd w:id="179"/>
      <w:r w:rsidR="00EE27D7">
        <w:rPr>
          <w:rStyle w:val="CommentReference"/>
        </w:rPr>
        <w:commentReference w:id="179"/>
      </w:r>
      <w:r w:rsidRPr="006E4D49">
        <w:rPr>
          <w:lang w:val="en-US"/>
        </w:rPr>
        <w:t xml:space="preserve">visualizations to the user. </w:t>
      </w:r>
      <w:commentRangeStart w:id="180"/>
      <w:r w:rsidRPr="006E4D49">
        <w:rPr>
          <w:lang w:val="en-US"/>
        </w:rPr>
        <w:t>These visualizations can help administrators and developers in knowing who the participating peers in a project are and h</w:t>
      </w:r>
      <w:r w:rsidR="006D655F" w:rsidRPr="006E4D49">
        <w:rPr>
          <w:lang w:val="en-US"/>
        </w:rPr>
        <w:t>ow they depend upon each other.</w:t>
      </w:r>
      <w:commentRangeEnd w:id="180"/>
      <w:r w:rsidR="00EB4793">
        <w:rPr>
          <w:rStyle w:val="CommentReference"/>
        </w:rPr>
        <w:commentReference w:id="180"/>
      </w:r>
      <w:r w:rsidR="006D655F" w:rsidRPr="006E4D49">
        <w:rPr>
          <w:lang w:val="en-US"/>
        </w:rPr>
        <w:t xml:space="preserve"> </w:t>
      </w:r>
      <w:commentRangeStart w:id="181"/>
      <w:r w:rsidR="006D655F" w:rsidRPr="006E4D49">
        <w:rPr>
          <w:lang w:val="en-US"/>
        </w:rPr>
        <w:t>The infrastructure also opens new research possibilities to enhance the existing visualization</w:t>
      </w:r>
      <w:r w:rsidR="00856DFE" w:rsidRPr="006E4D49">
        <w:rPr>
          <w:lang w:val="en-US"/>
        </w:rPr>
        <w:t>s</w:t>
      </w:r>
      <w:r w:rsidR="006D655F" w:rsidRPr="006E4D49">
        <w:rPr>
          <w:lang w:val="en-US"/>
        </w:rPr>
        <w:t xml:space="preserve"> and provide new ones</w:t>
      </w:r>
      <w:commentRangeEnd w:id="181"/>
      <w:r w:rsidR="00EB4793">
        <w:rPr>
          <w:rStyle w:val="CommentReference"/>
        </w:rPr>
        <w:commentReference w:id="181"/>
      </w:r>
      <w:r w:rsidR="00856DFE" w:rsidRPr="006E4D49">
        <w:rPr>
          <w:lang w:val="en-US"/>
        </w:rPr>
        <w:t xml:space="preserve">. </w:t>
      </w:r>
      <w:commentRangeStart w:id="182"/>
      <w:r w:rsidR="00856DFE" w:rsidRPr="006E4D49">
        <w:rPr>
          <w:lang w:val="en-US"/>
        </w:rPr>
        <w:t>The information that is gathered can be increased and used to mine information in the repositories and thus uncovering usage patterns or presenting metrics</w:t>
      </w:r>
      <w:commentRangeEnd w:id="182"/>
      <w:r w:rsidR="00EB4793">
        <w:rPr>
          <w:rStyle w:val="CommentReference"/>
        </w:rPr>
        <w:commentReference w:id="182"/>
      </w:r>
      <w:r w:rsidR="00856DFE" w:rsidRPr="006E4D49">
        <w:rPr>
          <w:lang w:val="en-US"/>
        </w:rPr>
        <w:t>.</w:t>
      </w:r>
    </w:p>
    <w:p w14:paraId="7F9A5FBA" w14:textId="77777777" w:rsidR="00607269" w:rsidRPr="006E4D49" w:rsidRDefault="00607269" w:rsidP="00607269">
      <w:pPr>
        <w:pStyle w:val="Heading2"/>
        <w:rPr>
          <w:lang w:val="en-US"/>
        </w:rPr>
      </w:pPr>
      <w:bookmarkStart w:id="183" w:name="_Toc406785194"/>
      <w:r w:rsidRPr="006E4D49">
        <w:rPr>
          <w:lang w:val="en-US"/>
        </w:rPr>
        <w:t>Organization</w:t>
      </w:r>
      <w:bookmarkEnd w:id="183"/>
    </w:p>
    <w:p w14:paraId="60575330" w14:textId="456BEA9B" w:rsidR="00EC38DC" w:rsidRPr="006E4D49" w:rsidRDefault="00EC38DC" w:rsidP="00EC38DC">
      <w:pPr>
        <w:rPr>
          <w:lang w:val="en-US"/>
        </w:rPr>
      </w:pPr>
      <w:r w:rsidRPr="006E4D49">
        <w:rPr>
          <w:lang w:val="en-US"/>
        </w:rPr>
        <w:t xml:space="preserve">Besides this introduction, this work is organized in </w:t>
      </w:r>
      <w:r w:rsidR="0055242C" w:rsidRPr="006E4D49">
        <w:rPr>
          <w:lang w:val="en-US"/>
        </w:rPr>
        <w:t>four</w:t>
      </w:r>
      <w:r w:rsidRPr="006E4D49">
        <w:rPr>
          <w:color w:val="FF0000"/>
          <w:lang w:val="en-US"/>
        </w:rPr>
        <w:t xml:space="preserve"> </w:t>
      </w:r>
      <w:r w:rsidRPr="006E4D49">
        <w:rPr>
          <w:lang w:val="en-US"/>
        </w:rPr>
        <w:t xml:space="preserve">other chapters. </w:t>
      </w:r>
      <w:r w:rsidR="0055242C" w:rsidRPr="006E4D49">
        <w:rPr>
          <w:color w:val="FF0000"/>
          <w:lang w:val="en-US"/>
        </w:rPr>
        <w:t>&lt;</w:t>
      </w:r>
      <w:r w:rsidRPr="006E4D49">
        <w:rPr>
          <w:color w:val="FF0000"/>
          <w:lang w:val="en-US"/>
        </w:rPr>
        <w:t>Chapter 2</w:t>
      </w:r>
      <w:r w:rsidR="0055242C" w:rsidRPr="006E4D49">
        <w:rPr>
          <w:color w:val="FF0000"/>
          <w:lang w:val="en-US"/>
        </w:rPr>
        <w:t>&gt;</w:t>
      </w:r>
      <w:r w:rsidRPr="006E4D49">
        <w:rPr>
          <w:color w:val="FF0000"/>
          <w:lang w:val="en-US"/>
        </w:rPr>
        <w:t xml:space="preserve"> </w:t>
      </w:r>
      <w:r w:rsidRPr="006E4D49">
        <w:rPr>
          <w:lang w:val="en-US"/>
        </w:rPr>
        <w:t>presents some introductory topics regarding DVCS</w:t>
      </w:r>
      <w:del w:id="184" w:author="Leonardo Murta" w:date="2014-12-24T18:06:00Z">
        <w:r w:rsidRPr="006E4D49" w:rsidDel="009D76D5">
          <w:rPr>
            <w:lang w:val="en-US"/>
          </w:rPr>
          <w:delText>s</w:delText>
        </w:r>
      </w:del>
      <w:r w:rsidRPr="006E4D49">
        <w:rPr>
          <w:lang w:val="en-US"/>
        </w:rPr>
        <w:t xml:space="preserve">. It contrasts DVCS usage against CVCS. It also explains </w:t>
      </w:r>
      <w:r w:rsidR="0055242C" w:rsidRPr="006E4D49">
        <w:rPr>
          <w:lang w:val="en-US"/>
        </w:rPr>
        <w:t xml:space="preserve">the concept of </w:t>
      </w:r>
      <w:r w:rsidR="0055242C" w:rsidRPr="006E4D49">
        <w:rPr>
          <w:i/>
          <w:lang w:val="en-US"/>
        </w:rPr>
        <w:t>branches</w:t>
      </w:r>
      <w:r w:rsidRPr="006E4D49">
        <w:rPr>
          <w:lang w:val="en-US"/>
        </w:rPr>
        <w:t xml:space="preserve"> and how they are used in DVCS</w:t>
      </w:r>
      <w:del w:id="185" w:author="Leonardo Murta" w:date="2014-12-24T18:07:00Z">
        <w:r w:rsidRPr="006E4D49" w:rsidDel="009D76D5">
          <w:rPr>
            <w:lang w:val="en-US"/>
          </w:rPr>
          <w:delText>s</w:delText>
        </w:r>
      </w:del>
      <w:r w:rsidRPr="006E4D49">
        <w:rPr>
          <w:lang w:val="en-US"/>
        </w:rPr>
        <w:t>. Lastly</w:t>
      </w:r>
      <w:r w:rsidR="0055242C" w:rsidRPr="006E4D49">
        <w:rPr>
          <w:lang w:val="en-US"/>
        </w:rPr>
        <w:t xml:space="preserve">, it </w:t>
      </w:r>
      <w:del w:id="186" w:author="Leonardo Murta" w:date="2014-12-24T18:07:00Z">
        <w:r w:rsidR="0055242C" w:rsidRPr="006E4D49" w:rsidDel="009D76D5">
          <w:rPr>
            <w:lang w:val="en-US"/>
          </w:rPr>
          <w:delText xml:space="preserve">outlines </w:delText>
        </w:r>
      </w:del>
      <w:ins w:id="187" w:author="Leonardo Murta" w:date="2014-12-24T18:07:00Z">
        <w:r w:rsidR="009D76D5">
          <w:rPr>
            <w:lang w:val="en-US"/>
          </w:rPr>
          <w:t>presents</w:t>
        </w:r>
        <w:r w:rsidR="009D76D5" w:rsidRPr="006E4D49">
          <w:rPr>
            <w:lang w:val="en-US"/>
          </w:rPr>
          <w:t xml:space="preserve"> </w:t>
        </w:r>
      </w:ins>
      <w:r w:rsidR="0055242C" w:rsidRPr="006E4D49">
        <w:rPr>
          <w:lang w:val="en-US"/>
        </w:rPr>
        <w:t>the related work</w:t>
      </w:r>
      <w:del w:id="188" w:author="Leonardo Murta" w:date="2014-12-24T18:07:00Z">
        <w:r w:rsidR="0055242C" w:rsidRPr="006E4D49" w:rsidDel="009D76D5">
          <w:rPr>
            <w:lang w:val="en-US"/>
          </w:rPr>
          <w:delText xml:space="preserve"> for this work</w:delText>
        </w:r>
      </w:del>
      <w:r w:rsidR="0055242C" w:rsidRPr="006E4D49">
        <w:rPr>
          <w:lang w:val="en-US"/>
        </w:rPr>
        <w:t xml:space="preserve">, </w:t>
      </w:r>
      <w:ins w:id="189" w:author="Leonardo Murta" w:date="2014-12-24T18:07:00Z">
        <w:r w:rsidR="009D76D5">
          <w:rPr>
            <w:lang w:val="en-US"/>
          </w:rPr>
          <w:t xml:space="preserve">which </w:t>
        </w:r>
      </w:ins>
      <w:del w:id="190" w:author="Leonardo Murta" w:date="2014-12-24T18:07:00Z">
        <w:r w:rsidR="0055242C" w:rsidRPr="006E4D49" w:rsidDel="009D76D5">
          <w:rPr>
            <w:lang w:val="en-US"/>
          </w:rPr>
          <w:delText>ranging</w:delText>
        </w:r>
      </w:del>
      <w:ins w:id="191" w:author="Leonardo Murta" w:date="2014-12-24T18:07:00Z">
        <w:r w:rsidR="009D76D5">
          <w:rPr>
            <w:lang w:val="en-US"/>
          </w:rPr>
          <w:t>include</w:t>
        </w:r>
      </w:ins>
      <w:r w:rsidR="0055242C" w:rsidRPr="006E4D49">
        <w:rPr>
          <w:lang w:val="en-US"/>
        </w:rPr>
        <w:t xml:space="preserve"> </w:t>
      </w:r>
      <w:del w:id="192" w:author="Leonardo Murta" w:date="2014-12-24T18:07:00Z">
        <w:r w:rsidR="0055242C" w:rsidRPr="006E4D49" w:rsidDel="009D76D5">
          <w:rPr>
            <w:lang w:val="en-US"/>
          </w:rPr>
          <w:delText xml:space="preserve">from </w:delText>
        </w:r>
      </w:del>
      <w:r w:rsidR="0055242C" w:rsidRPr="006E4D49">
        <w:rPr>
          <w:lang w:val="en-US"/>
        </w:rPr>
        <w:t>commit visualization approaches</w:t>
      </w:r>
      <w:ins w:id="193" w:author="Leonardo Murta" w:date="2014-12-24T18:08:00Z">
        <w:r w:rsidR="009D76D5">
          <w:rPr>
            <w:lang w:val="en-US"/>
          </w:rPr>
          <w:t xml:space="preserve">, </w:t>
        </w:r>
      </w:ins>
      <w:del w:id="194" w:author="Leonardo Murta" w:date="2014-12-24T18:07:00Z">
        <w:r w:rsidR="0055242C" w:rsidRPr="006E4D49" w:rsidDel="009D76D5">
          <w:rPr>
            <w:lang w:val="en-US"/>
          </w:rPr>
          <w:delText>,</w:delText>
        </w:r>
      </w:del>
      <w:del w:id="195" w:author="Leonardo Murta" w:date="2014-12-24T18:08:00Z">
        <w:r w:rsidR="0055242C" w:rsidRPr="006E4D49" w:rsidDel="009D76D5">
          <w:rPr>
            <w:lang w:val="en-US"/>
          </w:rPr>
          <w:delText xml:space="preserve"> to </w:delText>
        </w:r>
      </w:del>
      <w:r w:rsidR="0055242C" w:rsidRPr="006E4D49">
        <w:rPr>
          <w:lang w:val="en-US"/>
        </w:rPr>
        <w:t xml:space="preserve">approaches that provide awareness of concurrent changes, and </w:t>
      </w:r>
      <w:del w:id="196" w:author="Leonardo Murta" w:date="2014-12-24T18:08:00Z">
        <w:r w:rsidR="0055242C" w:rsidRPr="006E4D49" w:rsidDel="009D76D5">
          <w:rPr>
            <w:lang w:val="en-US"/>
          </w:rPr>
          <w:delText xml:space="preserve">finally to </w:delText>
        </w:r>
      </w:del>
      <w:r w:rsidR="0055242C" w:rsidRPr="006E4D49">
        <w:rPr>
          <w:lang w:val="en-US"/>
        </w:rPr>
        <w:t>approaches that focus on repository visualization.</w:t>
      </w:r>
    </w:p>
    <w:p w14:paraId="111F3294" w14:textId="0F309603" w:rsidR="0055242C" w:rsidRPr="006E4D49" w:rsidRDefault="002B0AB2" w:rsidP="0055242C">
      <w:pPr>
        <w:rPr>
          <w:lang w:val="en-US"/>
        </w:rPr>
      </w:pPr>
      <w:r w:rsidRPr="006E4D49">
        <w:rPr>
          <w:color w:val="FF0000"/>
          <w:lang w:val="en-US"/>
        </w:rPr>
        <w:t>&lt;</w:t>
      </w:r>
      <w:r w:rsidR="0055242C" w:rsidRPr="006E4D49">
        <w:rPr>
          <w:color w:val="FF0000"/>
          <w:lang w:val="en-US"/>
        </w:rPr>
        <w:t>Chapter 3</w:t>
      </w:r>
      <w:r w:rsidRPr="006E4D49">
        <w:rPr>
          <w:color w:val="FF0000"/>
          <w:lang w:val="en-US"/>
        </w:rPr>
        <w:t>&gt;</w:t>
      </w:r>
      <w:r w:rsidR="0055242C" w:rsidRPr="006E4D49">
        <w:rPr>
          <w:lang w:val="en-US"/>
        </w:rPr>
        <w:t xml:space="preserve"> presents the </w:t>
      </w:r>
      <w:r w:rsidR="00924691" w:rsidRPr="006E4D49">
        <w:rPr>
          <w:lang w:val="en-US"/>
        </w:rPr>
        <w:t xml:space="preserve">approach, </w:t>
      </w:r>
      <w:commentRangeStart w:id="197"/>
      <w:r w:rsidR="00924691" w:rsidRPr="006E4D49">
        <w:rPr>
          <w:lang w:val="en-US"/>
        </w:rPr>
        <w:t>named DyeVC</w:t>
      </w:r>
      <w:r w:rsidR="00924691" w:rsidRPr="006E4D49">
        <w:rPr>
          <w:rStyle w:val="FootnoteReference"/>
          <w:lang w:val="en-US"/>
          <w:rPrChange w:id="198" w:author="Leonardo Murta" w:date="2014-12-24T17:02:00Z">
            <w:rPr>
              <w:rStyle w:val="FootnoteReference"/>
            </w:rPr>
          </w:rPrChange>
        </w:rPr>
        <w:footnoteReference w:id="1"/>
      </w:r>
      <w:commentRangeEnd w:id="197"/>
      <w:r w:rsidR="00354BB1">
        <w:rPr>
          <w:rStyle w:val="CommentReference"/>
        </w:rPr>
        <w:commentReference w:id="197"/>
      </w:r>
      <w:r w:rsidR="00924691" w:rsidRPr="006E4D49">
        <w:rPr>
          <w:lang w:val="en-US"/>
        </w:rPr>
        <w:t xml:space="preserve">. This chapter describes how DVCS information is gathered and structured. Then it </w:t>
      </w:r>
      <w:r w:rsidR="004C03AB" w:rsidRPr="00EC66BC">
        <w:rPr>
          <w:lang w:val="en-US"/>
        </w:rPr>
        <w:t>outlines</w:t>
      </w:r>
      <w:r w:rsidR="00924691" w:rsidRPr="00EC66BC">
        <w:rPr>
          <w:lang w:val="en-US"/>
        </w:rPr>
        <w:t xml:space="preserve"> the existing visualizations in a hierarchical way, discussing the level</w:t>
      </w:r>
      <w:r w:rsidR="00924691" w:rsidRPr="00237733">
        <w:rPr>
          <w:lang w:val="en-US"/>
        </w:rPr>
        <w:t xml:space="preserve"> of detail included in each one</w:t>
      </w:r>
      <w:r w:rsidR="004C03AB" w:rsidRPr="006E4D49">
        <w:rPr>
          <w:lang w:val="en-US"/>
        </w:rPr>
        <w:t xml:space="preserve">, over the example introduced in </w:t>
      </w:r>
      <w:r w:rsidR="004C03AB" w:rsidRPr="00EC66BC">
        <w:rPr>
          <w:lang w:val="en-US"/>
        </w:rPr>
        <w:fldChar w:fldCharType="begin"/>
      </w:r>
      <w:r w:rsidR="004C03AB" w:rsidRPr="006E4D49">
        <w:rPr>
          <w:lang w:val="en-US"/>
        </w:rPr>
        <w:instrText xml:space="preserve"> REF _Ref393358131 \h </w:instrText>
      </w:r>
      <w:r w:rsidR="004C03AB" w:rsidRPr="00EC66BC">
        <w:rPr>
          <w:lang w:val="en-US"/>
        </w:rPr>
      </w:r>
      <w:r w:rsidR="004C03AB" w:rsidRPr="00D063B3">
        <w:rPr>
          <w:lang w:val="en-US"/>
        </w:rPr>
        <w:fldChar w:fldCharType="separate"/>
      </w:r>
      <w:r w:rsidR="004C03AB" w:rsidRPr="00EC66BC">
        <w:rPr>
          <w:lang w:val="en-US"/>
        </w:rPr>
        <w:t xml:space="preserve">Figure </w:t>
      </w:r>
      <w:r w:rsidR="004C03AB" w:rsidRPr="006E4D49">
        <w:rPr>
          <w:lang w:val="en-US"/>
          <w:rPrChange w:id="199" w:author="Leonardo Murta" w:date="2014-12-24T17:02:00Z">
            <w:rPr>
              <w:noProof/>
              <w:lang w:val="en-US"/>
            </w:rPr>
          </w:rPrChange>
        </w:rPr>
        <w:t>1</w:t>
      </w:r>
      <w:r w:rsidR="004C03AB" w:rsidRPr="00EC66BC">
        <w:rPr>
          <w:lang w:val="en-US"/>
        </w:rPr>
        <w:fldChar w:fldCharType="end"/>
      </w:r>
      <w:r w:rsidR="00924691" w:rsidRPr="006E4D49">
        <w:rPr>
          <w:lang w:val="en-US"/>
        </w:rPr>
        <w:t xml:space="preserve">. It also </w:t>
      </w:r>
      <w:r w:rsidR="004C03AB" w:rsidRPr="00EC66BC">
        <w:rPr>
          <w:lang w:val="en-US"/>
        </w:rPr>
        <w:t>discusses</w:t>
      </w:r>
      <w:r w:rsidR="00924691" w:rsidRPr="00EC66BC">
        <w:rPr>
          <w:lang w:val="en-US"/>
        </w:rPr>
        <w:t xml:space="preserve"> </w:t>
      </w:r>
      <w:r w:rsidR="004C03AB" w:rsidRPr="00237733">
        <w:rPr>
          <w:lang w:val="en-US"/>
        </w:rPr>
        <w:t>the algorithm used in information gathering, which is in the heart of the process that discovers related peers, dependencies</w:t>
      </w:r>
      <w:ins w:id="200" w:author="Leonardo Murta" w:date="2014-12-24T18:10:00Z">
        <w:r w:rsidR="00354BB1">
          <w:rPr>
            <w:lang w:val="en-US"/>
          </w:rPr>
          <w:t>,</w:t>
        </w:r>
      </w:ins>
      <w:r w:rsidR="004C03AB" w:rsidRPr="00237733">
        <w:rPr>
          <w:lang w:val="en-US"/>
        </w:rPr>
        <w:t xml:space="preserve"> and </w:t>
      </w:r>
      <w:commentRangeStart w:id="201"/>
      <w:r w:rsidR="004C03AB" w:rsidRPr="00237733">
        <w:rPr>
          <w:lang w:val="en-US"/>
        </w:rPr>
        <w:t>work in p</w:t>
      </w:r>
      <w:r w:rsidR="004C03AB" w:rsidRPr="006E4D49">
        <w:rPr>
          <w:lang w:val="en-US"/>
        </w:rPr>
        <w:t>rogress</w:t>
      </w:r>
      <w:commentRangeEnd w:id="201"/>
      <w:r w:rsidR="00354BB1">
        <w:rPr>
          <w:rStyle w:val="CommentReference"/>
        </w:rPr>
        <w:commentReference w:id="201"/>
      </w:r>
      <w:r w:rsidR="004C03AB" w:rsidRPr="006E4D49">
        <w:rPr>
          <w:lang w:val="en-US"/>
        </w:rPr>
        <w:t xml:space="preserve">. Furthermore, it presents the technologies </w:t>
      </w:r>
      <w:del w:id="202" w:author="Leonardo Murta" w:date="2014-12-24T18:10:00Z">
        <w:r w:rsidR="004C03AB" w:rsidRPr="006E4D49" w:rsidDel="00354BB1">
          <w:rPr>
            <w:lang w:val="en-US"/>
          </w:rPr>
          <w:delText xml:space="preserve">involved </w:delText>
        </w:r>
      </w:del>
      <w:ins w:id="203" w:author="Leonardo Murta" w:date="2014-12-24T18:10:00Z">
        <w:r w:rsidR="00354BB1">
          <w:rPr>
            <w:lang w:val="en-US"/>
          </w:rPr>
          <w:t>used</w:t>
        </w:r>
        <w:r w:rsidR="00354BB1" w:rsidRPr="006E4D49">
          <w:rPr>
            <w:lang w:val="en-US"/>
          </w:rPr>
          <w:t xml:space="preserve"> </w:t>
        </w:r>
      </w:ins>
      <w:r w:rsidR="004C03AB" w:rsidRPr="006E4D49">
        <w:rPr>
          <w:lang w:val="en-US"/>
        </w:rPr>
        <w:t xml:space="preserve">in the implementation. Finally, it shows a typical usage </w:t>
      </w:r>
      <w:ins w:id="204" w:author="Leonardo Murta" w:date="2014-12-24T18:10:00Z">
        <w:r w:rsidR="00D063B3">
          <w:rPr>
            <w:lang w:val="en-US"/>
          </w:rPr>
          <w:t xml:space="preserve">scenario </w:t>
        </w:r>
      </w:ins>
      <w:r w:rsidR="004C03AB" w:rsidRPr="006E4D49">
        <w:rPr>
          <w:lang w:val="en-US"/>
        </w:rPr>
        <w:t xml:space="preserve">of </w:t>
      </w:r>
      <w:del w:id="205" w:author="Leonardo Murta" w:date="2014-12-24T18:10:00Z">
        <w:r w:rsidR="004C03AB" w:rsidRPr="006E4D49" w:rsidDel="00D063B3">
          <w:rPr>
            <w:lang w:val="en-US"/>
          </w:rPr>
          <w:delText>the approach</w:delText>
        </w:r>
      </w:del>
      <w:ins w:id="206" w:author="Leonardo Murta" w:date="2014-12-24T18:10:00Z">
        <w:r w:rsidR="00D063B3">
          <w:rPr>
            <w:lang w:val="en-US"/>
          </w:rPr>
          <w:t>DyeVC</w:t>
        </w:r>
      </w:ins>
      <w:r w:rsidR="004C03AB" w:rsidRPr="006E4D49">
        <w:rPr>
          <w:lang w:val="en-US"/>
        </w:rPr>
        <w:t xml:space="preserve">, describing </w:t>
      </w:r>
      <w:del w:id="207" w:author="Leonardo Murta" w:date="2014-12-24T18:10:00Z">
        <w:r w:rsidR="004C03AB" w:rsidRPr="006E4D49" w:rsidDel="00D063B3">
          <w:rPr>
            <w:lang w:val="en-US"/>
          </w:rPr>
          <w:delText xml:space="preserve">our </w:delText>
        </w:r>
      </w:del>
      <w:ins w:id="208" w:author="Leonardo Murta" w:date="2014-12-24T18:10:00Z">
        <w:r w:rsidR="00D063B3">
          <w:rPr>
            <w:lang w:val="en-US"/>
          </w:rPr>
          <w:t>its</w:t>
        </w:r>
        <w:r w:rsidR="00D063B3" w:rsidRPr="006E4D49">
          <w:rPr>
            <w:lang w:val="en-US"/>
          </w:rPr>
          <w:t xml:space="preserve"> </w:t>
        </w:r>
      </w:ins>
      <w:r w:rsidR="004C03AB" w:rsidRPr="006E4D49">
        <w:rPr>
          <w:lang w:val="en-US"/>
        </w:rPr>
        <w:t>prototype and the first steps needed to use it.</w:t>
      </w:r>
    </w:p>
    <w:p w14:paraId="74E41EF2" w14:textId="77777777" w:rsidR="0055242C" w:rsidRPr="006E4D49" w:rsidRDefault="006A2754" w:rsidP="00544F8C">
      <w:pPr>
        <w:rPr>
          <w:lang w:val="en-US"/>
        </w:rPr>
      </w:pPr>
      <w:r w:rsidRPr="006E4D49">
        <w:rPr>
          <w:color w:val="FF0000"/>
          <w:lang w:val="en-US"/>
        </w:rPr>
        <w:t>&lt;</w:t>
      </w:r>
      <w:r w:rsidR="0055242C" w:rsidRPr="006E4D49">
        <w:rPr>
          <w:color w:val="FF0000"/>
          <w:lang w:val="en-US"/>
        </w:rPr>
        <w:t>Chapter 4</w:t>
      </w:r>
      <w:r w:rsidRPr="006E4D49">
        <w:rPr>
          <w:color w:val="FF0000"/>
          <w:lang w:val="en-US"/>
        </w:rPr>
        <w:t>&gt;</w:t>
      </w:r>
      <w:r w:rsidR="0055242C" w:rsidRPr="006E4D49">
        <w:rPr>
          <w:color w:val="FF0000"/>
          <w:lang w:val="en-US"/>
        </w:rPr>
        <w:t xml:space="preserve"> </w:t>
      </w:r>
      <w:r w:rsidRPr="006E4D49">
        <w:rPr>
          <w:lang w:val="en-US"/>
        </w:rPr>
        <w:t>describes the evaluation</w:t>
      </w:r>
      <w:r w:rsidR="00246521" w:rsidRPr="006E4D49">
        <w:rPr>
          <w:lang w:val="en-US"/>
        </w:rPr>
        <w:t xml:space="preserve"> performed </w:t>
      </w:r>
      <w:r w:rsidR="00544F8C" w:rsidRPr="006E4D49">
        <w:rPr>
          <w:lang w:val="en-US"/>
        </w:rPr>
        <w:t xml:space="preserve">on the usage of DyeVC to </w:t>
      </w:r>
      <w:r w:rsidR="00296CBB" w:rsidRPr="006E4D49">
        <w:rPr>
          <w:lang w:val="en-US"/>
        </w:rPr>
        <w:t>provide awareness over an open source project that uses DVCS. Next, the scalability of the approach is evaluated, presenting the factors that may affect the capability of using DyeVC. Lastly, it presents</w:t>
      </w:r>
      <w:r w:rsidR="00905538" w:rsidRPr="006E4D49">
        <w:rPr>
          <w:lang w:val="en-US"/>
        </w:rPr>
        <w:t xml:space="preserve"> some threats to the validity of the performed evaluation.</w:t>
      </w:r>
    </w:p>
    <w:p w14:paraId="6E84192E" w14:textId="77777777" w:rsidR="008B471C" w:rsidRPr="006E4D49" w:rsidRDefault="00EC38DC" w:rsidP="00EC38DC">
      <w:pPr>
        <w:rPr>
          <w:lang w:val="en-US"/>
        </w:rPr>
      </w:pPr>
      <w:r w:rsidRPr="006E4D49">
        <w:rPr>
          <w:lang w:val="en-US"/>
        </w:rPr>
        <w:t>Finally,</w:t>
      </w:r>
      <w:r w:rsidR="0055242C" w:rsidRPr="006E4D49">
        <w:rPr>
          <w:lang w:val="en-US"/>
        </w:rPr>
        <w:t xml:space="preserve"> </w:t>
      </w:r>
      <w:r w:rsidR="0055242C" w:rsidRPr="006E4D49">
        <w:rPr>
          <w:color w:val="FF0000"/>
          <w:lang w:val="en-US"/>
        </w:rPr>
        <w:t>&lt;Chapter 5&gt;</w:t>
      </w:r>
      <w:r w:rsidRPr="006E4D49">
        <w:rPr>
          <w:color w:val="FF0000"/>
          <w:lang w:val="en-US"/>
        </w:rPr>
        <w:t xml:space="preserve"> </w:t>
      </w:r>
      <w:r w:rsidRPr="006E4D49">
        <w:rPr>
          <w:lang w:val="en-US"/>
        </w:rPr>
        <w:t xml:space="preserve">concludes this work, </w:t>
      </w:r>
      <w:r w:rsidR="0055242C" w:rsidRPr="006E4D49">
        <w:rPr>
          <w:lang w:val="en-US"/>
        </w:rPr>
        <w:t>presenting</w:t>
      </w:r>
      <w:r w:rsidRPr="006E4D49">
        <w:rPr>
          <w:lang w:val="en-US"/>
        </w:rPr>
        <w:t xml:space="preserve"> contributions, limitations, and future work.</w:t>
      </w:r>
    </w:p>
    <w:p w14:paraId="5CC6EFDF" w14:textId="77777777" w:rsidR="00DD7F75" w:rsidRPr="006E4D49" w:rsidRDefault="00DD7F75" w:rsidP="00DD7F75">
      <w:pPr>
        <w:spacing w:after="200" w:line="276" w:lineRule="auto"/>
        <w:ind w:firstLine="0"/>
        <w:jc w:val="left"/>
        <w:rPr>
          <w:color w:val="FF0000"/>
          <w:lang w:val="en-US"/>
        </w:rPr>
      </w:pPr>
      <w:r w:rsidRPr="006E4D49">
        <w:rPr>
          <w:color w:val="FF0000"/>
          <w:lang w:val="en-US"/>
        </w:rPr>
        <w:br w:type="page"/>
      </w:r>
    </w:p>
    <w:p w14:paraId="56ED2915" w14:textId="77777777" w:rsidR="005629DD" w:rsidRPr="006E4D49" w:rsidRDefault="005629DD" w:rsidP="005629DD">
      <w:pPr>
        <w:pStyle w:val="Heading1"/>
        <w:rPr>
          <w:lang w:val="en-US"/>
        </w:rPr>
      </w:pPr>
      <w:bookmarkStart w:id="209" w:name="_Toc406785195"/>
      <w:r w:rsidRPr="006E4D49">
        <w:rPr>
          <w:lang w:val="en-US"/>
        </w:rPr>
        <w:t xml:space="preserve">– </w:t>
      </w:r>
      <w:bookmarkEnd w:id="130"/>
      <w:bookmarkEnd w:id="131"/>
      <w:r w:rsidR="00FE4C34" w:rsidRPr="006E4D49">
        <w:rPr>
          <w:lang w:val="en-US"/>
        </w:rPr>
        <w:t>Conclusion</w:t>
      </w:r>
      <w:bookmarkEnd w:id="209"/>
    </w:p>
    <w:p w14:paraId="634DFA1F" w14:textId="77777777" w:rsidR="00C83821" w:rsidRPr="006E4D49" w:rsidRDefault="00FE4C34" w:rsidP="00C83821">
      <w:pPr>
        <w:pStyle w:val="Heading2"/>
        <w:rPr>
          <w:lang w:val="en-US"/>
        </w:rPr>
      </w:pPr>
      <w:bookmarkStart w:id="210" w:name="_Toc406785196"/>
      <w:r w:rsidRPr="006E4D49">
        <w:rPr>
          <w:lang w:val="en-US"/>
        </w:rPr>
        <w:t>Contributions</w:t>
      </w:r>
      <w:bookmarkEnd w:id="210"/>
    </w:p>
    <w:p w14:paraId="41815BE4" w14:textId="77777777" w:rsidR="00384E65" w:rsidRPr="006E4D49" w:rsidRDefault="00384E65" w:rsidP="00384E65">
      <w:pPr>
        <w:rPr>
          <w:lang w:val="en-US"/>
        </w:rPr>
      </w:pPr>
      <w:r w:rsidRPr="006E4D49">
        <w:rPr>
          <w:lang w:val="en-US"/>
        </w:rPr>
        <w:t xml:space="preserve">This work introduced a new approach for DVCS monitoring and awareness, entitled </w:t>
      </w:r>
      <w:r w:rsidRPr="006E4D49">
        <w:rPr>
          <w:i/>
          <w:lang w:val="en-US"/>
        </w:rPr>
        <w:t>DyeVC</w:t>
      </w:r>
      <w:r w:rsidRPr="006E4D49">
        <w:rPr>
          <w:lang w:val="en-US"/>
        </w:rPr>
        <w:t xml:space="preserve">. </w:t>
      </w:r>
      <w:r w:rsidR="00B04FEA" w:rsidRPr="006E4D49">
        <w:rPr>
          <w:lang w:val="en-US"/>
        </w:rPr>
        <w:t xml:space="preserve">This approach gathers </w:t>
      </w:r>
      <w:r w:rsidRPr="006E4D49">
        <w:rPr>
          <w:lang w:val="en-US"/>
        </w:rPr>
        <w:t xml:space="preserve">information from registered DVCS </w:t>
      </w:r>
      <w:commentRangeStart w:id="211"/>
      <w:r w:rsidRPr="006E4D49">
        <w:rPr>
          <w:lang w:val="en-US"/>
        </w:rPr>
        <w:t xml:space="preserve">clones and their </w:t>
      </w:r>
      <w:r w:rsidR="009A6434" w:rsidRPr="006E4D49">
        <w:rPr>
          <w:lang w:val="en-US"/>
        </w:rPr>
        <w:t>peers</w:t>
      </w:r>
      <w:commentRangeEnd w:id="211"/>
      <w:r w:rsidR="00D27EB5">
        <w:rPr>
          <w:rStyle w:val="CommentReference"/>
        </w:rPr>
        <w:commentReference w:id="211"/>
      </w:r>
      <w:r w:rsidR="009A6434" w:rsidRPr="006E4D49">
        <w:rPr>
          <w:lang w:val="en-US"/>
        </w:rPr>
        <w:t>, regarding the flow of communication and the existing commits in every node, and records this information in a central database.</w:t>
      </w:r>
    </w:p>
    <w:p w14:paraId="1AAF117F" w14:textId="77777777" w:rsidR="009A6434" w:rsidRPr="006E4D49" w:rsidRDefault="009A6434" w:rsidP="00384E65">
      <w:pPr>
        <w:rPr>
          <w:lang w:val="en-US"/>
        </w:rPr>
      </w:pPr>
      <w:r w:rsidRPr="006E4D49">
        <w:rPr>
          <w:lang w:val="en-US"/>
        </w:rPr>
        <w:t xml:space="preserve">The gathered information </w:t>
      </w:r>
      <w:r w:rsidR="00B04FEA" w:rsidRPr="006E4D49">
        <w:rPr>
          <w:lang w:val="en-US"/>
        </w:rPr>
        <w:t>is consolidated, allowing</w:t>
      </w:r>
      <w:r w:rsidRPr="006E4D49">
        <w:rPr>
          <w:lang w:val="en-US"/>
        </w:rPr>
        <w:t xml:space="preserve"> developers to increase their knowledge of what is going on that might affect their work, as well as which changes have to be sent/received to/from their teammates. It also gives repository administrators the knowledge about which are the existing clones of a project and how they interact with each other</w:t>
      </w:r>
      <w:r w:rsidR="00B04FEA" w:rsidRPr="006E4D49">
        <w:rPr>
          <w:lang w:val="en-US"/>
        </w:rPr>
        <w:t>.</w:t>
      </w:r>
    </w:p>
    <w:p w14:paraId="493EFC8B" w14:textId="12390D4E" w:rsidR="009A6434" w:rsidRPr="006E4D49" w:rsidRDefault="00B04FEA" w:rsidP="00384E65">
      <w:pPr>
        <w:rPr>
          <w:lang w:val="en-US"/>
        </w:rPr>
      </w:pPr>
      <w:r w:rsidRPr="006E4D49">
        <w:rPr>
          <w:i/>
          <w:lang w:val="en-US"/>
        </w:rPr>
        <w:t>DyeVC</w:t>
      </w:r>
      <w:r w:rsidRPr="006E4D49">
        <w:rPr>
          <w:lang w:val="en-US"/>
        </w:rPr>
        <w:t xml:space="preserve"> shows the information in different level</w:t>
      </w:r>
      <w:ins w:id="212" w:author="Leonardo Murta" w:date="2014-12-24T18:16:00Z">
        <w:r w:rsidR="008C6461">
          <w:rPr>
            <w:lang w:val="en-US"/>
          </w:rPr>
          <w:t>s</w:t>
        </w:r>
      </w:ins>
      <w:r w:rsidRPr="006E4D49">
        <w:rPr>
          <w:lang w:val="en-US"/>
        </w:rPr>
        <w:t xml:space="preserve"> of detail</w:t>
      </w:r>
      <w:del w:id="213" w:author="Leonardo Murta" w:date="2014-12-24T18:16:00Z">
        <w:r w:rsidRPr="006E4D49" w:rsidDel="008C6461">
          <w:rPr>
            <w:lang w:val="en-US"/>
          </w:rPr>
          <w:delText>s</w:delText>
        </w:r>
      </w:del>
      <w:r w:rsidRPr="006E4D49">
        <w:rPr>
          <w:lang w:val="en-US"/>
        </w:rPr>
        <w:t xml:space="preserve">, from a </w:t>
      </w:r>
      <w:r w:rsidR="00B346CB" w:rsidRPr="006E4D49">
        <w:rPr>
          <w:lang w:val="en-US"/>
        </w:rPr>
        <w:t>high-level</w:t>
      </w:r>
      <w:r w:rsidRPr="006E4D49">
        <w:rPr>
          <w:lang w:val="en-US"/>
        </w:rPr>
        <w:t xml:space="preserve"> topology-like visualization, where each node represents a repository clone, to a detailed level </w:t>
      </w:r>
      <w:r w:rsidR="00083D88" w:rsidRPr="006E4D49">
        <w:rPr>
          <w:lang w:val="en-US"/>
        </w:rPr>
        <w:t>that presents</w:t>
      </w:r>
      <w:r w:rsidRPr="006E4D49">
        <w:rPr>
          <w:lang w:val="en-US"/>
        </w:rPr>
        <w:t xml:space="preserve"> </w:t>
      </w:r>
      <w:r w:rsidR="00B346CB" w:rsidRPr="006E4D49">
        <w:rPr>
          <w:lang w:val="en-US"/>
        </w:rPr>
        <w:t>every</w:t>
      </w:r>
      <w:r w:rsidRPr="006E4D49">
        <w:rPr>
          <w:lang w:val="en-US"/>
        </w:rPr>
        <w:t xml:space="preserve"> commit, despite the repository where it is located. Most of the visualizations </w:t>
      </w:r>
      <w:del w:id="214" w:author="Leonardo Murta" w:date="2014-12-24T18:17:00Z">
        <w:r w:rsidRPr="006E4D49" w:rsidDel="008C6461">
          <w:rPr>
            <w:lang w:val="en-US"/>
          </w:rPr>
          <w:delText xml:space="preserve">provided </w:delText>
        </w:r>
      </w:del>
      <w:r w:rsidRPr="006E4D49">
        <w:rPr>
          <w:lang w:val="en-US"/>
        </w:rPr>
        <w:t xml:space="preserve">use </w:t>
      </w:r>
      <w:commentRangeStart w:id="215"/>
      <w:r w:rsidRPr="006E4D49">
        <w:rPr>
          <w:lang w:val="en-US"/>
        </w:rPr>
        <w:t>an extensible graph library that allows the approach to be extended through the creation of new visualizations and filters</w:t>
      </w:r>
      <w:commentRangeEnd w:id="215"/>
      <w:r w:rsidR="008C6461">
        <w:rPr>
          <w:rStyle w:val="CommentReference"/>
        </w:rPr>
        <w:commentReference w:id="215"/>
      </w:r>
      <w:r w:rsidRPr="006E4D49">
        <w:rPr>
          <w:lang w:val="en-US"/>
        </w:rPr>
        <w:t>.</w:t>
      </w:r>
      <w:r w:rsidR="00083D88" w:rsidRPr="006E4D49">
        <w:rPr>
          <w:lang w:val="en-US"/>
        </w:rPr>
        <w:t xml:space="preserve"> The visualizations use transformations to present vertices and edges using different icons, colors, line types</w:t>
      </w:r>
      <w:ins w:id="216" w:author="Leonardo Murta" w:date="2014-12-24T18:19:00Z">
        <w:r w:rsidR="00FD367A">
          <w:rPr>
            <w:lang w:val="en-US"/>
          </w:rPr>
          <w:t>,</w:t>
        </w:r>
      </w:ins>
      <w:r w:rsidR="00083D88" w:rsidRPr="006E4D49">
        <w:rPr>
          <w:lang w:val="en-US"/>
        </w:rPr>
        <w:t xml:space="preserve"> and text labels, according to the characteristics that we want to highlight.</w:t>
      </w:r>
      <w:r w:rsidR="00B346CB" w:rsidRPr="006E4D49">
        <w:rPr>
          <w:lang w:val="en-US"/>
        </w:rPr>
        <w:t xml:space="preserve"> This way, we established a framework for coupling different visualizations related to DVCS.</w:t>
      </w:r>
    </w:p>
    <w:p w14:paraId="106B3E4F" w14:textId="77777777" w:rsidR="00384E65" w:rsidRPr="006E4D49" w:rsidRDefault="00083D88" w:rsidP="00384E65">
      <w:pPr>
        <w:rPr>
          <w:lang w:val="en-US"/>
        </w:rPr>
      </w:pPr>
      <w:r w:rsidRPr="006E4D49">
        <w:rPr>
          <w:lang w:val="en-US"/>
        </w:rPr>
        <w:t xml:space="preserve">We have evaluated DyeVC on a real project, showing that it can be used to answer questions that arise when working with DVCSs. We have also evaluated DyeVC’s performance when used with repositories of different sizes, </w:t>
      </w:r>
      <w:commentRangeStart w:id="217"/>
      <w:r w:rsidRPr="006E4D49">
        <w:rPr>
          <w:lang w:val="en-US"/>
        </w:rPr>
        <w:t xml:space="preserve">and we found out that the time and space complexity of </w:t>
      </w:r>
      <w:r w:rsidR="00994DDA" w:rsidRPr="006E4D49">
        <w:rPr>
          <w:lang w:val="en-US"/>
        </w:rPr>
        <w:t>the approach are directly relat</w:t>
      </w:r>
      <w:r w:rsidRPr="006E4D49">
        <w:rPr>
          <w:lang w:val="en-US"/>
        </w:rPr>
        <w:t>ed to the number of commits in the repository under analysis, especially in the view levels with finer granularity.</w:t>
      </w:r>
      <w:commentRangeEnd w:id="217"/>
      <w:r w:rsidR="00FD367A">
        <w:rPr>
          <w:rStyle w:val="CommentReference"/>
        </w:rPr>
        <w:commentReference w:id="217"/>
      </w:r>
    </w:p>
    <w:p w14:paraId="7D42200E" w14:textId="77777777" w:rsidR="00AE361D" w:rsidRPr="006E4D49" w:rsidRDefault="00FE4C34" w:rsidP="0006531B">
      <w:pPr>
        <w:pStyle w:val="Heading2"/>
        <w:rPr>
          <w:lang w:val="en-US"/>
        </w:rPr>
      </w:pPr>
      <w:bookmarkStart w:id="218" w:name="_Toc406785197"/>
      <w:r w:rsidRPr="006E4D49">
        <w:rPr>
          <w:lang w:val="en-US"/>
        </w:rPr>
        <w:t>Limitations</w:t>
      </w:r>
      <w:bookmarkEnd w:id="218"/>
    </w:p>
    <w:p w14:paraId="6CD4C49A" w14:textId="3A96DADC" w:rsidR="00994DDA" w:rsidRPr="006E4D49" w:rsidRDefault="00994DDA" w:rsidP="00994DDA">
      <w:pPr>
        <w:rPr>
          <w:lang w:val="en-US"/>
        </w:rPr>
      </w:pPr>
      <w:r w:rsidRPr="006E4D49">
        <w:rPr>
          <w:i/>
          <w:lang w:val="en-US"/>
        </w:rPr>
        <w:t>DyeVC</w:t>
      </w:r>
      <w:r w:rsidRPr="006E4D49">
        <w:rPr>
          <w:lang w:val="en-US"/>
        </w:rPr>
        <w:t xml:space="preserve"> has a scalability limitation, regarding processing performance and memory usage. We use </w:t>
      </w:r>
      <w:ins w:id="219" w:author="Leonardo Murta" w:date="2014-12-24T18:21:00Z">
        <w:r w:rsidR="00D21FD4">
          <w:rPr>
            <w:lang w:val="en-US"/>
          </w:rPr>
          <w:t>the</w:t>
        </w:r>
      </w:ins>
      <w:del w:id="220" w:author="Leonardo Murta" w:date="2014-12-24T18:21:00Z">
        <w:r w:rsidRPr="006E4D49" w:rsidDel="00D21FD4">
          <w:rPr>
            <w:lang w:val="en-US"/>
          </w:rPr>
          <w:delText>a</w:delText>
        </w:r>
      </w:del>
      <w:r w:rsidRPr="006E4D49">
        <w:rPr>
          <w:lang w:val="en-US"/>
        </w:rPr>
        <w:t xml:space="preserve"> </w:t>
      </w:r>
      <w:commentRangeStart w:id="221"/>
      <w:r w:rsidRPr="006E4D49">
        <w:rPr>
          <w:i/>
          <w:lang w:val="en-US"/>
        </w:rPr>
        <w:t>Dijkstra</w:t>
      </w:r>
      <w:r w:rsidRPr="006E4D49">
        <w:rPr>
          <w:lang w:val="en-US"/>
        </w:rPr>
        <w:t xml:space="preserve"> </w:t>
      </w:r>
      <w:commentRangeEnd w:id="221"/>
      <w:r w:rsidR="00D21FD4">
        <w:rPr>
          <w:rStyle w:val="CommentReference"/>
        </w:rPr>
        <w:commentReference w:id="221"/>
      </w:r>
      <w:r w:rsidRPr="006E4D49">
        <w:rPr>
          <w:lang w:val="en-US"/>
        </w:rPr>
        <w:t xml:space="preserve">algorithm provided by the </w:t>
      </w:r>
      <w:ins w:id="222" w:author="Leonardo Murta" w:date="2014-12-24T18:22:00Z">
        <w:r w:rsidR="00D21FD4">
          <w:rPr>
            <w:lang w:val="en-US"/>
          </w:rPr>
          <w:t xml:space="preserve">JUNG </w:t>
        </w:r>
      </w:ins>
      <w:r w:rsidRPr="006E4D49">
        <w:rPr>
          <w:lang w:val="en-US"/>
        </w:rPr>
        <w:t xml:space="preserve">graph library to minimize the number of crossing lines in the lower level visualization (that shows each commit in the topology), and this </w:t>
      </w:r>
      <w:r w:rsidR="00DD5770" w:rsidRPr="006E4D49">
        <w:rPr>
          <w:lang w:val="en-US"/>
        </w:rPr>
        <w:t>procedure is</w:t>
      </w:r>
      <w:r w:rsidRPr="006E4D49">
        <w:rPr>
          <w:lang w:val="en-US"/>
        </w:rPr>
        <w:t xml:space="preserve"> not optimized to deal with graphs that contain</w:t>
      </w:r>
      <w:r w:rsidR="00DD5770" w:rsidRPr="006E4D49">
        <w:rPr>
          <w:lang w:val="en-US"/>
        </w:rPr>
        <w:t xml:space="preserve"> thousands of nodes, although the high level topology visualization can be used on repositories with </w:t>
      </w:r>
      <w:commentRangeStart w:id="223"/>
      <w:r w:rsidR="00DD5770" w:rsidRPr="006E4D49">
        <w:rPr>
          <w:lang w:val="en-US"/>
        </w:rPr>
        <w:t xml:space="preserve">many </w:t>
      </w:r>
      <w:commentRangeEnd w:id="223"/>
      <w:r w:rsidR="00590E16">
        <w:rPr>
          <w:rStyle w:val="CommentReference"/>
        </w:rPr>
        <w:commentReference w:id="223"/>
      </w:r>
      <w:r w:rsidR="00DD5770" w:rsidRPr="006E4D49">
        <w:rPr>
          <w:lang w:val="en-US"/>
        </w:rPr>
        <w:t>thousands of commits.</w:t>
      </w:r>
    </w:p>
    <w:p w14:paraId="39872A2D" w14:textId="2A2FA7A6" w:rsidR="00DD5770" w:rsidRPr="006E4D49" w:rsidRDefault="00DD5770" w:rsidP="00994DDA">
      <w:pPr>
        <w:rPr>
          <w:sz w:val="23"/>
          <w:szCs w:val="23"/>
          <w:lang w:val="en-US"/>
        </w:rPr>
      </w:pPr>
      <w:r w:rsidRPr="006E4D49">
        <w:rPr>
          <w:sz w:val="23"/>
          <w:szCs w:val="23"/>
          <w:lang w:val="en-US"/>
        </w:rPr>
        <w:t xml:space="preserve">Another limitation is related to the need of a central database to record information gathered from the several </w:t>
      </w:r>
      <w:r w:rsidRPr="006E4D49">
        <w:rPr>
          <w:i/>
          <w:sz w:val="23"/>
          <w:szCs w:val="23"/>
          <w:lang w:val="en-US"/>
        </w:rPr>
        <w:t>DyeVC</w:t>
      </w:r>
      <w:r w:rsidRPr="006E4D49">
        <w:rPr>
          <w:sz w:val="23"/>
          <w:szCs w:val="23"/>
          <w:lang w:val="en-US"/>
        </w:rPr>
        <w:t xml:space="preserve"> instances. Although this central database is needed, we used a document-based database </w:t>
      </w:r>
      <w:commentRangeStart w:id="224"/>
      <w:r w:rsidRPr="006E4D49">
        <w:rPr>
          <w:sz w:val="23"/>
          <w:szCs w:val="23"/>
          <w:lang w:val="en-US"/>
        </w:rPr>
        <w:t xml:space="preserve">that is hosted free in the </w:t>
      </w:r>
      <w:ins w:id="225" w:author="Leonardo Murta" w:date="2014-12-24T18:23:00Z">
        <w:r w:rsidR="00CB2CB4">
          <w:rPr>
            <w:sz w:val="23"/>
            <w:szCs w:val="23"/>
            <w:lang w:val="en-US"/>
          </w:rPr>
          <w:t>I</w:t>
        </w:r>
      </w:ins>
      <w:del w:id="226" w:author="Leonardo Murta" w:date="2014-12-24T18:23:00Z">
        <w:r w:rsidRPr="006E4D49" w:rsidDel="00CB2CB4">
          <w:rPr>
            <w:sz w:val="23"/>
            <w:szCs w:val="23"/>
            <w:lang w:val="en-US"/>
          </w:rPr>
          <w:delText>i</w:delText>
        </w:r>
      </w:del>
      <w:r w:rsidRPr="006E4D49">
        <w:rPr>
          <w:sz w:val="23"/>
          <w:szCs w:val="23"/>
          <w:lang w:val="en-US"/>
        </w:rPr>
        <w:t>nternet</w:t>
      </w:r>
      <w:commentRangeEnd w:id="224"/>
      <w:r w:rsidR="00CB2CB4">
        <w:rPr>
          <w:rStyle w:val="CommentReference"/>
        </w:rPr>
        <w:commentReference w:id="224"/>
      </w:r>
      <w:r w:rsidRPr="006E4D49">
        <w:rPr>
          <w:sz w:val="23"/>
          <w:szCs w:val="23"/>
          <w:lang w:val="en-US"/>
        </w:rPr>
        <w:t>, and the information is read and written using semi-structured JSON documents, that are automatically mapped to/fro</w:t>
      </w:r>
      <w:r w:rsidR="00414C3A" w:rsidRPr="006E4D49">
        <w:rPr>
          <w:sz w:val="23"/>
          <w:szCs w:val="23"/>
          <w:lang w:val="en-US"/>
        </w:rPr>
        <w:t>m the application class model.</w:t>
      </w:r>
    </w:p>
    <w:p w14:paraId="1169DF49" w14:textId="77777777" w:rsidR="00414C3A" w:rsidRPr="006E4D49" w:rsidRDefault="00414C3A" w:rsidP="00994DDA">
      <w:pPr>
        <w:rPr>
          <w:sz w:val="23"/>
          <w:szCs w:val="23"/>
          <w:lang w:val="en-US"/>
        </w:rPr>
      </w:pPr>
      <w:r w:rsidRPr="006E4D49">
        <w:rPr>
          <w:sz w:val="23"/>
          <w:szCs w:val="23"/>
          <w:lang w:val="en-US"/>
        </w:rPr>
        <w:t xml:space="preserve">The need of a central database brings another limitation in the current implementation, regarding to security. The connection with the central database is authenticated by using an application key that is stored in the application itself. </w:t>
      </w:r>
      <w:commentRangeStart w:id="227"/>
      <w:r w:rsidRPr="006E4D49">
        <w:rPr>
          <w:sz w:val="23"/>
          <w:szCs w:val="23"/>
          <w:lang w:val="en-US"/>
        </w:rPr>
        <w:t>This way, different projects from different organizations will have their data gathered and stored in the same database</w:t>
      </w:r>
      <w:commentRangeEnd w:id="227"/>
      <w:r w:rsidR="00587706">
        <w:rPr>
          <w:rStyle w:val="CommentReference"/>
        </w:rPr>
        <w:commentReference w:id="227"/>
      </w:r>
      <w:r w:rsidRPr="006E4D49">
        <w:rPr>
          <w:sz w:val="23"/>
          <w:szCs w:val="23"/>
          <w:lang w:val="en-US"/>
        </w:rPr>
        <w:t>. Although we do not store any sensitive information (we do not store contents of any files or commits, just metadata), this might be a concern for some people. We have plans to create different adapters, for example, to store the gathered information in local databases, with a per user authentication.</w:t>
      </w:r>
    </w:p>
    <w:p w14:paraId="25A7AC51" w14:textId="77777777" w:rsidR="003D0374" w:rsidRPr="006E4D49" w:rsidRDefault="00FE4C34" w:rsidP="005127BF">
      <w:pPr>
        <w:pStyle w:val="Heading2"/>
        <w:rPr>
          <w:lang w:val="en-US"/>
        </w:rPr>
      </w:pPr>
      <w:bookmarkStart w:id="228" w:name="_Toc406785198"/>
      <w:r w:rsidRPr="006E4D49">
        <w:rPr>
          <w:lang w:val="en-US"/>
        </w:rPr>
        <w:t>Future work</w:t>
      </w:r>
      <w:bookmarkEnd w:id="228"/>
    </w:p>
    <w:p w14:paraId="2C8A6D21" w14:textId="77777777" w:rsidR="00B95C57" w:rsidRPr="006E4D49" w:rsidRDefault="00B346CB" w:rsidP="009A3B99">
      <w:pPr>
        <w:rPr>
          <w:lang w:val="en-US"/>
        </w:rPr>
      </w:pPr>
      <w:r w:rsidRPr="006E4D49">
        <w:rPr>
          <w:lang w:val="en-US"/>
        </w:rPr>
        <w:t xml:space="preserve">The advent of </w:t>
      </w:r>
      <w:r w:rsidRPr="006E4D49">
        <w:rPr>
          <w:i/>
          <w:lang w:val="en-US"/>
        </w:rPr>
        <w:t xml:space="preserve">DyeVC </w:t>
      </w:r>
      <w:r w:rsidRPr="006E4D49">
        <w:rPr>
          <w:lang w:val="en-US"/>
        </w:rPr>
        <w:t>approach brings with it a</w:t>
      </w:r>
      <w:r w:rsidR="009A3B99" w:rsidRPr="006E4D49">
        <w:rPr>
          <w:lang w:val="en-US"/>
        </w:rPr>
        <w:t xml:space="preserve"> number of </w:t>
      </w:r>
      <w:r w:rsidRPr="006E4D49">
        <w:rPr>
          <w:lang w:val="en-US"/>
        </w:rPr>
        <w:t>possibilities for future researches</w:t>
      </w:r>
      <w:r w:rsidR="00414C3A" w:rsidRPr="006E4D49">
        <w:rPr>
          <w:lang w:val="en-US"/>
        </w:rPr>
        <w:t xml:space="preserve">. </w:t>
      </w:r>
      <w:r w:rsidRPr="006E4D49">
        <w:rPr>
          <w:lang w:val="en-US"/>
        </w:rPr>
        <w:t>The following paragraphs describe possible improvements and researches</w:t>
      </w:r>
      <w:r w:rsidR="00B95C57" w:rsidRPr="006E4D49">
        <w:rPr>
          <w:lang w:val="en-US"/>
        </w:rPr>
        <w:t xml:space="preserve"> that can be explored in the future.</w:t>
      </w:r>
    </w:p>
    <w:p w14:paraId="55894C53" w14:textId="62C5FA64" w:rsidR="000D179F" w:rsidRPr="006E4D49" w:rsidRDefault="00B95C57" w:rsidP="009A3B99">
      <w:pPr>
        <w:rPr>
          <w:lang w:val="en-US"/>
        </w:rPr>
      </w:pPr>
      <w:r w:rsidRPr="006E4D49">
        <w:rPr>
          <w:lang w:val="en-US"/>
        </w:rPr>
        <w:t xml:space="preserve">The first </w:t>
      </w:r>
      <w:r w:rsidR="00B6062C" w:rsidRPr="006E4D49">
        <w:rPr>
          <w:lang w:val="en-US"/>
        </w:rPr>
        <w:t>improvement</w:t>
      </w:r>
      <w:r w:rsidRPr="006E4D49">
        <w:rPr>
          <w:lang w:val="en-US"/>
        </w:rPr>
        <w:t xml:space="preserve"> is related to the visualizations the approach </w:t>
      </w:r>
      <w:r w:rsidR="00B6062C" w:rsidRPr="006E4D49">
        <w:rPr>
          <w:lang w:val="en-US"/>
        </w:rPr>
        <w:t xml:space="preserve">already </w:t>
      </w:r>
      <w:r w:rsidRPr="006E4D49">
        <w:rPr>
          <w:lang w:val="en-US"/>
        </w:rPr>
        <w:t xml:space="preserve">provides. Level 4 visualization, </w:t>
      </w:r>
      <w:r w:rsidR="00AA7CA1" w:rsidRPr="006E4D49">
        <w:rPr>
          <w:lang w:val="en-US"/>
        </w:rPr>
        <w:t>which</w:t>
      </w:r>
      <w:r w:rsidRPr="006E4D49">
        <w:rPr>
          <w:lang w:val="en-US"/>
        </w:rPr>
        <w:t xml:space="preserve"> shows every commit in the topology, could be enhanced with automatic collapsing of similar nodes. Currently, each vertex in level 4 visualization represents a single commit. Depending on the repository size, this</w:t>
      </w:r>
      <w:r w:rsidR="000D179F" w:rsidRPr="006E4D49">
        <w:rPr>
          <w:lang w:val="en-US"/>
        </w:rPr>
        <w:t xml:space="preserve"> leads to a graph that is very long horizontally, because we show each commit on a different X-coordinate, to give the idea of elapsed time. Even with the zooming feature, large repositories can be difficult to analyze. It happens that we normally want to analyze the very ending part of a repository, which comprises of the most </w:t>
      </w:r>
      <w:del w:id="229" w:author="Leonardo Murta" w:date="2014-12-24T18:28:00Z">
        <w:r w:rsidR="000D179F" w:rsidRPr="006E4D49" w:rsidDel="003140DB">
          <w:rPr>
            <w:lang w:val="en-US"/>
          </w:rPr>
          <w:delText xml:space="preserve">current </w:delText>
        </w:r>
      </w:del>
      <w:ins w:id="230" w:author="Leonardo Murta" w:date="2014-12-24T18:28:00Z">
        <w:r w:rsidR="003140DB">
          <w:rPr>
            <w:lang w:val="en-US"/>
          </w:rPr>
          <w:t>recent</w:t>
        </w:r>
        <w:r w:rsidR="003140DB" w:rsidRPr="006E4D49">
          <w:rPr>
            <w:lang w:val="en-US"/>
          </w:rPr>
          <w:t xml:space="preserve"> </w:t>
        </w:r>
      </w:ins>
      <w:r w:rsidR="000D179F" w:rsidRPr="006E4D49">
        <w:rPr>
          <w:lang w:val="en-US"/>
        </w:rPr>
        <w:t>commits in the topology, because the older ones probably were spread to the whole topology already. The current implementation has a feature</w:t>
      </w:r>
      <w:r w:rsidRPr="006E4D49">
        <w:rPr>
          <w:lang w:val="en-US"/>
        </w:rPr>
        <w:t xml:space="preserve"> for the user to select a group of commits and manually collapsing them, creating a single node that represents the group of collapsed commits</w:t>
      </w:r>
      <w:r w:rsidR="000D179F" w:rsidRPr="006E4D49">
        <w:rPr>
          <w:lang w:val="en-US"/>
        </w:rPr>
        <w:t>,</w:t>
      </w:r>
      <w:r w:rsidR="00A00958" w:rsidRPr="006E4D49">
        <w:rPr>
          <w:lang w:val="en-US"/>
        </w:rPr>
        <w:t xml:space="preserve"> which is placed at the midpoint between the first and the last collapsed nodes.</w:t>
      </w:r>
      <w:r w:rsidR="000D179F" w:rsidRPr="006E4D49">
        <w:rPr>
          <w:lang w:val="en-US"/>
        </w:rPr>
        <w:t xml:space="preserve"> </w:t>
      </w:r>
      <w:r w:rsidR="00A00958" w:rsidRPr="006E4D49">
        <w:rPr>
          <w:lang w:val="en-US"/>
        </w:rPr>
        <w:t>However,</w:t>
      </w:r>
      <w:r w:rsidR="000D179F" w:rsidRPr="006E4D49">
        <w:rPr>
          <w:lang w:val="en-US"/>
        </w:rPr>
        <w:t xml:space="preserve"> on a repository with thousands of commits, this is not very practical. Automatic collapsing could compact the visualization, by </w:t>
      </w:r>
      <w:r w:rsidR="009A3B99" w:rsidRPr="006E4D49">
        <w:rPr>
          <w:lang w:val="en-US"/>
        </w:rPr>
        <w:t xml:space="preserve">collapsing contiguous nodes that represent commits with the same </w:t>
      </w:r>
      <w:commentRangeStart w:id="231"/>
      <w:r w:rsidR="009A3B99" w:rsidRPr="006E4D49">
        <w:rPr>
          <w:lang w:val="en-US"/>
        </w:rPr>
        <w:t>level of accessibility</w:t>
      </w:r>
      <w:commentRangeEnd w:id="231"/>
      <w:r w:rsidR="00BD7197">
        <w:rPr>
          <w:rStyle w:val="CommentReference"/>
        </w:rPr>
        <w:commentReference w:id="231"/>
      </w:r>
      <w:r w:rsidR="000D179F" w:rsidRPr="006E4D49">
        <w:rPr>
          <w:lang w:val="en-US"/>
        </w:rPr>
        <w:t>, leaving only branch heads expanded</w:t>
      </w:r>
      <w:r w:rsidR="009A3B99" w:rsidRPr="006E4D49">
        <w:rPr>
          <w:lang w:val="en-US"/>
        </w:rPr>
        <w:t>.</w:t>
      </w:r>
      <w:del w:id="232" w:author="Leonardo Murta" w:date="2014-12-24T18:29:00Z">
        <w:r w:rsidR="00CE7536" w:rsidRPr="006E4D49" w:rsidDel="00BD7197">
          <w:rPr>
            <w:lang w:val="en-US"/>
          </w:rPr>
          <w:delText>f</w:delText>
        </w:r>
      </w:del>
    </w:p>
    <w:p w14:paraId="0F41F4FB" w14:textId="525D2597" w:rsidR="004351FA" w:rsidRPr="006E4D49" w:rsidRDefault="00B6062C" w:rsidP="009A3B99">
      <w:pPr>
        <w:rPr>
          <w:lang w:val="en-US"/>
        </w:rPr>
      </w:pPr>
      <w:commentRangeStart w:id="233"/>
      <w:r w:rsidRPr="006E4D49">
        <w:rPr>
          <w:lang w:val="en-US"/>
        </w:rPr>
        <w:t xml:space="preserve">Another possible improvement related to level 4 information is to attach filters and transformations to help answering a number of user questions, such as: Which repositories or </w:t>
      </w:r>
      <w:del w:id="234" w:author="Leonardo Murta" w:date="2014-12-24T18:30:00Z">
        <w:r w:rsidRPr="006E4D49" w:rsidDel="00995DEF">
          <w:rPr>
            <w:lang w:val="en-US"/>
          </w:rPr>
          <w:delText xml:space="preserve">which </w:delText>
        </w:r>
      </w:del>
      <w:r w:rsidRPr="006E4D49">
        <w:rPr>
          <w:lang w:val="en-US"/>
        </w:rPr>
        <w:t xml:space="preserve">people changed a specific artifact or group of artifacts? Which commits introduced </w:t>
      </w:r>
      <w:ins w:id="235" w:author="Leonardo Murta" w:date="2014-12-24T18:30:00Z">
        <w:r w:rsidR="00995DEF">
          <w:rPr>
            <w:lang w:val="en-US"/>
          </w:rPr>
          <w:t>the</w:t>
        </w:r>
      </w:ins>
      <w:del w:id="236" w:author="Leonardo Murta" w:date="2014-12-24T18:30:00Z">
        <w:r w:rsidRPr="006E4D49" w:rsidDel="00995DEF">
          <w:rPr>
            <w:lang w:val="en-US"/>
          </w:rPr>
          <w:delText>a</w:delText>
        </w:r>
      </w:del>
      <w:r w:rsidRPr="006E4D49">
        <w:rPr>
          <w:lang w:val="en-US"/>
        </w:rPr>
        <w:t xml:space="preserve"> higher amount of changes in the code? Who were the top contributors in the project this week? </w:t>
      </w:r>
      <w:commentRangeEnd w:id="233"/>
      <w:r w:rsidR="0016195D">
        <w:rPr>
          <w:rStyle w:val="CommentReference"/>
        </w:rPr>
        <w:commentReference w:id="233"/>
      </w:r>
    </w:p>
    <w:p w14:paraId="705FF914" w14:textId="77777777" w:rsidR="00CE7536" w:rsidRPr="006E4D49" w:rsidRDefault="004351FA" w:rsidP="009A3B99">
      <w:pPr>
        <w:rPr>
          <w:lang w:val="en-US"/>
        </w:rPr>
      </w:pPr>
      <w:r w:rsidRPr="006E4D49">
        <w:rPr>
          <w:lang w:val="en-US"/>
        </w:rPr>
        <w:t xml:space="preserve">By increasing the amount of metadata </w:t>
      </w:r>
      <w:r w:rsidR="00B6062C" w:rsidRPr="006E4D49">
        <w:rPr>
          <w:lang w:val="en-US"/>
        </w:rPr>
        <w:t xml:space="preserve">that </w:t>
      </w:r>
      <w:r w:rsidR="00B6062C" w:rsidRPr="006E4D49">
        <w:rPr>
          <w:i/>
          <w:lang w:val="en-US"/>
        </w:rPr>
        <w:t>DyeVC</w:t>
      </w:r>
      <w:r w:rsidR="00B6062C" w:rsidRPr="006E4D49">
        <w:rPr>
          <w:lang w:val="en-US"/>
        </w:rPr>
        <w:t xml:space="preserve"> already gathers</w:t>
      </w:r>
      <w:r w:rsidRPr="006E4D49">
        <w:rPr>
          <w:lang w:val="en-US"/>
        </w:rPr>
        <w:t xml:space="preserve">, a number of research options arise. For example, supposing that we are dealing with text artifacts, if </w:t>
      </w:r>
      <w:r w:rsidRPr="006E4D49">
        <w:rPr>
          <w:i/>
          <w:lang w:val="en-US"/>
        </w:rPr>
        <w:t>DyeVC</w:t>
      </w:r>
      <w:r w:rsidRPr="006E4D49">
        <w:rPr>
          <w:lang w:val="en-US"/>
        </w:rPr>
        <w:t xml:space="preserve"> gathers the changes introduced by each commit at the line level</w:t>
      </w:r>
      <w:r w:rsidR="00CE7536" w:rsidRPr="006E4D49">
        <w:rPr>
          <w:lang w:val="en-US"/>
        </w:rPr>
        <w:t xml:space="preserve"> (by storing each commit’s </w:t>
      </w:r>
      <w:r w:rsidR="00CE7536" w:rsidRPr="006E4D49">
        <w:rPr>
          <w:i/>
          <w:lang w:val="en-US"/>
        </w:rPr>
        <w:t>diff</w:t>
      </w:r>
      <w:r w:rsidR="00CE7536" w:rsidRPr="006E4D49">
        <w:rPr>
          <w:lang w:val="en-US"/>
        </w:rPr>
        <w:t>),</w:t>
      </w:r>
      <w:r w:rsidRPr="006E4D49">
        <w:rPr>
          <w:lang w:val="en-US"/>
        </w:rPr>
        <w:t xml:space="preserve"> </w:t>
      </w:r>
      <w:commentRangeStart w:id="237"/>
      <w:r w:rsidRPr="006E4D49">
        <w:rPr>
          <w:lang w:val="en-US"/>
        </w:rPr>
        <w:t>one could create a visualization to show conflicts that would ha</w:t>
      </w:r>
      <w:r w:rsidR="00CE7536" w:rsidRPr="006E4D49">
        <w:rPr>
          <w:lang w:val="en-US"/>
        </w:rPr>
        <w:t>ppen when merging two branches.</w:t>
      </w:r>
      <w:commentRangeEnd w:id="237"/>
      <w:r w:rsidR="0016195D">
        <w:rPr>
          <w:rStyle w:val="CommentReference"/>
        </w:rPr>
        <w:commentReference w:id="237"/>
      </w:r>
    </w:p>
    <w:p w14:paraId="2CE36170" w14:textId="77777777" w:rsidR="00AA7CA1" w:rsidRPr="006E4D49" w:rsidRDefault="00CE7536" w:rsidP="00AA7CA1">
      <w:pPr>
        <w:rPr>
          <w:lang w:val="en-US"/>
        </w:rPr>
      </w:pPr>
      <w:commentRangeStart w:id="238"/>
      <w:r w:rsidRPr="006E4D49">
        <w:rPr>
          <w:lang w:val="en-US"/>
        </w:rPr>
        <w:t xml:space="preserve">Another area demanding work is related to scalability. Currently, all vertex and edges must be loaded into memory in order to calculate vertices positions when drawing level 4 information. </w:t>
      </w:r>
      <w:r w:rsidR="00C06B56" w:rsidRPr="006E4D49">
        <w:rPr>
          <w:lang w:val="en-US"/>
        </w:rPr>
        <w:t>Besides that, for repositories with a large number of commits, more than a minute is spent to calculate positions and draw the graph. The usage of automatically collapsing could help in terms of time spent to draw the graph, as there would be less vertices and edges to be plot, but the memory issue would be still be present, because the collapsed nodes would be still loaded into memory. A possible way to solve that would be to filter commits before plotting them, for example showing only commits performed this mo</w:t>
      </w:r>
      <w:r w:rsidR="00AA7CA1" w:rsidRPr="006E4D49">
        <w:rPr>
          <w:lang w:val="en-US"/>
        </w:rPr>
        <w:t>nth. A downside of this approach is that it could lead to a disconnected graph, for example, if work has been done over this month on two separate branches whose common ancestor is a commit performed a long time ago, we would see two parallel sequence of commits, with no common ancestor.</w:t>
      </w:r>
      <w:commentRangeEnd w:id="238"/>
      <w:r w:rsidR="009A21CF">
        <w:rPr>
          <w:rStyle w:val="CommentReference"/>
        </w:rPr>
        <w:commentReference w:id="238"/>
      </w:r>
    </w:p>
    <w:p w14:paraId="2A1DD231" w14:textId="77777777" w:rsidR="00D03041" w:rsidRPr="006E4D49" w:rsidRDefault="006366A2" w:rsidP="00D54A00">
      <w:pPr>
        <w:rPr>
          <w:lang w:val="en-US"/>
        </w:rPr>
      </w:pPr>
      <w:commentRangeStart w:id="239"/>
      <w:r w:rsidRPr="006E4D49">
        <w:rPr>
          <w:lang w:val="en-US"/>
        </w:rPr>
        <w:t>A</w:t>
      </w:r>
      <w:r w:rsidR="00AA7CA1" w:rsidRPr="006E4D49">
        <w:rPr>
          <w:lang w:val="en-US"/>
        </w:rPr>
        <w:t xml:space="preserve"> possible improvement in Level 2 visualization (which shows the topology)</w:t>
      </w:r>
      <w:r w:rsidRPr="006E4D49">
        <w:rPr>
          <w:lang w:val="en-US"/>
        </w:rPr>
        <w:t xml:space="preserve"> is regarding how the approach registers existing clones</w:t>
      </w:r>
      <w:r w:rsidR="00AA7CA1" w:rsidRPr="006E4D49">
        <w:rPr>
          <w:lang w:val="en-US"/>
        </w:rPr>
        <w:t xml:space="preserve">. In this visualization, </w:t>
      </w:r>
      <w:r w:rsidRPr="006E4D49">
        <w:rPr>
          <w:lang w:val="en-US"/>
        </w:rPr>
        <w:t>once</w:t>
      </w:r>
      <w:r w:rsidR="00AA7CA1" w:rsidRPr="006E4D49">
        <w:rPr>
          <w:lang w:val="en-US"/>
        </w:rPr>
        <w:t xml:space="preserve"> registered</w:t>
      </w:r>
      <w:r w:rsidRPr="006E4D49">
        <w:rPr>
          <w:lang w:val="en-US"/>
        </w:rPr>
        <w:t>,</w:t>
      </w:r>
      <w:r w:rsidR="00AA7CA1" w:rsidRPr="006E4D49">
        <w:rPr>
          <w:lang w:val="en-US"/>
        </w:rPr>
        <w:t xml:space="preserve"> clones</w:t>
      </w:r>
      <w:bookmarkStart w:id="240" w:name="_GoBack"/>
      <w:bookmarkEnd w:id="240"/>
      <w:r w:rsidR="00AA7CA1" w:rsidRPr="006E4D49">
        <w:rPr>
          <w:lang w:val="en-US"/>
        </w:rPr>
        <w:t xml:space="preserve"> </w:t>
      </w:r>
      <w:r w:rsidRPr="006E4D49">
        <w:rPr>
          <w:lang w:val="en-US"/>
        </w:rPr>
        <w:t>will be</w:t>
      </w:r>
      <w:r w:rsidR="00AA7CA1" w:rsidRPr="006E4D49">
        <w:rPr>
          <w:lang w:val="en-US"/>
        </w:rPr>
        <w:t xml:space="preserve"> presented forever. It might be the case that one had just registered a clone with </w:t>
      </w:r>
      <w:r w:rsidR="00AA7CA1" w:rsidRPr="006E4D49">
        <w:rPr>
          <w:i/>
          <w:lang w:val="en-US"/>
        </w:rPr>
        <w:t>DyeVC</w:t>
      </w:r>
      <w:r w:rsidRPr="006E4D49">
        <w:rPr>
          <w:lang w:val="en-US"/>
        </w:rPr>
        <w:t xml:space="preserve"> and never worked on it again. </w:t>
      </w:r>
      <w:r w:rsidR="00AA7CA1" w:rsidRPr="006E4D49">
        <w:rPr>
          <w:lang w:val="en-US"/>
        </w:rPr>
        <w:t xml:space="preserve">After some time, this could lead to a </w:t>
      </w:r>
      <w:r w:rsidR="00D54A00" w:rsidRPr="006E4D49">
        <w:rPr>
          <w:lang w:val="en-US"/>
        </w:rPr>
        <w:t xml:space="preserve">polluted </w:t>
      </w:r>
      <w:r w:rsidR="00AA7CA1" w:rsidRPr="006E4D49">
        <w:rPr>
          <w:lang w:val="en-US"/>
        </w:rPr>
        <w:t xml:space="preserve">topology </w:t>
      </w:r>
      <w:r w:rsidR="00D54A00" w:rsidRPr="006E4D49">
        <w:rPr>
          <w:lang w:val="en-US"/>
        </w:rPr>
        <w:t xml:space="preserve">view, </w:t>
      </w:r>
      <w:r w:rsidR="00AA7CA1" w:rsidRPr="006E4D49">
        <w:rPr>
          <w:lang w:val="en-US"/>
        </w:rPr>
        <w:t xml:space="preserve">with lots of “garbage”, i.e. repositories that are not used or that might not even exist. </w:t>
      </w:r>
      <w:r w:rsidR="00D54A00" w:rsidRPr="006E4D49">
        <w:rPr>
          <w:lang w:val="en-US"/>
        </w:rPr>
        <w:t xml:space="preserve">The approach could check when was the last change in each clone, marking those clones that did not change for a period time, so that an administrator could remove it from the topology. Similarly, an administrator could manually include nodes in the topology, to represent clones located in places with no </w:t>
      </w:r>
      <w:r w:rsidR="00D54A00" w:rsidRPr="006E4D49">
        <w:rPr>
          <w:i/>
          <w:lang w:val="en-US"/>
        </w:rPr>
        <w:t xml:space="preserve">DyeVC </w:t>
      </w:r>
      <w:r w:rsidR="00D54A00" w:rsidRPr="006E4D49">
        <w:rPr>
          <w:lang w:val="en-US"/>
        </w:rPr>
        <w:t>instance running, in order to complete the topology not previously seen by the approach.</w:t>
      </w:r>
      <w:commentRangeEnd w:id="239"/>
      <w:r w:rsidR="000D1732">
        <w:rPr>
          <w:rStyle w:val="CommentReference"/>
        </w:rPr>
        <w:commentReference w:id="239"/>
      </w:r>
    </w:p>
    <w:p w14:paraId="551566BC" w14:textId="77777777" w:rsidR="005629DD" w:rsidRPr="006E4D49" w:rsidRDefault="005629DD" w:rsidP="005629DD">
      <w:pPr>
        <w:spacing w:after="200" w:line="276" w:lineRule="auto"/>
        <w:ind w:firstLine="0"/>
        <w:jc w:val="left"/>
        <w:rPr>
          <w:rFonts w:ascii="Times" w:eastAsia="Times New Roman" w:hAnsi="Times" w:cs="Times New Roman"/>
          <w:b/>
          <w:sz w:val="16"/>
          <w:szCs w:val="16"/>
          <w:lang w:val="en-US" w:eastAsia="pt-BR"/>
        </w:rPr>
      </w:pPr>
      <w:r w:rsidRPr="006E4D49">
        <w:rPr>
          <w:b/>
          <w:sz w:val="16"/>
          <w:szCs w:val="16"/>
          <w:lang w:val="en-US"/>
        </w:rPr>
        <w:br w:type="page"/>
      </w:r>
    </w:p>
    <w:p w14:paraId="31131855" w14:textId="77777777" w:rsidR="00E274CE" w:rsidRPr="006E4D49" w:rsidRDefault="00D3439D" w:rsidP="00D3439D">
      <w:pPr>
        <w:pStyle w:val="Bibliografia1"/>
      </w:pPr>
      <w:r w:rsidRPr="005F57C0">
        <w:fldChar w:fldCharType="begin"/>
      </w:r>
      <w:r w:rsidRPr="006E4D49">
        <w:instrText xml:space="preserve"> TC  </w:instrText>
      </w:r>
      <w:bookmarkStart w:id="241" w:name="_Toc394584909"/>
      <w:r w:rsidRPr="006E4D49">
        <w:instrText>Bibliography</w:instrText>
      </w:r>
      <w:bookmarkEnd w:id="241"/>
      <w:r w:rsidRPr="006E4D49">
        <w:instrText xml:space="preserve"> \l 1 </w:instrText>
      </w:r>
      <w:r w:rsidRPr="005F57C0">
        <w:fldChar w:fldCharType="end"/>
      </w:r>
      <w:r w:rsidRPr="006E4D49">
        <w:t>Bibliography</w:t>
      </w:r>
    </w:p>
    <w:p w14:paraId="44994D25" w14:textId="77777777" w:rsidR="008D2EC0" w:rsidRPr="006E4D49" w:rsidRDefault="00871856" w:rsidP="008D2EC0">
      <w:pPr>
        <w:pStyle w:val="Bibliography"/>
        <w:rPr>
          <w:rFonts w:cs="Times New Roman"/>
          <w:lang w:val="en-US"/>
        </w:rPr>
      </w:pPr>
      <w:r w:rsidRPr="00DE0DF6">
        <w:rPr>
          <w:lang w:val="en-US"/>
        </w:rPr>
        <w:fldChar w:fldCharType="begin"/>
      </w:r>
      <w:r w:rsidR="008D2EC0" w:rsidRPr="006E4D49">
        <w:rPr>
          <w:lang w:val="en-US"/>
        </w:rPr>
        <w:instrText xml:space="preserve"> ADDIN ZOTERO_BIBL {"custom":[]} </w:instrText>
      </w:r>
      <w:r w:rsidRPr="00D063B3">
        <w:rPr>
          <w:lang w:val="en-US"/>
        </w:rPr>
        <w:fldChar w:fldCharType="separate"/>
      </w:r>
      <w:r w:rsidR="008D2EC0" w:rsidRPr="006E4D49">
        <w:rPr>
          <w:rFonts w:cs="Times New Roman"/>
          <w:lang w:val="en-US"/>
        </w:rPr>
        <w:t xml:space="preserve">APPLETON, B.; BERCZUK, S.; CABRERA, R.; ORENSTEIN, R. Streamed lines: Branching patterns for parallel software development. In: PATTERN LANGUAGES OF PROGRAMS CONFERENCE (PLOP 98), Aug. 1998, Monticello, Illinois, USA: ACM, Aug. 1998. </w:t>
      </w:r>
    </w:p>
    <w:p w14:paraId="48315D3B" w14:textId="77777777" w:rsidR="008D2EC0" w:rsidRPr="006E4D49" w:rsidRDefault="008D2EC0" w:rsidP="008D2EC0">
      <w:pPr>
        <w:pStyle w:val="Bibliography"/>
        <w:rPr>
          <w:rFonts w:cs="Times New Roman"/>
          <w:lang w:val="en-US"/>
        </w:rPr>
      </w:pPr>
      <w:r w:rsidRPr="006E4D49">
        <w:rPr>
          <w:rFonts w:cs="Times New Roman"/>
          <w:lang w:val="en-US"/>
        </w:rPr>
        <w:t xml:space="preserve">BATTIN, R. D.; CROCKER, R.; KREIDLER, J.; SUBRAMANIAN, K. Leveraging resources in global software development. </w:t>
      </w:r>
      <w:r w:rsidRPr="006E4D49">
        <w:rPr>
          <w:rFonts w:cs="Times New Roman"/>
          <w:i/>
          <w:iCs/>
          <w:lang w:val="en-US"/>
        </w:rPr>
        <w:t>IEEE Software</w:t>
      </w:r>
      <w:r w:rsidRPr="006E4D49">
        <w:rPr>
          <w:rFonts w:cs="Times New Roman"/>
          <w:lang w:val="en-US"/>
        </w:rPr>
        <w:t>, v. 18, n. 2, p. 70–77, Mar. 2001.</w:t>
      </w:r>
    </w:p>
    <w:p w14:paraId="28D283A4" w14:textId="77777777" w:rsidR="008D2EC0" w:rsidRPr="006E4D49" w:rsidRDefault="008D2EC0" w:rsidP="008D2EC0">
      <w:pPr>
        <w:pStyle w:val="Bibliography"/>
        <w:rPr>
          <w:rFonts w:cs="Times New Roman"/>
          <w:lang w:val="en-US"/>
        </w:rPr>
      </w:pPr>
      <w:r w:rsidRPr="006E4D49">
        <w:rPr>
          <w:rFonts w:cs="Times New Roman"/>
          <w:lang w:val="en-US"/>
        </w:rPr>
        <w:t xml:space="preserve">BRUN, Y.; HOLMES, R.; ERNST, M. D.; NOTKIN, D. Proactive detection of collaboration conflicts. In: ACM SIGSOFT SYMPOSIUM AND EUROPEAN CONFERENCE ON FOUNDATIONS OF SOFTWARE ENGINEERING (ESEC/FSE’11), Sep. 2011, New York, NY, USA: ACM, Sep. 2011. p. 168–178. </w:t>
      </w:r>
    </w:p>
    <w:p w14:paraId="2F10F0F0" w14:textId="77777777" w:rsidR="008D2EC0" w:rsidRPr="006E4D49" w:rsidRDefault="008D2EC0" w:rsidP="008D2EC0">
      <w:pPr>
        <w:pStyle w:val="Bibliography"/>
        <w:rPr>
          <w:rFonts w:cs="Times New Roman"/>
          <w:lang w:val="en-US"/>
        </w:rPr>
      </w:pPr>
      <w:r w:rsidRPr="006E4D49">
        <w:rPr>
          <w:rFonts w:cs="Times New Roman"/>
          <w:lang w:val="en-US"/>
        </w:rPr>
        <w:t xml:space="preserve">CEDERQVIST, P. </w:t>
      </w:r>
      <w:r w:rsidRPr="006E4D49">
        <w:rPr>
          <w:rFonts w:cs="Times New Roman"/>
          <w:i/>
          <w:iCs/>
          <w:lang w:val="en-US"/>
        </w:rPr>
        <w:t>Version Management with CVS</w:t>
      </w:r>
      <w:r w:rsidRPr="006E4D49">
        <w:rPr>
          <w:rFonts w:cs="Times New Roman"/>
          <w:lang w:val="en-US"/>
        </w:rPr>
        <w:t xml:space="preserve">. [N.A.]: Free Software Foundation, 2005. </w:t>
      </w:r>
    </w:p>
    <w:p w14:paraId="37F7F02B" w14:textId="77777777" w:rsidR="008D2EC0" w:rsidRPr="006E4D49" w:rsidRDefault="008D2EC0" w:rsidP="008D2EC0">
      <w:pPr>
        <w:pStyle w:val="Bibliography"/>
        <w:rPr>
          <w:rFonts w:cs="Times New Roman"/>
          <w:lang w:val="en-US"/>
          <w:rPrChange w:id="242" w:author="Leonardo Murta" w:date="2014-12-24T17:02:00Z">
            <w:rPr>
              <w:rFonts w:cs="Times New Roman"/>
            </w:rPr>
          </w:rPrChange>
        </w:rPr>
      </w:pPr>
      <w:r w:rsidRPr="006E4D49">
        <w:rPr>
          <w:rFonts w:cs="Times New Roman"/>
          <w:lang w:val="en-US"/>
        </w:rPr>
        <w:t xml:space="preserve">CHACON, S. </w:t>
      </w:r>
      <w:r w:rsidRPr="006E4D49">
        <w:rPr>
          <w:rFonts w:cs="Times New Roman"/>
          <w:i/>
          <w:iCs/>
          <w:lang w:val="en-US"/>
        </w:rPr>
        <w:t>Pro Git</w:t>
      </w:r>
      <w:r w:rsidRPr="006E4D49">
        <w:rPr>
          <w:rFonts w:cs="Times New Roman"/>
          <w:lang w:val="en-US"/>
        </w:rPr>
        <w:t xml:space="preserve">. 1. ed. Berkeley, CA, USA: Apress, 2009. </w:t>
      </w:r>
    </w:p>
    <w:p w14:paraId="3DC57850" w14:textId="77777777" w:rsidR="008D2EC0" w:rsidRPr="006E4D49" w:rsidRDefault="008D2EC0" w:rsidP="008D2EC0">
      <w:pPr>
        <w:pStyle w:val="Bibliography"/>
        <w:rPr>
          <w:rFonts w:cs="Times New Roman"/>
          <w:lang w:val="en-US"/>
        </w:rPr>
      </w:pPr>
      <w:r w:rsidRPr="006E4D49">
        <w:rPr>
          <w:rFonts w:cs="Times New Roman"/>
          <w:lang w:val="en-US"/>
        </w:rPr>
        <w:t xml:space="preserve">COLLINS-SUSSMAN, B.; FITZPATRICK, B. W.; PILATO, C. M. </w:t>
      </w:r>
      <w:r w:rsidRPr="006E4D49">
        <w:rPr>
          <w:rFonts w:cs="Times New Roman"/>
          <w:i/>
          <w:iCs/>
          <w:lang w:val="en-US"/>
        </w:rPr>
        <w:t>Version Control with Subversion</w:t>
      </w:r>
      <w:r w:rsidRPr="006E4D49">
        <w:rPr>
          <w:rFonts w:cs="Times New Roman"/>
          <w:lang w:val="en-US"/>
        </w:rPr>
        <w:t xml:space="preserve">. Stanford, CA, USA: Compiled from r4849, 2011. </w:t>
      </w:r>
    </w:p>
    <w:p w14:paraId="5BA574F8" w14:textId="77777777" w:rsidR="008D2EC0" w:rsidRPr="006E4D49" w:rsidRDefault="008D2EC0" w:rsidP="008D2EC0">
      <w:pPr>
        <w:pStyle w:val="Bibliography"/>
        <w:rPr>
          <w:rFonts w:cs="Times New Roman"/>
          <w:lang w:val="en-US"/>
        </w:rPr>
      </w:pPr>
      <w:r w:rsidRPr="006E4D49">
        <w:rPr>
          <w:rFonts w:cs="Times New Roman"/>
          <w:lang w:val="en-US"/>
        </w:rPr>
        <w:t xml:space="preserve">DA SILVA, I. A.; CHEN, P. H.; VAN DER WESTHUIZEN, C.; RIPLEY, R. M.; VAN DER HOEK, A. Lighthouse: coordination through emerging design. In: WORKSHOP ON ECLIPSE TECHNOLOGY EXCHANGE (OOPSLA ’06), Oct. 2006, New York, NY, USA: ACM, Oct. 2006. p. 11–15. </w:t>
      </w:r>
    </w:p>
    <w:p w14:paraId="75853B1D" w14:textId="77777777" w:rsidR="008D2EC0" w:rsidRPr="006E4D49" w:rsidRDefault="008D2EC0" w:rsidP="008D2EC0">
      <w:pPr>
        <w:pStyle w:val="Bibliography"/>
        <w:rPr>
          <w:rFonts w:cs="Times New Roman"/>
          <w:lang w:val="en-US"/>
        </w:rPr>
      </w:pPr>
      <w:r w:rsidRPr="006E4D49">
        <w:rPr>
          <w:rFonts w:cs="Times New Roman"/>
          <w:lang w:val="en-US"/>
        </w:rPr>
        <w:t xml:space="preserve">DOURISH, P.; BELLOTTI, V. Awareness and Coordination in Shared Workspaces. In: ACM CONFERENCE ON COMPUTER-SUPPORTED COOPERATIVE WORK (CSCW ’92), 1992, New York, NY, USA: ACM, 1992. p. 107–114. </w:t>
      </w:r>
    </w:p>
    <w:p w14:paraId="1339AC64" w14:textId="77777777" w:rsidR="008D2EC0" w:rsidRPr="006E4D49" w:rsidRDefault="008D2EC0" w:rsidP="008D2EC0">
      <w:pPr>
        <w:pStyle w:val="Bibliography"/>
        <w:rPr>
          <w:rFonts w:cs="Times New Roman"/>
          <w:lang w:val="en-US"/>
        </w:rPr>
      </w:pPr>
      <w:r w:rsidRPr="006E4D49">
        <w:rPr>
          <w:rFonts w:cs="Times New Roman"/>
          <w:lang w:val="en-US"/>
        </w:rPr>
        <w:t xml:space="preserve">ECLIPSE FOUNDATION. </w:t>
      </w:r>
      <w:r w:rsidRPr="006E4D49">
        <w:rPr>
          <w:rFonts w:cs="Times New Roman"/>
          <w:i/>
          <w:iCs/>
          <w:lang w:val="en-US"/>
        </w:rPr>
        <w:t>The Open Source Developer Report - 2013 Eclipse Community Survey</w:t>
      </w:r>
      <w:r w:rsidRPr="006E4D49">
        <w:rPr>
          <w:rFonts w:cs="Times New Roman"/>
          <w:lang w:val="en-US"/>
        </w:rPr>
        <w:t>. Survey. San Francisco, CA, USA: Eclipse Foundation, Jun. 2013.</w:t>
      </w:r>
    </w:p>
    <w:p w14:paraId="26973EB0" w14:textId="77777777" w:rsidR="008D2EC0" w:rsidRPr="006E4D49" w:rsidRDefault="008D2EC0" w:rsidP="008D2EC0">
      <w:pPr>
        <w:pStyle w:val="Bibliography"/>
        <w:rPr>
          <w:rFonts w:cs="Times New Roman"/>
          <w:lang w:val="en-US"/>
        </w:rPr>
      </w:pPr>
      <w:r w:rsidRPr="006E4D49">
        <w:rPr>
          <w:rFonts w:cs="Times New Roman"/>
          <w:lang w:val="en-US"/>
        </w:rPr>
        <w:t xml:space="preserve">ESTUBLIER, J. Software configuration management: a roadmap. In: INTERNATION CONFERENCE ON SOFTWARE ENGINEERING (ICSE ’00), May 2000, New York, NY, USA: ACM, May 2000. p. 279–289. </w:t>
      </w:r>
    </w:p>
    <w:p w14:paraId="134CAEEC" w14:textId="77777777" w:rsidR="008D2EC0" w:rsidRPr="006E4D49" w:rsidRDefault="008D2EC0" w:rsidP="008D2EC0">
      <w:pPr>
        <w:pStyle w:val="Bibliography"/>
        <w:rPr>
          <w:rFonts w:cs="Times New Roman"/>
          <w:lang w:val="en-US"/>
        </w:rPr>
      </w:pPr>
      <w:r w:rsidRPr="006E4D49">
        <w:rPr>
          <w:rFonts w:cs="Times New Roman"/>
          <w:lang w:val="en-US"/>
        </w:rPr>
        <w:t xml:space="preserve">GUMM, D.-C. Distribution Dimensions in Software Development Projects: A Taxonomy. </w:t>
      </w:r>
      <w:r w:rsidRPr="006E4D49">
        <w:rPr>
          <w:rFonts w:cs="Times New Roman"/>
          <w:i/>
          <w:iCs/>
          <w:lang w:val="en-US"/>
        </w:rPr>
        <w:t>IEEE Software</w:t>
      </w:r>
      <w:r w:rsidRPr="006E4D49">
        <w:rPr>
          <w:rFonts w:cs="Times New Roman"/>
          <w:lang w:val="en-US"/>
        </w:rPr>
        <w:t>, v. 23, n. 5, p. 45–51, Sep. 2006.</w:t>
      </w:r>
    </w:p>
    <w:p w14:paraId="7FDF440F" w14:textId="77777777" w:rsidR="008D2EC0" w:rsidRPr="006E4D49" w:rsidRDefault="008D2EC0" w:rsidP="008D2EC0">
      <w:pPr>
        <w:pStyle w:val="Bibliography"/>
        <w:rPr>
          <w:rFonts w:cs="Times New Roman"/>
          <w:lang w:val="en-US"/>
        </w:rPr>
      </w:pPr>
      <w:r w:rsidRPr="006E4D49">
        <w:rPr>
          <w:rFonts w:cs="Times New Roman"/>
          <w:lang w:val="en-US"/>
        </w:rPr>
        <w:t xml:space="preserve">O’SULLIVAN, B. Making sense of revision-control systems. </w:t>
      </w:r>
      <w:r w:rsidRPr="006E4D49">
        <w:rPr>
          <w:rFonts w:cs="Times New Roman"/>
          <w:i/>
          <w:iCs/>
          <w:lang w:val="en-US"/>
        </w:rPr>
        <w:t>Communications of the ACM</w:t>
      </w:r>
      <w:r w:rsidRPr="006E4D49">
        <w:rPr>
          <w:rFonts w:cs="Times New Roman"/>
          <w:lang w:val="en-US"/>
        </w:rPr>
        <w:t>, v. 52, n. 9, p. 56–62, Sep. 2009a.</w:t>
      </w:r>
    </w:p>
    <w:p w14:paraId="3342F9B9" w14:textId="77777777" w:rsidR="008D2EC0" w:rsidRPr="006E4D49" w:rsidRDefault="008D2EC0" w:rsidP="008D2EC0">
      <w:pPr>
        <w:pStyle w:val="Bibliography"/>
        <w:rPr>
          <w:rFonts w:cs="Times New Roman"/>
          <w:lang w:val="en-US"/>
          <w:rPrChange w:id="243" w:author="Leonardo Murta" w:date="2014-12-24T17:02:00Z">
            <w:rPr>
              <w:rFonts w:cs="Times New Roman"/>
            </w:rPr>
          </w:rPrChange>
        </w:rPr>
      </w:pPr>
      <w:r w:rsidRPr="006E4D49">
        <w:rPr>
          <w:rFonts w:cs="Times New Roman"/>
          <w:lang w:val="en-US"/>
        </w:rPr>
        <w:t xml:space="preserve">O’SULLIVAN, B. </w:t>
      </w:r>
      <w:r w:rsidRPr="006E4D49">
        <w:rPr>
          <w:rFonts w:cs="Times New Roman"/>
          <w:i/>
          <w:iCs/>
          <w:lang w:val="en-US"/>
        </w:rPr>
        <w:t>Mercurial: The Definitive Guide</w:t>
      </w:r>
      <w:r w:rsidRPr="006E4D49">
        <w:rPr>
          <w:rFonts w:cs="Times New Roman"/>
          <w:lang w:val="en-US"/>
        </w:rPr>
        <w:t xml:space="preserve">. 1. ed. Sebastopol, CA, USA: O’Reilly Media, 2009b. </w:t>
      </w:r>
    </w:p>
    <w:p w14:paraId="2B72F4DE" w14:textId="77777777" w:rsidR="008D2EC0" w:rsidRPr="006E4D49" w:rsidRDefault="008D2EC0" w:rsidP="008D2EC0">
      <w:pPr>
        <w:pStyle w:val="Bibliography"/>
        <w:rPr>
          <w:rFonts w:cs="Times New Roman"/>
          <w:lang w:val="en-US"/>
        </w:rPr>
      </w:pPr>
      <w:r w:rsidRPr="006E4D49">
        <w:rPr>
          <w:rFonts w:cs="Times New Roman"/>
          <w:lang w:val="en-US"/>
        </w:rPr>
        <w:t xml:space="preserve">PERRY, D. E.; SIY, H. P.; VOTTA, L. G. Parallel changes in large scale software development: an observational case study. In: INTERNATIONAL CONFERENCE ON SOFTWARE ENGINEERING (ICSE 98’), Apr. 1998, Washington, DC, USA: IEEE Computer Society, Apr. 1998. p. 251–260. </w:t>
      </w:r>
    </w:p>
    <w:p w14:paraId="7428A723" w14:textId="77777777" w:rsidR="008D2EC0" w:rsidRPr="006E4D49" w:rsidRDefault="008D2EC0" w:rsidP="008D2EC0">
      <w:pPr>
        <w:pStyle w:val="Bibliography"/>
        <w:rPr>
          <w:rFonts w:cs="Times New Roman"/>
          <w:lang w:val="en-US"/>
        </w:rPr>
      </w:pPr>
      <w:r w:rsidRPr="006E4D49">
        <w:rPr>
          <w:rFonts w:cs="Times New Roman"/>
          <w:lang w:val="en-US"/>
        </w:rPr>
        <w:t xml:space="preserve">ROCHKIND, M. J. The source code control system. </w:t>
      </w:r>
      <w:r w:rsidRPr="006E4D49">
        <w:rPr>
          <w:rFonts w:cs="Times New Roman"/>
          <w:i/>
          <w:iCs/>
          <w:lang w:val="en-US"/>
        </w:rPr>
        <w:t>IEEE Transactions on Software Engineering. (TSE)</w:t>
      </w:r>
      <w:r w:rsidRPr="006E4D49">
        <w:rPr>
          <w:rFonts w:cs="Times New Roman"/>
          <w:lang w:val="en-US"/>
        </w:rPr>
        <w:t>, v. 1, n. 4, p. 364–470, Dec. 1975.</w:t>
      </w:r>
    </w:p>
    <w:p w14:paraId="56A0D649" w14:textId="77777777" w:rsidR="008D2EC0" w:rsidRPr="006E4D49" w:rsidRDefault="008D2EC0" w:rsidP="008D2EC0">
      <w:pPr>
        <w:pStyle w:val="Bibliography"/>
        <w:rPr>
          <w:rFonts w:cs="Times New Roman"/>
          <w:lang w:val="en-US"/>
        </w:rPr>
      </w:pPr>
      <w:r w:rsidRPr="006E4D49">
        <w:rPr>
          <w:rFonts w:cs="Times New Roman"/>
          <w:lang w:val="en-US"/>
        </w:rPr>
        <w:t xml:space="preserve">TICHY, W. RCS: A system for version control. </w:t>
      </w:r>
      <w:r w:rsidRPr="006E4D49">
        <w:rPr>
          <w:rFonts w:cs="Times New Roman"/>
          <w:i/>
          <w:iCs/>
          <w:lang w:val="en-US"/>
        </w:rPr>
        <w:t>Software - Practice and Experience</w:t>
      </w:r>
      <w:r w:rsidRPr="006E4D49">
        <w:rPr>
          <w:rFonts w:cs="Times New Roman"/>
          <w:lang w:val="en-US"/>
        </w:rPr>
        <w:t>, v. 15, n. 7, p. 637–654, 1985.</w:t>
      </w:r>
    </w:p>
    <w:p w14:paraId="73499000" w14:textId="77777777" w:rsidR="008D2EC0" w:rsidRPr="006E4D49" w:rsidRDefault="008D2EC0" w:rsidP="008D2EC0">
      <w:pPr>
        <w:pStyle w:val="Bibliography"/>
        <w:rPr>
          <w:rFonts w:cs="Times New Roman"/>
          <w:lang w:val="en-US"/>
          <w:rPrChange w:id="244" w:author="Leonardo Murta" w:date="2014-12-24T17:02:00Z">
            <w:rPr>
              <w:rFonts w:cs="Times New Roman"/>
            </w:rPr>
          </w:rPrChange>
        </w:rPr>
      </w:pPr>
      <w:r w:rsidRPr="006E4D49">
        <w:rPr>
          <w:rFonts w:cs="Times New Roman"/>
          <w:lang w:val="en-US"/>
        </w:rPr>
        <w:t xml:space="preserve">WALRAD, C.; STROM, D. The importance of branching models in SCM. </w:t>
      </w:r>
      <w:r w:rsidRPr="006E4D49">
        <w:rPr>
          <w:rFonts w:cs="Times New Roman"/>
          <w:i/>
          <w:iCs/>
          <w:lang w:val="en-US"/>
          <w:rPrChange w:id="245" w:author="Leonardo Murta" w:date="2014-12-24T17:02:00Z">
            <w:rPr>
              <w:rFonts w:cs="Times New Roman"/>
              <w:i/>
              <w:iCs/>
            </w:rPr>
          </w:rPrChange>
        </w:rPr>
        <w:t>IEEE Computer</w:t>
      </w:r>
      <w:r w:rsidRPr="006E4D49">
        <w:rPr>
          <w:rFonts w:cs="Times New Roman"/>
          <w:lang w:val="en-US"/>
          <w:rPrChange w:id="246" w:author="Leonardo Murta" w:date="2014-12-24T17:02:00Z">
            <w:rPr>
              <w:rFonts w:cs="Times New Roman"/>
            </w:rPr>
          </w:rPrChange>
        </w:rPr>
        <w:t>, v. 35, n. 9, p. 31 – 38, Sep. 2002.</w:t>
      </w:r>
    </w:p>
    <w:p w14:paraId="682635E6" w14:textId="77777777" w:rsidR="00895E77" w:rsidRPr="006E4D49" w:rsidRDefault="00871856" w:rsidP="00871856">
      <w:pPr>
        <w:pStyle w:val="RefernciasBibliogrficas"/>
        <w:ind w:left="0" w:firstLine="0"/>
        <w:rPr>
          <w:lang w:val="en-US"/>
        </w:rPr>
      </w:pPr>
      <w:r w:rsidRPr="00DE0DF6">
        <w:rPr>
          <w:lang w:val="en-US"/>
        </w:rPr>
        <w:fldChar w:fldCharType="end"/>
      </w:r>
    </w:p>
    <w:sectPr w:rsidR="00895E77" w:rsidRPr="006E4D49" w:rsidSect="001C7BBB">
      <w:headerReference w:type="default" r:id="rId11"/>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Leonardo Murta" w:date="2014-12-24T17:28:00Z" w:initials="LM">
    <w:p w14:paraId="52CF7572" w14:textId="647EDBF1" w:rsidR="0016195D" w:rsidRDefault="0016195D">
      <w:pPr>
        <w:pStyle w:val="CommentText"/>
      </w:pPr>
      <w:r>
        <w:rPr>
          <w:rStyle w:val="CommentReference"/>
        </w:rPr>
        <w:annotationRef/>
      </w:r>
      <w:r>
        <w:t>Aqui deveria ser só (2002). Reveja todas as citações diretas e corrija.</w:t>
      </w:r>
    </w:p>
  </w:comment>
  <w:comment w:id="140" w:author="Leonardo Murta" w:date="2014-12-24T17:31:00Z" w:initials="LM">
    <w:p w14:paraId="794B6006" w14:textId="1F1BD3A8" w:rsidR="0016195D" w:rsidRDefault="0016195D">
      <w:pPr>
        <w:pStyle w:val="CommentText"/>
      </w:pPr>
      <w:r>
        <w:rPr>
          <w:rStyle w:val="CommentReference"/>
        </w:rPr>
        <w:annotationRef/>
      </w:r>
      <w:r>
        <w:t>Seu leitor pode não conhecer DVCS. No capítulo 2 ele conhecerá, mas pode ser tarde demais para entender a sua argumentação aqui. Que tal colocar um parágrafo (logo após o 2</w:t>
      </w:r>
      <w:r w:rsidRPr="00C06F71">
        <w:rPr>
          <w:vertAlign w:val="superscript"/>
        </w:rPr>
        <w:t>o</w:t>
      </w:r>
      <w:r>
        <w:t xml:space="preserve">?) explicando brevemente como é o ciclo de trabalho com DVCS? </w:t>
      </w:r>
    </w:p>
  </w:comment>
  <w:comment w:id="152" w:author="Leonardo Murta" w:date="2014-12-24T17:40:00Z" w:initials="LM">
    <w:p w14:paraId="2B013477" w14:textId="7503BC8A" w:rsidR="0016195D" w:rsidRDefault="0016195D">
      <w:pPr>
        <w:pStyle w:val="CommentText"/>
      </w:pPr>
      <w:r>
        <w:rPr>
          <w:rStyle w:val="CommentReference"/>
        </w:rPr>
        <w:annotationRef/>
      </w:r>
      <w:r>
        <w:t xml:space="preserve">Completa ou parcial? </w:t>
      </w:r>
    </w:p>
  </w:comment>
  <w:comment w:id="162" w:author="Leonardo Murta" w:date="2014-12-24T17:45:00Z" w:initials="LM">
    <w:p w14:paraId="616B4395" w14:textId="2F962120" w:rsidR="0016195D" w:rsidRDefault="0016195D">
      <w:pPr>
        <w:pStyle w:val="CommentText"/>
      </w:pPr>
      <w:r>
        <w:rPr>
          <w:rStyle w:val="CommentReference"/>
        </w:rPr>
        <w:annotationRef/>
      </w:r>
      <w:r>
        <w:t>Usar citação direta. Revisar todo o restante.</w:t>
      </w:r>
    </w:p>
  </w:comment>
  <w:comment w:id="163" w:author="Leonardo Murta" w:date="2014-12-24T17:46:00Z" w:initials="LM">
    <w:p w14:paraId="1E75EA46" w14:textId="6D62FB9A" w:rsidR="0016195D" w:rsidRDefault="0016195D">
      <w:pPr>
        <w:pStyle w:val="CommentText"/>
      </w:pPr>
      <w:r>
        <w:rPr>
          <w:rStyle w:val="CommentReference"/>
        </w:rPr>
        <w:annotationRef/>
      </w:r>
      <w:r>
        <w:t>Aqui seria melhor citar as abordagens e fazer uma discussão um pouco mais profunda. Por que “most”? Qual é a abordagem que resolve o problema? Por que não se pode usar ela no lugar da sua?</w:t>
      </w:r>
    </w:p>
  </w:comment>
  <w:comment w:id="164" w:author="Leonardo Murta" w:date="2014-12-24T17:48:00Z" w:initials="LM">
    <w:p w14:paraId="095B22C9" w14:textId="3EAD52FD" w:rsidR="0016195D" w:rsidRDefault="0016195D">
      <w:pPr>
        <w:pStyle w:val="CommentText"/>
      </w:pPr>
      <w:r>
        <w:rPr>
          <w:rStyle w:val="CommentReference"/>
        </w:rPr>
        <w:annotationRef/>
      </w:r>
      <w:r>
        <w:t>Isso aqui parece contraditório. Se Clone é um conceito de DVCS, como a maioria que trata de clone é focada em CVCS? Além disso, quais são essas que tratam de diferentes ramos? As que eu conheço se prendem ao mesmo ramo.</w:t>
      </w:r>
    </w:p>
  </w:comment>
  <w:comment w:id="165" w:author="Leonardo Murta" w:date="2014-12-24T17:48:00Z" w:initials="LM">
    <w:p w14:paraId="01D2DAFC" w14:textId="373637C1" w:rsidR="0016195D" w:rsidRDefault="0016195D">
      <w:pPr>
        <w:pStyle w:val="CommentText"/>
      </w:pPr>
      <w:r>
        <w:rPr>
          <w:rStyle w:val="CommentReference"/>
        </w:rPr>
        <w:annotationRef/>
      </w:r>
      <w:r>
        <w:t>Quais? Seja mais preciso e profundo.</w:t>
      </w:r>
    </w:p>
  </w:comment>
  <w:comment w:id="166" w:author="Leonardo Murta" w:date="2014-12-24T17:49:00Z" w:initials="LM">
    <w:p w14:paraId="2638B648" w14:textId="0E979308" w:rsidR="0016195D" w:rsidRDefault="0016195D">
      <w:pPr>
        <w:pStyle w:val="CommentText"/>
      </w:pPr>
      <w:r>
        <w:rPr>
          <w:rStyle w:val="CommentReference"/>
        </w:rPr>
        <w:annotationRef/>
      </w:r>
      <w:r>
        <w:t>Por que extensível?</w:t>
      </w:r>
    </w:p>
  </w:comment>
  <w:comment w:id="170" w:author="Leonardo Murta" w:date="2014-12-24T17:52:00Z" w:initials="LM">
    <w:p w14:paraId="1957EAFB" w14:textId="424B88D2" w:rsidR="0016195D" w:rsidRDefault="0016195D">
      <w:pPr>
        <w:pStyle w:val="CommentText"/>
      </w:pPr>
      <w:r>
        <w:rPr>
          <w:rStyle w:val="CommentReference"/>
        </w:rPr>
        <w:annotationRef/>
      </w:r>
      <w:r>
        <w:t>Acho que há uma confusão de termos aqui. Vc primeiro fala de “diferentes clones de um repositório”, mas depois fala de como a evolução de um repositório se compara com outros do projeto. Ou seja, um projeto tem N repositórios, e um repositório tem M clones? Não deve ser isso, mas é isso que o texto está falando. Repositório está com dois papéis em diferentes momentos: projeto e clone.</w:t>
      </w:r>
    </w:p>
  </w:comment>
  <w:comment w:id="171" w:author="Leonardo Murta" w:date="2014-12-24T17:52:00Z" w:initials="LM">
    <w:p w14:paraId="5CCEBC4F" w14:textId="62BE3021" w:rsidR="0016195D" w:rsidRDefault="0016195D">
      <w:pPr>
        <w:pStyle w:val="CommentText"/>
      </w:pPr>
      <w:r>
        <w:rPr>
          <w:rStyle w:val="CommentReference"/>
        </w:rPr>
        <w:annotationRef/>
      </w:r>
      <w:r>
        <w:t>Por que?</w:t>
      </w:r>
    </w:p>
  </w:comment>
  <w:comment w:id="172" w:author="Leonardo Murta" w:date="2014-12-24T17:53:00Z" w:initials="LM">
    <w:p w14:paraId="081E82A1" w14:textId="39F16C53" w:rsidR="0016195D" w:rsidRDefault="0016195D">
      <w:pPr>
        <w:pStyle w:val="CommentText"/>
      </w:pPr>
      <w:r>
        <w:rPr>
          <w:rStyle w:val="CommentReference"/>
        </w:rPr>
        <w:annotationRef/>
      </w:r>
      <w:r>
        <w:t>Acho que isso é uma das N razões de se ter essa informação. Que tal enumerar todas?</w:t>
      </w:r>
    </w:p>
  </w:comment>
  <w:comment w:id="174" w:author="Leonardo Murta" w:date="2014-12-24T17:59:00Z" w:initials="LM">
    <w:p w14:paraId="1D19C0C5" w14:textId="77777777" w:rsidR="0016195D" w:rsidRDefault="0016195D">
      <w:pPr>
        <w:pStyle w:val="CommentText"/>
      </w:pPr>
      <w:r>
        <w:rPr>
          <w:rStyle w:val="CommentReference"/>
        </w:rPr>
        <w:annotationRef/>
      </w:r>
      <w:r>
        <w:t>Acho que isso aqui pode ser melhor trabalhado. Da forma que está, parece que vc quer responder a essas perguntas no seu trabalho. Contudo, vc quer fazer um ferramental que seja capaz de responder a essas perguntas para um dado projeto.</w:t>
      </w:r>
    </w:p>
    <w:p w14:paraId="5B7979A8" w14:textId="77777777" w:rsidR="0016195D" w:rsidRDefault="0016195D">
      <w:pPr>
        <w:pStyle w:val="CommentText"/>
      </w:pPr>
    </w:p>
    <w:p w14:paraId="7DD58850" w14:textId="27C48A02" w:rsidR="0016195D" w:rsidRDefault="0016195D" w:rsidP="004E1E13">
      <w:pPr>
        <w:pStyle w:val="CommentText"/>
      </w:pPr>
      <w:r>
        <w:t>Sendo assim, acho melhor remover esse título de seção (research question, pois isso induz uma percepção equivocada) e passar esse texto para a seção anterior, deixando claro que as 3 primeiras são questões que devem ser respondidas pelo ferramental que vc construiu (requisito funcional), e colocando a quarta como um requisito não funcional ou algo assim.</w:t>
      </w:r>
    </w:p>
  </w:comment>
  <w:comment w:id="176" w:author="Leonardo Murta" w:date="2014-12-24T18:01:00Z" w:initials="LM">
    <w:p w14:paraId="282C4438" w14:textId="7F2AE900" w:rsidR="0016195D" w:rsidRDefault="0016195D">
      <w:pPr>
        <w:pStyle w:val="CommentText"/>
      </w:pPr>
      <w:r>
        <w:rPr>
          <w:rStyle w:val="CommentReference"/>
        </w:rPr>
        <w:annotationRef/>
      </w:r>
      <w:r>
        <w:t>Estou achando muito repetitivo. Leia o Goal e leia aqui. Parece falar a mesma coisa. Que tal migrar o que está aqui para lá?</w:t>
      </w:r>
    </w:p>
    <w:p w14:paraId="40CC782B" w14:textId="77777777" w:rsidR="0016195D" w:rsidRDefault="0016195D">
      <w:pPr>
        <w:pStyle w:val="CommentText"/>
      </w:pPr>
    </w:p>
    <w:p w14:paraId="2C39ADF8" w14:textId="3F389079" w:rsidR="0016195D" w:rsidRDefault="0016195D">
      <w:pPr>
        <w:pStyle w:val="CommentText"/>
      </w:pPr>
      <w:r>
        <w:t>No geral, quando vejo seção de 1 parágrafo, já suspeito de ter algo errado.</w:t>
      </w:r>
    </w:p>
  </w:comment>
  <w:comment w:id="179" w:author="Leonardo Murta" w:date="2014-12-24T18:03:00Z" w:initials="LM">
    <w:p w14:paraId="780B52B0" w14:textId="0FA6CBF8" w:rsidR="0016195D" w:rsidRDefault="0016195D">
      <w:pPr>
        <w:pStyle w:val="CommentText"/>
      </w:pPr>
      <w:r>
        <w:rPr>
          <w:rStyle w:val="CommentReference"/>
        </w:rPr>
        <w:annotationRef/>
      </w:r>
      <w:r>
        <w:t>Já falou várias vezes que é extensível, mas a motivação não deixou claro por que essa feature é necessária, e o restante do texto não dá dica de como seria essa extensibilidade. Será que a venda é por esse caminho? Vc de fato investiu em interfaces e procedimentos para viabilizar extensão? Ou seja, fica claro no restante do texto o que alguém precisa fazer para estender a sua abordagem? Eu acho que não investiria por aí.</w:t>
      </w:r>
    </w:p>
  </w:comment>
  <w:comment w:id="180" w:author="Leonardo Murta" w:date="2014-12-24T18:05:00Z" w:initials="LM">
    <w:p w14:paraId="1D690E78" w14:textId="1D62A54E" w:rsidR="0016195D" w:rsidRDefault="0016195D">
      <w:pPr>
        <w:pStyle w:val="CommentText"/>
      </w:pPr>
      <w:r>
        <w:rPr>
          <w:rStyle w:val="CommentReference"/>
        </w:rPr>
        <w:annotationRef/>
      </w:r>
      <w:r>
        <w:t>Isso poderia entrar nos bullets que comentei em goal.</w:t>
      </w:r>
    </w:p>
  </w:comment>
  <w:comment w:id="181" w:author="Leonardo Murta" w:date="2014-12-24T18:06:00Z" w:initials="LM">
    <w:p w14:paraId="6C6C728E" w14:textId="14B4BFDA" w:rsidR="0016195D" w:rsidRDefault="0016195D">
      <w:pPr>
        <w:pStyle w:val="CommentText"/>
      </w:pPr>
      <w:r>
        <w:rPr>
          <w:rStyle w:val="CommentReference"/>
        </w:rPr>
        <w:annotationRef/>
      </w:r>
      <w:r>
        <w:t>Isso está muito subjetivo para mim. Aprofundamos isso no restante do texto? Se sim, trabalhe melhor a venda. Se não, tire o foco dessa linha, pois vai gerar uma expectativa equivocada.</w:t>
      </w:r>
    </w:p>
  </w:comment>
  <w:comment w:id="182" w:author="Leonardo Murta" w:date="2014-12-24T18:04:00Z" w:initials="LM">
    <w:p w14:paraId="23E0BB00" w14:textId="5A4ED5B3" w:rsidR="0016195D" w:rsidRDefault="0016195D">
      <w:pPr>
        <w:pStyle w:val="CommentText"/>
      </w:pPr>
      <w:r>
        <w:rPr>
          <w:rStyle w:val="CommentReference"/>
        </w:rPr>
        <w:annotationRef/>
      </w:r>
      <w:r>
        <w:t>Você faz isso ou rodou algum experimento que mostra a viabilidade/utilidade disso? Se não, é melhor tirar daqui e discutir somente em trabalhos futuros, em mais detalhes.</w:t>
      </w:r>
    </w:p>
  </w:comment>
  <w:comment w:id="197" w:author="Leonardo Murta" w:date="2014-12-24T18:08:00Z" w:initials="LM">
    <w:p w14:paraId="01A43C81" w14:textId="3686E4D2" w:rsidR="0016195D" w:rsidRDefault="0016195D">
      <w:pPr>
        <w:pStyle w:val="CommentText"/>
      </w:pPr>
      <w:r>
        <w:rPr>
          <w:rStyle w:val="CommentReference"/>
        </w:rPr>
        <w:annotationRef/>
      </w:r>
      <w:r>
        <w:t>Poderia já ter apresentado o nome da abordagem quando falou do goal.</w:t>
      </w:r>
    </w:p>
  </w:comment>
  <w:comment w:id="201" w:author="Leonardo Murta" w:date="2014-12-24T18:09:00Z" w:initials="LM">
    <w:p w14:paraId="70052CAF" w14:textId="0215E9C5" w:rsidR="0016195D" w:rsidRDefault="0016195D">
      <w:pPr>
        <w:pStyle w:val="CommentText"/>
      </w:pPr>
      <w:r>
        <w:rPr>
          <w:rStyle w:val="CommentReference"/>
        </w:rPr>
        <w:annotationRef/>
      </w:r>
      <w:r>
        <w:t>O que é isso? Não é óbvio para quem lê.</w:t>
      </w:r>
    </w:p>
  </w:comment>
  <w:comment w:id="211" w:author="Leonardo Murta" w:date="2014-12-24T18:16:00Z" w:initials="LM">
    <w:p w14:paraId="158519A1" w14:textId="05C22282" w:rsidR="0016195D" w:rsidRDefault="0016195D">
      <w:pPr>
        <w:pStyle w:val="CommentText"/>
      </w:pPr>
      <w:r>
        <w:rPr>
          <w:rStyle w:val="CommentReference"/>
        </w:rPr>
        <w:annotationRef/>
      </w:r>
      <w:r>
        <w:t xml:space="preserve">Garanta que vc está usando os temos clone e repository de forma consistente em todo o texto. Nunca use sinônimos no espaço do discurso, pois isso pode levar a confusão. </w:t>
      </w:r>
    </w:p>
  </w:comment>
  <w:comment w:id="215" w:author="Leonardo Murta" w:date="2014-12-24T18:19:00Z" w:initials="LM">
    <w:p w14:paraId="0C1A9A8E" w14:textId="7E8C524C" w:rsidR="0016195D" w:rsidRDefault="0016195D">
      <w:pPr>
        <w:pStyle w:val="CommentText"/>
      </w:pPr>
      <w:r>
        <w:rPr>
          <w:rStyle w:val="CommentReference"/>
        </w:rPr>
        <w:annotationRef/>
      </w:r>
      <w:r>
        <w:t>Como disse antes, acho furada vender isso como uma contribuição sua.</w:t>
      </w:r>
    </w:p>
  </w:comment>
  <w:comment w:id="217" w:author="Leonardo Murta" w:date="2014-12-24T18:21:00Z" w:initials="LM">
    <w:p w14:paraId="7C7632D5" w14:textId="109030A9" w:rsidR="0016195D" w:rsidRDefault="0016195D">
      <w:pPr>
        <w:pStyle w:val="CommentText"/>
      </w:pPr>
      <w:r>
        <w:rPr>
          <w:rStyle w:val="CommentReference"/>
        </w:rPr>
        <w:annotationRef/>
      </w:r>
      <w:r>
        <w:t xml:space="preserve">Desenvolva mais isso, vendendo seu peixe. </w:t>
      </w:r>
    </w:p>
  </w:comment>
  <w:comment w:id="221" w:author="Leonardo Murta" w:date="2014-12-24T18:22:00Z" w:initials="LM">
    <w:p w14:paraId="5A31A4BC" w14:textId="509E1365" w:rsidR="0016195D" w:rsidRDefault="0016195D">
      <w:pPr>
        <w:pStyle w:val="CommentText"/>
      </w:pPr>
      <w:r>
        <w:rPr>
          <w:rStyle w:val="CommentReference"/>
        </w:rPr>
        <w:annotationRef/>
      </w:r>
      <w:r>
        <w:t>Ref?</w:t>
      </w:r>
    </w:p>
  </w:comment>
  <w:comment w:id="223" w:author="Leonardo Murta" w:date="2014-12-24T18:22:00Z" w:initials="LM">
    <w:p w14:paraId="547BC3F6" w14:textId="654B0320" w:rsidR="0016195D" w:rsidRDefault="0016195D">
      <w:pPr>
        <w:pStyle w:val="CommentText"/>
      </w:pPr>
      <w:r>
        <w:rPr>
          <w:rStyle w:val="CommentReference"/>
        </w:rPr>
        <w:annotationRef/>
      </w:r>
      <w:r>
        <w:t>Tens? Hundreds?</w:t>
      </w:r>
    </w:p>
  </w:comment>
  <w:comment w:id="224" w:author="Leonardo Murta" w:date="2014-12-24T18:25:00Z" w:initials="LM">
    <w:p w14:paraId="1ED00413" w14:textId="2066C494" w:rsidR="0016195D" w:rsidRDefault="0016195D">
      <w:pPr>
        <w:pStyle w:val="CommentText"/>
      </w:pPr>
      <w:r>
        <w:rPr>
          <w:rStyle w:val="CommentReference"/>
        </w:rPr>
        <w:annotationRef/>
      </w:r>
      <w:r>
        <w:t>Será que vc não está confundindo o DyeVC com o deploy específico dele? Ou seja, faz parte da abordagem usar aquele servidor do Mongo ou aquilo foi um deploy que optamos fazer? Eu não venderia aquele serviço específico como parte da abordagem. Removeria essa parte marcada.</w:t>
      </w:r>
    </w:p>
  </w:comment>
  <w:comment w:id="227" w:author="Leonardo Murta" w:date="2014-12-24T18:26:00Z" w:initials="LM">
    <w:p w14:paraId="2E6F6178" w14:textId="1A9565EC" w:rsidR="0016195D" w:rsidRDefault="0016195D">
      <w:pPr>
        <w:pStyle w:val="CommentText"/>
      </w:pPr>
      <w:r>
        <w:rPr>
          <w:rStyle w:val="CommentReference"/>
        </w:rPr>
        <w:annotationRef/>
      </w:r>
      <w:r>
        <w:t>Acho que novamente, isso é uma limitação de deploy. Ajuste o código para podermos informar o servidor em um descritor ou algo assim. Aí seria possível fazer N deploys, caso necessário.</w:t>
      </w:r>
    </w:p>
  </w:comment>
  <w:comment w:id="231" w:author="Leonardo Murta" w:date="2014-12-24T18:29:00Z" w:initials="LM">
    <w:p w14:paraId="23EFDD43" w14:textId="685D8511" w:rsidR="0016195D" w:rsidRDefault="0016195D">
      <w:pPr>
        <w:pStyle w:val="CommentText"/>
      </w:pPr>
      <w:r>
        <w:rPr>
          <w:rStyle w:val="CommentReference"/>
        </w:rPr>
        <w:annotationRef/>
      </w:r>
      <w:r>
        <w:t>Esse conceito é novo ou já foi trabalhado no restante do texto?</w:t>
      </w:r>
    </w:p>
  </w:comment>
  <w:comment w:id="233" w:author="Leonardo Murta" w:date="2014-12-24T18:31:00Z" w:initials="LM">
    <w:p w14:paraId="4A085E9E" w14:textId="379AEA6F" w:rsidR="0016195D" w:rsidRDefault="0016195D">
      <w:pPr>
        <w:pStyle w:val="CommentText"/>
      </w:pPr>
      <w:r>
        <w:rPr>
          <w:rStyle w:val="CommentReference"/>
        </w:rPr>
        <w:annotationRef/>
      </w:r>
      <w:r>
        <w:t>Lembre que cada trabalho futuro poderia ser um novo mestrado, então tente trabalhar melhor as ideias, dizendo por que elas seriam úteis.</w:t>
      </w:r>
    </w:p>
  </w:comment>
  <w:comment w:id="237" w:author="Leonardo Murta" w:date="2014-12-24T18:32:00Z" w:initials="LM">
    <w:p w14:paraId="7051901C" w14:textId="3C15118A" w:rsidR="0016195D" w:rsidRDefault="0016195D">
      <w:pPr>
        <w:pStyle w:val="CommentText"/>
      </w:pPr>
      <w:r>
        <w:rPr>
          <w:rStyle w:val="CommentReference"/>
        </w:rPr>
        <w:annotationRef/>
      </w:r>
      <w:r>
        <w:t xml:space="preserve">Não consegui pegar bem o benefício disso, considerando os trabalhos relacionados. </w:t>
      </w:r>
    </w:p>
  </w:comment>
  <w:comment w:id="238" w:author="Leonardo Murta" w:date="2014-12-24T18:34:00Z" w:initials="LM">
    <w:p w14:paraId="34A68AF7" w14:textId="41C086F3" w:rsidR="009A21CF" w:rsidRDefault="009A21CF">
      <w:pPr>
        <w:pStyle w:val="CommentText"/>
      </w:pPr>
      <w:r>
        <w:rPr>
          <w:rStyle w:val="CommentReference"/>
        </w:rPr>
        <w:annotationRef/>
      </w:r>
      <w:r>
        <w:t>Normalmente coloco em trabalhos futuros o que daria outros mestrados: ou seja, coisas mais audaciosas. Esse tipo de fix eu colocaria nas limitações. Tente fazer um merge desse texto com o que já está lá, sobre escalabilidade.</w:t>
      </w:r>
    </w:p>
  </w:comment>
  <w:comment w:id="239" w:author="Leonardo Murta" w:date="2014-12-24T18:36:00Z" w:initials="LM">
    <w:p w14:paraId="3B9DF5DB" w14:textId="77777777" w:rsidR="000D1732" w:rsidRDefault="000D1732">
      <w:pPr>
        <w:pStyle w:val="CommentText"/>
      </w:pPr>
      <w:r>
        <w:rPr>
          <w:rStyle w:val="CommentReference"/>
        </w:rPr>
        <w:annotationRef/>
      </w:r>
      <w:r>
        <w:t>Tb achei bem operacional. Acho que poderia estar relacionado a uma limitação.</w:t>
      </w:r>
    </w:p>
    <w:p w14:paraId="76F65983" w14:textId="77777777" w:rsidR="000D1732" w:rsidRDefault="000D1732">
      <w:pPr>
        <w:pStyle w:val="CommentText"/>
      </w:pPr>
    </w:p>
    <w:p w14:paraId="7B22F24F" w14:textId="60D5E736" w:rsidR="000D1732" w:rsidRDefault="000D1732">
      <w:pPr>
        <w:pStyle w:val="CommentText"/>
      </w:pPr>
      <w:r>
        <w:t>Tente pensar de forma mais ampla aqui. Por exemplo, aquele problema de ordem de merge, que era a sua motivação inicial, poderia ser discutido aqui.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90B69" w14:textId="77777777" w:rsidR="0016195D" w:rsidRDefault="0016195D" w:rsidP="00EA4B57">
      <w:pPr>
        <w:spacing w:line="240" w:lineRule="auto"/>
      </w:pPr>
      <w:r>
        <w:separator/>
      </w:r>
    </w:p>
    <w:p w14:paraId="05F7A2A0" w14:textId="77777777" w:rsidR="0016195D" w:rsidRDefault="0016195D"/>
  </w:endnote>
  <w:endnote w:type="continuationSeparator" w:id="0">
    <w:p w14:paraId="484CBAB4" w14:textId="77777777" w:rsidR="0016195D" w:rsidRDefault="0016195D" w:rsidP="00EA4B57">
      <w:pPr>
        <w:spacing w:line="240" w:lineRule="auto"/>
      </w:pPr>
      <w:r>
        <w:continuationSeparator/>
      </w:r>
    </w:p>
    <w:p w14:paraId="42A37351" w14:textId="77777777" w:rsidR="0016195D" w:rsidRDefault="00161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CA8FC" w14:textId="77777777" w:rsidR="0016195D" w:rsidRDefault="0016195D" w:rsidP="00EA4B57">
      <w:pPr>
        <w:spacing w:line="240" w:lineRule="auto"/>
      </w:pPr>
      <w:r>
        <w:separator/>
      </w:r>
    </w:p>
    <w:p w14:paraId="524BA72F" w14:textId="77777777" w:rsidR="0016195D" w:rsidRDefault="0016195D"/>
  </w:footnote>
  <w:footnote w:type="continuationSeparator" w:id="0">
    <w:p w14:paraId="76CA6BFA" w14:textId="77777777" w:rsidR="0016195D" w:rsidRDefault="0016195D" w:rsidP="00EA4B57">
      <w:pPr>
        <w:spacing w:line="240" w:lineRule="auto"/>
      </w:pPr>
      <w:r>
        <w:continuationSeparator/>
      </w:r>
    </w:p>
    <w:p w14:paraId="4E9D5366" w14:textId="77777777" w:rsidR="0016195D" w:rsidRDefault="0016195D"/>
  </w:footnote>
  <w:footnote w:id="1">
    <w:p w14:paraId="012B230A" w14:textId="77777777" w:rsidR="0016195D" w:rsidRDefault="0016195D" w:rsidP="00924691">
      <w:pPr>
        <w:pStyle w:val="FootnoteText"/>
      </w:pPr>
      <w:r>
        <w:rPr>
          <w:rStyle w:val="FootnoteReference"/>
        </w:rPr>
        <w:footnoteRef/>
      </w:r>
      <w:r>
        <w:t xml:space="preserve"> Dye is commonly used in cells to observe the cell division process. As an analogy, DyeVC allows developers to observe how a Version Control repository evolved over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5981"/>
      <w:docPartObj>
        <w:docPartGallery w:val="Page Numbers (Top of Page)"/>
        <w:docPartUnique/>
      </w:docPartObj>
    </w:sdtPr>
    <w:sdtContent>
      <w:p w14:paraId="73965AA4" w14:textId="77777777" w:rsidR="0016195D" w:rsidRDefault="0016195D" w:rsidP="00BF7924">
        <w:pPr>
          <w:pStyle w:val="Header"/>
          <w:jc w:val="right"/>
        </w:pPr>
        <w:r>
          <w:fldChar w:fldCharType="begin"/>
        </w:r>
        <w:r>
          <w:instrText xml:space="preserve"> PAGE   \* MERGEFORMAT </w:instrText>
        </w:r>
        <w:r>
          <w:fldChar w:fldCharType="separate"/>
        </w:r>
        <w:r w:rsidR="000D1732">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Heading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abstractNum w:abstractNumId="9">
    <w:nsid w:val="7ED50365"/>
    <w:multiLevelType w:val="hybridMultilevel"/>
    <w:tmpl w:val="C51427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attachedTemplate r:id="rId1"/>
  <w:trackRevisions/>
  <w:defaultTabStop w:val="284"/>
  <w:hyphenationZone w:val="425"/>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14"/>
    <w:rsid w:val="00012A04"/>
    <w:rsid w:val="000238E0"/>
    <w:rsid w:val="00024212"/>
    <w:rsid w:val="000301C6"/>
    <w:rsid w:val="000331FD"/>
    <w:rsid w:val="00036EF7"/>
    <w:rsid w:val="00042F3B"/>
    <w:rsid w:val="0004676C"/>
    <w:rsid w:val="00046F42"/>
    <w:rsid w:val="000543B7"/>
    <w:rsid w:val="0005504E"/>
    <w:rsid w:val="0006531B"/>
    <w:rsid w:val="00071254"/>
    <w:rsid w:val="00072B38"/>
    <w:rsid w:val="000742E2"/>
    <w:rsid w:val="00076242"/>
    <w:rsid w:val="00083D88"/>
    <w:rsid w:val="00085E18"/>
    <w:rsid w:val="00086A0A"/>
    <w:rsid w:val="000919D2"/>
    <w:rsid w:val="00097A67"/>
    <w:rsid w:val="000B1D81"/>
    <w:rsid w:val="000B2499"/>
    <w:rsid w:val="000B44FA"/>
    <w:rsid w:val="000B5360"/>
    <w:rsid w:val="000C1F31"/>
    <w:rsid w:val="000C2164"/>
    <w:rsid w:val="000C6E7A"/>
    <w:rsid w:val="000D1732"/>
    <w:rsid w:val="000D179F"/>
    <w:rsid w:val="000F13BC"/>
    <w:rsid w:val="00102B16"/>
    <w:rsid w:val="00114E74"/>
    <w:rsid w:val="00115FCB"/>
    <w:rsid w:val="00116F68"/>
    <w:rsid w:val="001177D8"/>
    <w:rsid w:val="001221EB"/>
    <w:rsid w:val="0012702A"/>
    <w:rsid w:val="00130936"/>
    <w:rsid w:val="00142A8A"/>
    <w:rsid w:val="00144A67"/>
    <w:rsid w:val="001516CD"/>
    <w:rsid w:val="001526B5"/>
    <w:rsid w:val="00156567"/>
    <w:rsid w:val="00157801"/>
    <w:rsid w:val="0016195D"/>
    <w:rsid w:val="00164D5D"/>
    <w:rsid w:val="00170830"/>
    <w:rsid w:val="0018162B"/>
    <w:rsid w:val="001854C5"/>
    <w:rsid w:val="00190536"/>
    <w:rsid w:val="0019556A"/>
    <w:rsid w:val="001A4E9D"/>
    <w:rsid w:val="001B14BA"/>
    <w:rsid w:val="001B2940"/>
    <w:rsid w:val="001B5CBD"/>
    <w:rsid w:val="001B5E6A"/>
    <w:rsid w:val="001C019A"/>
    <w:rsid w:val="001C7BBB"/>
    <w:rsid w:val="001D3308"/>
    <w:rsid w:val="001D425B"/>
    <w:rsid w:val="001E2744"/>
    <w:rsid w:val="001E77C7"/>
    <w:rsid w:val="001F2C7C"/>
    <w:rsid w:val="00203594"/>
    <w:rsid w:val="00207A05"/>
    <w:rsid w:val="002116F2"/>
    <w:rsid w:val="0021402F"/>
    <w:rsid w:val="00215142"/>
    <w:rsid w:val="002305D6"/>
    <w:rsid w:val="00235282"/>
    <w:rsid w:val="00237733"/>
    <w:rsid w:val="00243116"/>
    <w:rsid w:val="00244FDB"/>
    <w:rsid w:val="00246521"/>
    <w:rsid w:val="002468B7"/>
    <w:rsid w:val="00246DD3"/>
    <w:rsid w:val="00264220"/>
    <w:rsid w:val="0027139B"/>
    <w:rsid w:val="00274BFA"/>
    <w:rsid w:val="0027507C"/>
    <w:rsid w:val="002830AC"/>
    <w:rsid w:val="00287FD9"/>
    <w:rsid w:val="00293D72"/>
    <w:rsid w:val="00296CBB"/>
    <w:rsid w:val="00297A56"/>
    <w:rsid w:val="002A749C"/>
    <w:rsid w:val="002B0AB2"/>
    <w:rsid w:val="002B3F6E"/>
    <w:rsid w:val="002B732B"/>
    <w:rsid w:val="002B74B1"/>
    <w:rsid w:val="002B7619"/>
    <w:rsid w:val="002D52D3"/>
    <w:rsid w:val="002E4318"/>
    <w:rsid w:val="002F10B0"/>
    <w:rsid w:val="002F1268"/>
    <w:rsid w:val="002F6ED6"/>
    <w:rsid w:val="00301734"/>
    <w:rsid w:val="003140DB"/>
    <w:rsid w:val="00317D47"/>
    <w:rsid w:val="003278BB"/>
    <w:rsid w:val="00330F8B"/>
    <w:rsid w:val="003505FE"/>
    <w:rsid w:val="00350D0A"/>
    <w:rsid w:val="00353F78"/>
    <w:rsid w:val="00354BB1"/>
    <w:rsid w:val="00367072"/>
    <w:rsid w:val="003677C4"/>
    <w:rsid w:val="00370550"/>
    <w:rsid w:val="0038132B"/>
    <w:rsid w:val="00384942"/>
    <w:rsid w:val="00384E65"/>
    <w:rsid w:val="0039378E"/>
    <w:rsid w:val="003A0C7D"/>
    <w:rsid w:val="003A62EA"/>
    <w:rsid w:val="003A63B7"/>
    <w:rsid w:val="003A7530"/>
    <w:rsid w:val="003B238D"/>
    <w:rsid w:val="003B716F"/>
    <w:rsid w:val="003D0374"/>
    <w:rsid w:val="003D240B"/>
    <w:rsid w:val="003E63B1"/>
    <w:rsid w:val="003E7F38"/>
    <w:rsid w:val="003F717C"/>
    <w:rsid w:val="004006F9"/>
    <w:rsid w:val="00414C3A"/>
    <w:rsid w:val="00414E07"/>
    <w:rsid w:val="004164E6"/>
    <w:rsid w:val="00426D80"/>
    <w:rsid w:val="00432681"/>
    <w:rsid w:val="004351FA"/>
    <w:rsid w:val="00436939"/>
    <w:rsid w:val="004464ED"/>
    <w:rsid w:val="00454EE7"/>
    <w:rsid w:val="004630E9"/>
    <w:rsid w:val="0046440F"/>
    <w:rsid w:val="004659CB"/>
    <w:rsid w:val="00470958"/>
    <w:rsid w:val="004764ED"/>
    <w:rsid w:val="00476BD2"/>
    <w:rsid w:val="00481CD5"/>
    <w:rsid w:val="00483167"/>
    <w:rsid w:val="00485588"/>
    <w:rsid w:val="004913AD"/>
    <w:rsid w:val="00491E78"/>
    <w:rsid w:val="00496ACF"/>
    <w:rsid w:val="004972A4"/>
    <w:rsid w:val="004A43BE"/>
    <w:rsid w:val="004A72BE"/>
    <w:rsid w:val="004B34E2"/>
    <w:rsid w:val="004B5F82"/>
    <w:rsid w:val="004B6024"/>
    <w:rsid w:val="004B7684"/>
    <w:rsid w:val="004C03AB"/>
    <w:rsid w:val="004C2BFD"/>
    <w:rsid w:val="004C4323"/>
    <w:rsid w:val="004C4F28"/>
    <w:rsid w:val="004D1777"/>
    <w:rsid w:val="004D25CE"/>
    <w:rsid w:val="004D3A24"/>
    <w:rsid w:val="004D3A40"/>
    <w:rsid w:val="004E1E13"/>
    <w:rsid w:val="004F1665"/>
    <w:rsid w:val="004F6170"/>
    <w:rsid w:val="005102DD"/>
    <w:rsid w:val="005110DD"/>
    <w:rsid w:val="00511A76"/>
    <w:rsid w:val="005127BF"/>
    <w:rsid w:val="005259C3"/>
    <w:rsid w:val="00525FCA"/>
    <w:rsid w:val="0053676D"/>
    <w:rsid w:val="00544F8C"/>
    <w:rsid w:val="00545702"/>
    <w:rsid w:val="00547015"/>
    <w:rsid w:val="0055242C"/>
    <w:rsid w:val="00552A48"/>
    <w:rsid w:val="00555D10"/>
    <w:rsid w:val="00555DE6"/>
    <w:rsid w:val="00560B32"/>
    <w:rsid w:val="005629DD"/>
    <w:rsid w:val="00570D50"/>
    <w:rsid w:val="00581988"/>
    <w:rsid w:val="00581A4A"/>
    <w:rsid w:val="00587706"/>
    <w:rsid w:val="00590E16"/>
    <w:rsid w:val="00593F6D"/>
    <w:rsid w:val="005A1143"/>
    <w:rsid w:val="005A67AD"/>
    <w:rsid w:val="005A7646"/>
    <w:rsid w:val="005B2FA8"/>
    <w:rsid w:val="005B5DED"/>
    <w:rsid w:val="005C0D8A"/>
    <w:rsid w:val="005C2913"/>
    <w:rsid w:val="005E2D07"/>
    <w:rsid w:val="005F57C0"/>
    <w:rsid w:val="00607269"/>
    <w:rsid w:val="00607DC4"/>
    <w:rsid w:val="00610BB9"/>
    <w:rsid w:val="00611C52"/>
    <w:rsid w:val="00611FBE"/>
    <w:rsid w:val="006132F1"/>
    <w:rsid w:val="00627AB8"/>
    <w:rsid w:val="00635F23"/>
    <w:rsid w:val="006366A2"/>
    <w:rsid w:val="00645486"/>
    <w:rsid w:val="006612AC"/>
    <w:rsid w:val="00662CCA"/>
    <w:rsid w:val="006650EA"/>
    <w:rsid w:val="0067036E"/>
    <w:rsid w:val="00670EFE"/>
    <w:rsid w:val="00676391"/>
    <w:rsid w:val="006906AA"/>
    <w:rsid w:val="00696694"/>
    <w:rsid w:val="006A2754"/>
    <w:rsid w:val="006A4744"/>
    <w:rsid w:val="006B11D4"/>
    <w:rsid w:val="006B7E28"/>
    <w:rsid w:val="006C4122"/>
    <w:rsid w:val="006C7C8F"/>
    <w:rsid w:val="006D655F"/>
    <w:rsid w:val="006E11E4"/>
    <w:rsid w:val="006E4D49"/>
    <w:rsid w:val="006F0114"/>
    <w:rsid w:val="006F1501"/>
    <w:rsid w:val="006F38AF"/>
    <w:rsid w:val="00704826"/>
    <w:rsid w:val="00707793"/>
    <w:rsid w:val="007146E5"/>
    <w:rsid w:val="00717EAB"/>
    <w:rsid w:val="00726D3A"/>
    <w:rsid w:val="0072777C"/>
    <w:rsid w:val="00731C9D"/>
    <w:rsid w:val="007344AB"/>
    <w:rsid w:val="007372F3"/>
    <w:rsid w:val="00742239"/>
    <w:rsid w:val="00745092"/>
    <w:rsid w:val="00751B01"/>
    <w:rsid w:val="007730AE"/>
    <w:rsid w:val="0079691A"/>
    <w:rsid w:val="007A05BA"/>
    <w:rsid w:val="007A10AA"/>
    <w:rsid w:val="007A13C4"/>
    <w:rsid w:val="007A7F79"/>
    <w:rsid w:val="007B4EB1"/>
    <w:rsid w:val="007B6A5D"/>
    <w:rsid w:val="007C0275"/>
    <w:rsid w:val="007E5BCD"/>
    <w:rsid w:val="007F199F"/>
    <w:rsid w:val="007F460D"/>
    <w:rsid w:val="00800DA0"/>
    <w:rsid w:val="00806E89"/>
    <w:rsid w:val="00813C3B"/>
    <w:rsid w:val="0081652D"/>
    <w:rsid w:val="008308A5"/>
    <w:rsid w:val="0083109D"/>
    <w:rsid w:val="00855A23"/>
    <w:rsid w:val="00856DFE"/>
    <w:rsid w:val="00863319"/>
    <w:rsid w:val="00867271"/>
    <w:rsid w:val="0087104D"/>
    <w:rsid w:val="00871054"/>
    <w:rsid w:val="00871856"/>
    <w:rsid w:val="00874987"/>
    <w:rsid w:val="0087563D"/>
    <w:rsid w:val="00876716"/>
    <w:rsid w:val="00876D9C"/>
    <w:rsid w:val="008800AC"/>
    <w:rsid w:val="008825D9"/>
    <w:rsid w:val="00883D22"/>
    <w:rsid w:val="00883E6D"/>
    <w:rsid w:val="00886636"/>
    <w:rsid w:val="008946CA"/>
    <w:rsid w:val="0089533D"/>
    <w:rsid w:val="00895E77"/>
    <w:rsid w:val="008A501D"/>
    <w:rsid w:val="008B3B09"/>
    <w:rsid w:val="008B471C"/>
    <w:rsid w:val="008C0450"/>
    <w:rsid w:val="008C0DA4"/>
    <w:rsid w:val="008C3D68"/>
    <w:rsid w:val="008C60A3"/>
    <w:rsid w:val="008C6461"/>
    <w:rsid w:val="008D2EC0"/>
    <w:rsid w:val="008D3F88"/>
    <w:rsid w:val="008D4068"/>
    <w:rsid w:val="008E4C3B"/>
    <w:rsid w:val="008F44B1"/>
    <w:rsid w:val="008F6EEA"/>
    <w:rsid w:val="008F6F55"/>
    <w:rsid w:val="00905538"/>
    <w:rsid w:val="00915835"/>
    <w:rsid w:val="009177BF"/>
    <w:rsid w:val="00921232"/>
    <w:rsid w:val="00921465"/>
    <w:rsid w:val="00924691"/>
    <w:rsid w:val="00926B0F"/>
    <w:rsid w:val="00926DE4"/>
    <w:rsid w:val="00941844"/>
    <w:rsid w:val="00944BCB"/>
    <w:rsid w:val="00965563"/>
    <w:rsid w:val="00974B9E"/>
    <w:rsid w:val="00980561"/>
    <w:rsid w:val="0098301A"/>
    <w:rsid w:val="0098467E"/>
    <w:rsid w:val="00991D86"/>
    <w:rsid w:val="00991E58"/>
    <w:rsid w:val="00994DDA"/>
    <w:rsid w:val="00995A56"/>
    <w:rsid w:val="00995D27"/>
    <w:rsid w:val="00995DEF"/>
    <w:rsid w:val="009966D8"/>
    <w:rsid w:val="009A2190"/>
    <w:rsid w:val="009A21CF"/>
    <w:rsid w:val="009A3B99"/>
    <w:rsid w:val="009A4C4D"/>
    <w:rsid w:val="009A6434"/>
    <w:rsid w:val="009B21C0"/>
    <w:rsid w:val="009B2652"/>
    <w:rsid w:val="009B5491"/>
    <w:rsid w:val="009B7F77"/>
    <w:rsid w:val="009C3E38"/>
    <w:rsid w:val="009C70C5"/>
    <w:rsid w:val="009D27A0"/>
    <w:rsid w:val="009D4304"/>
    <w:rsid w:val="009D76D5"/>
    <w:rsid w:val="009E2C89"/>
    <w:rsid w:val="009F29E2"/>
    <w:rsid w:val="00A00958"/>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A7CA1"/>
    <w:rsid w:val="00AC1243"/>
    <w:rsid w:val="00AC6B25"/>
    <w:rsid w:val="00AD0B45"/>
    <w:rsid w:val="00AD22E3"/>
    <w:rsid w:val="00AD2408"/>
    <w:rsid w:val="00AD24F5"/>
    <w:rsid w:val="00AE0E14"/>
    <w:rsid w:val="00AE361D"/>
    <w:rsid w:val="00AE6BF4"/>
    <w:rsid w:val="00AF1060"/>
    <w:rsid w:val="00AF1C8B"/>
    <w:rsid w:val="00B0335C"/>
    <w:rsid w:val="00B04FEA"/>
    <w:rsid w:val="00B05DF0"/>
    <w:rsid w:val="00B247B7"/>
    <w:rsid w:val="00B26129"/>
    <w:rsid w:val="00B30219"/>
    <w:rsid w:val="00B317EB"/>
    <w:rsid w:val="00B346CB"/>
    <w:rsid w:val="00B37C3D"/>
    <w:rsid w:val="00B4028D"/>
    <w:rsid w:val="00B41762"/>
    <w:rsid w:val="00B46529"/>
    <w:rsid w:val="00B6062C"/>
    <w:rsid w:val="00B651DE"/>
    <w:rsid w:val="00B7105E"/>
    <w:rsid w:val="00B80600"/>
    <w:rsid w:val="00B8370B"/>
    <w:rsid w:val="00B91B72"/>
    <w:rsid w:val="00B95C57"/>
    <w:rsid w:val="00BA02FF"/>
    <w:rsid w:val="00BA43F3"/>
    <w:rsid w:val="00BA4437"/>
    <w:rsid w:val="00BA619D"/>
    <w:rsid w:val="00BA7C04"/>
    <w:rsid w:val="00BB2E2C"/>
    <w:rsid w:val="00BB3EBC"/>
    <w:rsid w:val="00BC1B46"/>
    <w:rsid w:val="00BC338A"/>
    <w:rsid w:val="00BC5C1F"/>
    <w:rsid w:val="00BD7197"/>
    <w:rsid w:val="00BD7DA1"/>
    <w:rsid w:val="00BE2D7A"/>
    <w:rsid w:val="00BF2E8A"/>
    <w:rsid w:val="00BF2ED4"/>
    <w:rsid w:val="00BF6F9A"/>
    <w:rsid w:val="00BF7924"/>
    <w:rsid w:val="00C0031C"/>
    <w:rsid w:val="00C06B56"/>
    <w:rsid w:val="00C06F71"/>
    <w:rsid w:val="00C07B64"/>
    <w:rsid w:val="00C10988"/>
    <w:rsid w:val="00C138C4"/>
    <w:rsid w:val="00C165A4"/>
    <w:rsid w:val="00C24FEF"/>
    <w:rsid w:val="00C27CDE"/>
    <w:rsid w:val="00C31008"/>
    <w:rsid w:val="00C43712"/>
    <w:rsid w:val="00C442CC"/>
    <w:rsid w:val="00C563A7"/>
    <w:rsid w:val="00C56FA4"/>
    <w:rsid w:val="00C5701D"/>
    <w:rsid w:val="00C615E5"/>
    <w:rsid w:val="00C65627"/>
    <w:rsid w:val="00C65656"/>
    <w:rsid w:val="00C663E5"/>
    <w:rsid w:val="00C67287"/>
    <w:rsid w:val="00C70480"/>
    <w:rsid w:val="00C7341E"/>
    <w:rsid w:val="00C768A6"/>
    <w:rsid w:val="00C815D6"/>
    <w:rsid w:val="00C83821"/>
    <w:rsid w:val="00C95EA7"/>
    <w:rsid w:val="00CA58C8"/>
    <w:rsid w:val="00CB2CB4"/>
    <w:rsid w:val="00CB3D90"/>
    <w:rsid w:val="00CC461E"/>
    <w:rsid w:val="00CC656D"/>
    <w:rsid w:val="00CC787F"/>
    <w:rsid w:val="00CE1780"/>
    <w:rsid w:val="00CE30AF"/>
    <w:rsid w:val="00CE51BF"/>
    <w:rsid w:val="00CE60E0"/>
    <w:rsid w:val="00CE7536"/>
    <w:rsid w:val="00D03041"/>
    <w:rsid w:val="00D051DE"/>
    <w:rsid w:val="00D063B3"/>
    <w:rsid w:val="00D21FD4"/>
    <w:rsid w:val="00D27EB5"/>
    <w:rsid w:val="00D32455"/>
    <w:rsid w:val="00D33380"/>
    <w:rsid w:val="00D3439D"/>
    <w:rsid w:val="00D42F2F"/>
    <w:rsid w:val="00D54A00"/>
    <w:rsid w:val="00D54D2E"/>
    <w:rsid w:val="00D70A1E"/>
    <w:rsid w:val="00D724EF"/>
    <w:rsid w:val="00D85AD6"/>
    <w:rsid w:val="00D9561A"/>
    <w:rsid w:val="00DA0579"/>
    <w:rsid w:val="00DA78FC"/>
    <w:rsid w:val="00DB1219"/>
    <w:rsid w:val="00DC0CCA"/>
    <w:rsid w:val="00DD4225"/>
    <w:rsid w:val="00DD5770"/>
    <w:rsid w:val="00DD6821"/>
    <w:rsid w:val="00DD7F75"/>
    <w:rsid w:val="00DE0DF6"/>
    <w:rsid w:val="00DF3395"/>
    <w:rsid w:val="00DF3E1F"/>
    <w:rsid w:val="00DF3ED9"/>
    <w:rsid w:val="00DF3FBE"/>
    <w:rsid w:val="00DF55F2"/>
    <w:rsid w:val="00E1450B"/>
    <w:rsid w:val="00E22CC1"/>
    <w:rsid w:val="00E24A43"/>
    <w:rsid w:val="00E274CE"/>
    <w:rsid w:val="00E43CBB"/>
    <w:rsid w:val="00E5182C"/>
    <w:rsid w:val="00E53162"/>
    <w:rsid w:val="00E53B14"/>
    <w:rsid w:val="00E61A51"/>
    <w:rsid w:val="00E72803"/>
    <w:rsid w:val="00E8516E"/>
    <w:rsid w:val="00E93374"/>
    <w:rsid w:val="00EA4B57"/>
    <w:rsid w:val="00EB3EDF"/>
    <w:rsid w:val="00EB4793"/>
    <w:rsid w:val="00EB4D7D"/>
    <w:rsid w:val="00EC38DC"/>
    <w:rsid w:val="00EC66BC"/>
    <w:rsid w:val="00ED04EC"/>
    <w:rsid w:val="00ED619F"/>
    <w:rsid w:val="00EE27D7"/>
    <w:rsid w:val="00EE29F8"/>
    <w:rsid w:val="00EE7A6D"/>
    <w:rsid w:val="00EF03E2"/>
    <w:rsid w:val="00EF6505"/>
    <w:rsid w:val="00F0149E"/>
    <w:rsid w:val="00F01DDB"/>
    <w:rsid w:val="00F1091F"/>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7516C"/>
    <w:rsid w:val="00F827C9"/>
    <w:rsid w:val="00F85B6F"/>
    <w:rsid w:val="00F869D5"/>
    <w:rsid w:val="00F91289"/>
    <w:rsid w:val="00F918F2"/>
    <w:rsid w:val="00F955E5"/>
    <w:rsid w:val="00FA13A5"/>
    <w:rsid w:val="00FA750F"/>
    <w:rsid w:val="00FC0C54"/>
    <w:rsid w:val="00FC0FFA"/>
    <w:rsid w:val="00FC41B8"/>
    <w:rsid w:val="00FC6806"/>
    <w:rsid w:val="00FC7339"/>
    <w:rsid w:val="00FD1CEA"/>
    <w:rsid w:val="00FD367A"/>
    <w:rsid w:val="00FD772F"/>
    <w:rsid w:val="00FE1F80"/>
    <w:rsid w:val="00FE4C34"/>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7F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Footer"/>
    <w:link w:val="RodapChar"/>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rFonts w:ascii="Times New Roman" w:hAnsi="Times New Roman"/>
      <w:b/>
      <w:bCs/>
      <w:sz w:val="20"/>
      <w:szCs w:val="20"/>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F26000"/>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nhideWhenUsed/>
    <w:qFormat/>
    <w:rsid w:val="006E11E4"/>
    <w:pPr>
      <w:spacing w:after="200" w:line="240" w:lineRule="auto"/>
      <w:ind w:firstLine="0"/>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2F6ED6"/>
    <w:pPr>
      <w:spacing w:after="100"/>
      <w:ind w:firstLine="0"/>
    </w:pPr>
  </w:style>
  <w:style w:type="paragraph" w:styleId="TOC2">
    <w:name w:val="toc 2"/>
    <w:basedOn w:val="Normal"/>
    <w:next w:val="Normal"/>
    <w:autoRedefine/>
    <w:uiPriority w:val="39"/>
    <w:unhideWhenUsed/>
    <w:qFormat/>
    <w:rsid w:val="00CC461E"/>
    <w:pPr>
      <w:tabs>
        <w:tab w:val="right" w:leader="dot" w:pos="9061"/>
      </w:tabs>
      <w:spacing w:after="100"/>
      <w:ind w:left="284" w:firstLine="0"/>
    </w:pPr>
  </w:style>
  <w:style w:type="paragraph" w:styleId="TOC3">
    <w:name w:val="toc 3"/>
    <w:basedOn w:val="Normal"/>
    <w:next w:val="Normal"/>
    <w:autoRedefine/>
    <w:uiPriority w:val="39"/>
    <w:unhideWhenUsed/>
    <w:qFormat/>
    <w:rsid w:val="00CC461E"/>
    <w:pPr>
      <w:spacing w:after="100"/>
      <w:ind w:left="567" w:firstLine="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FootnoteText">
    <w:name w:val="footnote text"/>
    <w:basedOn w:val="Normal"/>
    <w:link w:val="FootnoteTextChar"/>
    <w:rsid w:val="00DA0579"/>
    <w:pPr>
      <w:spacing w:line="240" w:lineRule="auto"/>
      <w:ind w:firstLine="202"/>
    </w:pPr>
    <w:rPr>
      <w:rFonts w:eastAsia="Times New Roman" w:cs="Times New Roman"/>
      <w:sz w:val="16"/>
      <w:szCs w:val="16"/>
      <w:lang w:val="en-US"/>
    </w:rPr>
  </w:style>
  <w:style w:type="character" w:customStyle="1" w:styleId="FootnoteTextChar">
    <w:name w:val="Footnote Text Char"/>
    <w:basedOn w:val="DefaultParagraphFont"/>
    <w:link w:val="FootnoteText"/>
    <w:rsid w:val="00DA0579"/>
    <w:rPr>
      <w:rFonts w:ascii="Times New Roman" w:eastAsia="Times New Roman" w:hAnsi="Times New Roman" w:cs="Times New Roman"/>
      <w:sz w:val="16"/>
      <w:szCs w:val="16"/>
      <w:lang w:val="en-US"/>
    </w:rPr>
  </w:style>
  <w:style w:type="character" w:styleId="FootnoteReference">
    <w:name w:val="footnote reference"/>
    <w:basedOn w:val="DefaultParagraphFont"/>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BodyText"/>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BodyText">
    <w:name w:val="Body Text"/>
    <w:basedOn w:val="Normal"/>
    <w:link w:val="BodyTextChar"/>
    <w:uiPriority w:val="99"/>
    <w:semiHidden/>
    <w:unhideWhenUsed/>
    <w:rsid w:val="00DA0579"/>
    <w:pPr>
      <w:spacing w:after="120"/>
    </w:pPr>
  </w:style>
  <w:style w:type="character" w:customStyle="1" w:styleId="BodyTextChar">
    <w:name w:val="Body Text Char"/>
    <w:basedOn w:val="DefaultParagraphFont"/>
    <w:link w:val="BodyText"/>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le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DefaultParagraphFont"/>
    <w:link w:val="ListaNumerada"/>
    <w:rsid w:val="00581A4A"/>
    <w:rPr>
      <w:rFonts w:ascii="Times" w:eastAsia="Times New Roman" w:hAnsi="Times" w:cs="Times New Roman"/>
      <w:sz w:val="24"/>
      <w:szCs w:val="20"/>
      <w:lang w:eastAsia="pt-BR"/>
    </w:rPr>
  </w:style>
  <w:style w:type="paragraph" w:styleId="Bibliography">
    <w:name w:val="Bibliography"/>
    <w:basedOn w:val="Normal"/>
    <w:next w:val="Normal"/>
    <w:uiPriority w:val="37"/>
    <w:unhideWhenUsed/>
    <w:rsid w:val="00871856"/>
    <w:pPr>
      <w:spacing w:after="240" w:line="240" w:lineRule="auto"/>
      <w:ind w:firstLine="0"/>
    </w:pPr>
  </w:style>
  <w:style w:type="table" w:customStyle="1" w:styleId="GridTable5DarkAccent1">
    <w:name w:val="Grid Table 5 Dark Accent 1"/>
    <w:basedOn w:val="Table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customStyle="1" w:styleId="ListTable3Accent1">
    <w:name w:val="List Table 3 Accent 1"/>
    <w:basedOn w:val="Table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DefaultParagraphFont"/>
    <w:link w:val="TextodeTabela"/>
    <w:rsid w:val="003D240B"/>
    <w:rPr>
      <w:rFonts w:ascii="Arial" w:hAnsi="Arial"/>
      <w:bCs/>
      <w:sz w:val="20"/>
      <w:szCs w:val="16"/>
      <w:lang w:val="en-US"/>
    </w:rPr>
  </w:style>
  <w:style w:type="table" w:customStyle="1" w:styleId="GridTable3Accent1">
    <w:name w:val="Grid Table 3 Accent 1"/>
    <w:basedOn w:val="Table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DefaultParagraphFont"/>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1221EB"/>
    <w:pPr>
      <w:numPr>
        <w:numId w:val="9"/>
      </w:numPr>
      <w:tabs>
        <w:tab w:val="left" w:pos="993"/>
      </w:tabs>
      <w:spacing w:before="120" w:after="120" w:line="240" w:lineRule="auto"/>
      <w:ind w:left="1066" w:hanging="357"/>
    </w:pPr>
    <w:rPr>
      <w:rFonts w:ascii="Times" w:eastAsia="Times New Roman" w:hAnsi="Times" w:cs="Times New Roman"/>
      <w:szCs w:val="20"/>
      <w:lang w:eastAsia="pt-BR"/>
    </w:rPr>
  </w:style>
  <w:style w:type="character" w:customStyle="1" w:styleId="ListasemnumeraoChar">
    <w:name w:val="Lista sem numeração Char"/>
    <w:basedOn w:val="DefaultParagraphFont"/>
    <w:link w:val="Listasemnumerao"/>
    <w:rsid w:val="001221EB"/>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D063B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Footer"/>
    <w:link w:val="RodapChar"/>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rFonts w:ascii="Times New Roman" w:hAnsi="Times New Roman"/>
      <w:b/>
      <w:bCs/>
      <w:sz w:val="20"/>
      <w:szCs w:val="20"/>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F26000"/>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nhideWhenUsed/>
    <w:qFormat/>
    <w:rsid w:val="006E11E4"/>
    <w:pPr>
      <w:spacing w:after="200" w:line="240" w:lineRule="auto"/>
      <w:ind w:firstLine="0"/>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2F6ED6"/>
    <w:pPr>
      <w:spacing w:after="100"/>
      <w:ind w:firstLine="0"/>
    </w:pPr>
  </w:style>
  <w:style w:type="paragraph" w:styleId="TOC2">
    <w:name w:val="toc 2"/>
    <w:basedOn w:val="Normal"/>
    <w:next w:val="Normal"/>
    <w:autoRedefine/>
    <w:uiPriority w:val="39"/>
    <w:unhideWhenUsed/>
    <w:qFormat/>
    <w:rsid w:val="00CC461E"/>
    <w:pPr>
      <w:tabs>
        <w:tab w:val="right" w:leader="dot" w:pos="9061"/>
      </w:tabs>
      <w:spacing w:after="100"/>
      <w:ind w:left="284" w:firstLine="0"/>
    </w:pPr>
  </w:style>
  <w:style w:type="paragraph" w:styleId="TOC3">
    <w:name w:val="toc 3"/>
    <w:basedOn w:val="Normal"/>
    <w:next w:val="Normal"/>
    <w:autoRedefine/>
    <w:uiPriority w:val="39"/>
    <w:unhideWhenUsed/>
    <w:qFormat/>
    <w:rsid w:val="00CC461E"/>
    <w:pPr>
      <w:spacing w:after="100"/>
      <w:ind w:left="567" w:firstLine="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FootnoteText">
    <w:name w:val="footnote text"/>
    <w:basedOn w:val="Normal"/>
    <w:link w:val="FootnoteTextChar"/>
    <w:rsid w:val="00DA0579"/>
    <w:pPr>
      <w:spacing w:line="240" w:lineRule="auto"/>
      <w:ind w:firstLine="202"/>
    </w:pPr>
    <w:rPr>
      <w:rFonts w:eastAsia="Times New Roman" w:cs="Times New Roman"/>
      <w:sz w:val="16"/>
      <w:szCs w:val="16"/>
      <w:lang w:val="en-US"/>
    </w:rPr>
  </w:style>
  <w:style w:type="character" w:customStyle="1" w:styleId="FootnoteTextChar">
    <w:name w:val="Footnote Text Char"/>
    <w:basedOn w:val="DefaultParagraphFont"/>
    <w:link w:val="FootnoteText"/>
    <w:rsid w:val="00DA0579"/>
    <w:rPr>
      <w:rFonts w:ascii="Times New Roman" w:eastAsia="Times New Roman" w:hAnsi="Times New Roman" w:cs="Times New Roman"/>
      <w:sz w:val="16"/>
      <w:szCs w:val="16"/>
      <w:lang w:val="en-US"/>
    </w:rPr>
  </w:style>
  <w:style w:type="character" w:styleId="FootnoteReference">
    <w:name w:val="footnote reference"/>
    <w:basedOn w:val="DefaultParagraphFont"/>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BodyText"/>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BodyText">
    <w:name w:val="Body Text"/>
    <w:basedOn w:val="Normal"/>
    <w:link w:val="BodyTextChar"/>
    <w:uiPriority w:val="99"/>
    <w:semiHidden/>
    <w:unhideWhenUsed/>
    <w:rsid w:val="00DA0579"/>
    <w:pPr>
      <w:spacing w:after="120"/>
    </w:pPr>
  </w:style>
  <w:style w:type="character" w:customStyle="1" w:styleId="BodyTextChar">
    <w:name w:val="Body Text Char"/>
    <w:basedOn w:val="DefaultParagraphFont"/>
    <w:link w:val="BodyText"/>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le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DefaultParagraphFont"/>
    <w:link w:val="ListaNumerada"/>
    <w:rsid w:val="00581A4A"/>
    <w:rPr>
      <w:rFonts w:ascii="Times" w:eastAsia="Times New Roman" w:hAnsi="Times" w:cs="Times New Roman"/>
      <w:sz w:val="24"/>
      <w:szCs w:val="20"/>
      <w:lang w:eastAsia="pt-BR"/>
    </w:rPr>
  </w:style>
  <w:style w:type="paragraph" w:styleId="Bibliography">
    <w:name w:val="Bibliography"/>
    <w:basedOn w:val="Normal"/>
    <w:next w:val="Normal"/>
    <w:uiPriority w:val="37"/>
    <w:unhideWhenUsed/>
    <w:rsid w:val="00871856"/>
    <w:pPr>
      <w:spacing w:after="240" w:line="240" w:lineRule="auto"/>
      <w:ind w:firstLine="0"/>
    </w:pPr>
  </w:style>
  <w:style w:type="table" w:customStyle="1" w:styleId="GridTable5DarkAccent1">
    <w:name w:val="Grid Table 5 Dark Accent 1"/>
    <w:basedOn w:val="Table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customStyle="1" w:styleId="ListTable3Accent1">
    <w:name w:val="List Table 3 Accent 1"/>
    <w:basedOn w:val="Table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DefaultParagraphFont"/>
    <w:link w:val="TextodeTabela"/>
    <w:rsid w:val="003D240B"/>
    <w:rPr>
      <w:rFonts w:ascii="Arial" w:hAnsi="Arial"/>
      <w:bCs/>
      <w:sz w:val="20"/>
      <w:szCs w:val="16"/>
      <w:lang w:val="en-US"/>
    </w:rPr>
  </w:style>
  <w:style w:type="table" w:customStyle="1" w:styleId="GridTable3Accent1">
    <w:name w:val="Grid Table 3 Accent 1"/>
    <w:basedOn w:val="Table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DefaultParagraphFont"/>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1221EB"/>
    <w:pPr>
      <w:numPr>
        <w:numId w:val="9"/>
      </w:numPr>
      <w:tabs>
        <w:tab w:val="left" w:pos="993"/>
      </w:tabs>
      <w:spacing w:before="120" w:after="120" w:line="240" w:lineRule="auto"/>
      <w:ind w:left="1066" w:hanging="357"/>
    </w:pPr>
    <w:rPr>
      <w:rFonts w:ascii="Times" w:eastAsia="Times New Roman" w:hAnsi="Times" w:cs="Times New Roman"/>
      <w:szCs w:val="20"/>
      <w:lang w:eastAsia="pt-BR"/>
    </w:rPr>
  </w:style>
  <w:style w:type="character" w:customStyle="1" w:styleId="ListasemnumeraoChar">
    <w:name w:val="Lista sem numeração Char"/>
    <w:basedOn w:val="DefaultParagraphFont"/>
    <w:link w:val="Listasemnumerao"/>
    <w:rsid w:val="001221EB"/>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D063B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436222188">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397512925">
      <w:bodyDiv w:val="1"/>
      <w:marLeft w:val="0"/>
      <w:marRight w:val="0"/>
      <w:marTop w:val="0"/>
      <w:marBottom w:val="0"/>
      <w:divBdr>
        <w:top w:val="none" w:sz="0" w:space="0" w:color="auto"/>
        <w:left w:val="none" w:sz="0" w:space="0" w:color="auto"/>
        <w:bottom w:val="none" w:sz="0" w:space="0" w:color="auto"/>
        <w:right w:val="none" w:sz="0" w:space="0" w:color="auto"/>
      </w:divBdr>
    </w:div>
    <w:div w:id="1469325947">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 w:id="1579897333">
      <w:bodyDiv w:val="1"/>
      <w:marLeft w:val="0"/>
      <w:marRight w:val="0"/>
      <w:marTop w:val="0"/>
      <w:marBottom w:val="0"/>
      <w:divBdr>
        <w:top w:val="none" w:sz="0" w:space="0" w:color="auto"/>
        <w:left w:val="none" w:sz="0" w:space="0" w:color="auto"/>
        <w:bottom w:val="none" w:sz="0" w:space="0" w:color="auto"/>
        <w:right w:val="none" w:sz="0" w:space="0" w:color="auto"/>
      </w:divBdr>
    </w:div>
    <w:div w:id="1700348563">
      <w:bodyDiv w:val="1"/>
      <w:marLeft w:val="0"/>
      <w:marRight w:val="0"/>
      <w:marTop w:val="0"/>
      <w:marBottom w:val="0"/>
      <w:divBdr>
        <w:top w:val="none" w:sz="0" w:space="0" w:color="auto"/>
        <w:left w:val="none" w:sz="0" w:space="0" w:color="auto"/>
        <w:bottom w:val="none" w:sz="0" w:space="0" w:color="auto"/>
        <w:right w:val="none" w:sz="0" w:space="0" w:color="auto"/>
      </w:divBdr>
    </w:div>
    <w:div w:id="19671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 Id="rId2" Type="http://schemas.microsoft.com/office/2011/relationships/webextension" Target="webextension2.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39732-3DE2-CF4C-9B68-04FC4741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\mybackups\Educacao\Mestrado-UFF\Procedimentos\Modelos\pgc-uff_v2.dotx</Template>
  <TotalTime>11056</TotalTime>
  <Pages>11</Pages>
  <Words>4024</Words>
  <Characters>22942</Characters>
  <Application>Microsoft Macintosh Word</Application>
  <DocSecurity>0</DocSecurity>
  <Lines>191</Lines>
  <Paragraphs>53</Paragraphs>
  <ScaleCrop>false</ScaleCrop>
  <HeadingPairs>
    <vt:vector size="6" baseType="variant">
      <vt:variant>
        <vt:lpstr>Título</vt:lpstr>
      </vt:variant>
      <vt:variant>
        <vt:i4>1</vt:i4>
      </vt:variant>
      <vt:variant>
        <vt:lpstr>Títulos</vt:lpstr>
      </vt:variant>
      <vt:variant>
        <vt:i4>10</vt:i4>
      </vt:variant>
      <vt:variant>
        <vt:lpstr>Title</vt:lpstr>
      </vt:variant>
      <vt:variant>
        <vt:i4>1</vt:i4>
      </vt:variant>
    </vt:vector>
  </HeadingPairs>
  <TitlesOfParts>
    <vt:vector size="12" baseType="lpstr">
      <vt:lpstr>Template de Dissertações e Teses da UFF</vt:lpstr>
      <vt:lpstr>– Introduction</vt:lpstr>
      <vt:lpstr>    Motivation</vt:lpstr>
      <vt:lpstr>    Goals</vt:lpstr>
      <vt:lpstr>    Research Questions</vt:lpstr>
      <vt:lpstr>    Contributions</vt:lpstr>
      <vt:lpstr>    Organization</vt:lpstr>
      <vt:lpstr>– Conclusion</vt:lpstr>
      <vt:lpstr>    Contributions</vt:lpstr>
      <vt:lpstr>    Limitations</vt:lpstr>
      <vt:lpstr>    Future work</vt:lpstr>
      <vt:lpstr>Template de Dissertações e Teses da UFF</vt:lpstr>
    </vt:vector>
  </TitlesOfParts>
  <Company/>
  <LinksUpToDate>false</LinksUpToDate>
  <CharactersWithSpaces>26913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Leonardo Murta</cp:lastModifiedBy>
  <cp:revision>132</cp:revision>
  <cp:lastPrinted>2014-08-31T13:16:00Z</cp:lastPrinted>
  <dcterms:created xsi:type="dcterms:W3CDTF">2014-07-26T10:19:00Z</dcterms:created>
  <dcterms:modified xsi:type="dcterms:W3CDTF">2014-12-24T20:36:00Z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id="PyByilxH"/&gt;&lt;style id="http://www.zotero.org/styles/associacao-brasileira-de-normas-tecnicas-ufmg-face-initials-custom-Cristiano" hasBibliography="1" bibliographyStyleHasBeenSet="1"/&gt;&lt;prefs&gt;&lt;pref </vt:lpwstr>
  </property>
  <property fmtid="{D5CDD505-2E9C-101B-9397-08002B2CF9AE}" pid="3" name="ZOTERO_PREF_2">
    <vt:lpwstr>name="fieldType" value="Field"/&gt;&lt;pref name="storeReferences" value="false"/&gt;&lt;pref name="automaticJournalAbbreviations" value="false"/&gt;&lt;pref name="noteType" value="0"/&gt;&lt;/prefs&gt;&lt;/data&gt;</vt:lpwstr>
  </property>
</Properties>
</file>